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45E" w14:textId="6E0ACF05" w:rsidR="00163B38" w:rsidRDefault="003711C6">
      <w:pPr>
        <w:pStyle w:val="RFCTitle"/>
      </w:pPr>
      <w:r>
        <w:rPr>
          <w:highlight w:val="yellow"/>
        </w:rPr>
        <w:br/>
      </w:r>
      <w:r w:rsidR="00772DA9" w:rsidRPr="00772DA9">
        <w:t>Intent Classification</w:t>
      </w:r>
      <w:r>
        <w:br/>
      </w:r>
      <w:r w:rsidR="00772DA9" w:rsidRPr="00772DA9">
        <w:t>d</w:t>
      </w:r>
      <w:r w:rsidR="001F42BD">
        <w:t>raft-li</w:t>
      </w:r>
      <w:r w:rsidR="00363C38">
        <w:t>—nmrg</w:t>
      </w:r>
      <w:r w:rsidR="00363C38">
        <w:rPr>
          <w:rFonts w:asciiTheme="minorEastAsia" w:eastAsiaTheme="minorEastAsia" w:hAnsiTheme="minorEastAsia" w:hint="eastAsia"/>
          <w:lang w:eastAsia="zh-CN"/>
        </w:rPr>
        <w:t>-</w:t>
      </w:r>
      <w:r w:rsidR="00760BB4">
        <w:t>intent-classification-02</w:t>
      </w:r>
    </w:p>
    <w:p w14:paraId="04C1FDE3" w14:textId="77777777" w:rsidR="00163B38" w:rsidRDefault="003711C6">
      <w:pPr>
        <w:pStyle w:val="RFCH1-noTOCnonum"/>
      </w:pPr>
      <w:r>
        <w:rPr>
          <w:highlight w:val="cyan"/>
        </w:rPr>
        <w:t>Status of this Memo</w:t>
      </w:r>
    </w:p>
    <w:p w14:paraId="2135A8BC" w14:textId="77777777" w:rsidR="00163B38" w:rsidRDefault="003711C6">
      <w:pPr>
        <w:rPr>
          <w:highlight w:val="green"/>
        </w:rPr>
      </w:pPr>
      <w:r>
        <w:rPr>
          <w:highlight w:val="green"/>
        </w:rPr>
        <w:t xml:space="preserve">This Internet-Draft is submitted in full conformance with the provisions of BCP 78 and BCP 79. </w:t>
      </w:r>
    </w:p>
    <w:p w14:paraId="229701C6" w14:textId="77777777" w:rsidR="00163B38" w:rsidRDefault="003711C6">
      <w:pPr>
        <w:rPr>
          <w:rFonts w:eastAsiaTheme="minorEastAsia"/>
          <w:highlight w:val="cyan"/>
          <w:lang w:eastAsia="zh-CN"/>
        </w:rPr>
      </w:pPr>
      <w:r>
        <w:rPr>
          <w:highlight w:val="cyan"/>
        </w:rPr>
        <w:t>Internet-Drafts are working documents of the Internet Engineering Task Force (IETF), its areas, and its working groups.  Note that other groups may also distribute working documents as Internet-Drafts.</w:t>
      </w:r>
    </w:p>
    <w:p w14:paraId="162BDBBA" w14:textId="77777777" w:rsidR="00163B38" w:rsidRDefault="003711C6">
      <w:pPr>
        <w:rPr>
          <w:highlight w:val="cyan"/>
        </w:rPr>
      </w:pPr>
      <w:r>
        <w:rPr>
          <w:highlight w:val="cyan"/>
        </w:rPr>
        <w:t>Internet-Drafts are working documents of the Internet  Engineering Task Force (IETF).  Note that other groups may also distribute working documents as Internet-Drafts.  The list of current Internet-Drafts is at</w:t>
      </w:r>
      <w:r>
        <w:rPr>
          <w:rFonts w:eastAsiaTheme="minorEastAsia" w:hint="eastAsia"/>
          <w:highlight w:val="cyan"/>
          <w:lang w:eastAsia="zh-CN"/>
        </w:rPr>
        <w:br/>
      </w:r>
      <w:r>
        <w:rPr>
          <w:highlight w:val="cyan"/>
        </w:rPr>
        <w:t>http://datatracker.ietf.org/drafts/current/.</w:t>
      </w:r>
    </w:p>
    <w:p w14:paraId="2B993D65" w14:textId="77777777" w:rsidR="00163B38" w:rsidRDefault="003711C6">
      <w:pPr>
        <w:rPr>
          <w:highlight w:val="cyan"/>
        </w:rPr>
      </w:pPr>
      <w:r>
        <w:rPr>
          <w:highlight w:val="cyan"/>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30D528D4" w14:textId="5E9D000B" w:rsidR="00163B38" w:rsidRDefault="003711C6">
      <w:r>
        <w:rPr>
          <w:highlight w:val="cyan"/>
        </w:rPr>
        <w:t xml:space="preserve">This Internet-Draft will expire on </w: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1 July </w:instrText>
      </w:r>
      <w:r w:rsidR="001A5008">
        <w:fldChar w:fldCharType="begin"/>
      </w:r>
      <w:r w:rsidR="001A5008">
        <w:instrText xml:space="preserve"> IF </w:instrText>
      </w:r>
      <w:r w:rsidR="001A5008">
        <w:fldChar w:fldCharType="begin"/>
      </w:r>
      <w:r w:rsidR="001A5008">
        <w:instrText xml:space="preserve"> SAVEDATE \@ "M" \* MERGEFORMAT \* MERGEFORMAT </w:instrText>
      </w:r>
      <w:r w:rsidR="001A5008">
        <w:fldChar w:fldCharType="separate"/>
      </w:r>
      <w:r w:rsidR="00D1039D">
        <w:rPr>
          <w:noProof/>
        </w:rPr>
        <w:instrText>11</w:instrText>
      </w:r>
      <w:r w:rsidR="001A5008">
        <w:fldChar w:fldCharType="end"/>
      </w:r>
      <w:r w:rsidR="001A5008">
        <w:instrText xml:space="preserve"> = 2 August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3 September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4 October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5 November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6 December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7 January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8 February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9 March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10 April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 11 May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1A5008">
        <w:instrText>7</w:instrText>
      </w:r>
      <w:r w:rsidR="001A5008">
        <w:fldChar w:fldCharType="end"/>
      </w:r>
      <w:r w:rsidR="001A5008">
        <w:instrText xml:space="preserve"> = 12 June "Fail" \* MERGEFORMAT </w:instrText>
      </w:r>
      <w:r w:rsidR="001A5008">
        <w:fldChar w:fldCharType="separate"/>
      </w:r>
      <w:r w:rsidR="001A5008">
        <w:instrText>June</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instrText>May</w:instrText>
      </w:r>
      <w:r w:rsidR="001A5008">
        <w:fldChar w:fldCharType="end"/>
      </w:r>
      <w:r w:rsidR="001A5008">
        <w:instrText xml:space="preserve"> \* MERGEFORMAT </w:instrText>
      </w:r>
      <w:r w:rsidR="001A5008">
        <w:fldChar w:fldCharType="separate"/>
      </w:r>
      <w:r w:rsidR="00D1039D">
        <w:rPr>
          <w:noProof/>
        </w:rPr>
        <w:t>May</w:t>
      </w:r>
      <w:r w:rsidR="001A5008">
        <w:fldChar w:fldCharType="end"/>
      </w:r>
      <w:r w:rsidR="001A5008">
        <w:t xml:space="preserve"> </w:t>
      </w:r>
      <w:r w:rsidR="001A5008">
        <w:fldChar w:fldCharType="begin"/>
      </w:r>
      <w:r w:rsidR="001A5008">
        <w:instrText xml:space="preserve"> SAVEDATE  \@ "d," </w:instrText>
      </w:r>
      <w:r w:rsidR="001A5008">
        <w:fldChar w:fldCharType="separate"/>
      </w:r>
      <w:ins w:id="0" w:author="Olga Havel" w:date="2019-11-07T15:57:00Z">
        <w:r w:rsidR="00D1039D">
          <w:rPr>
            <w:noProof/>
          </w:rPr>
          <w:t>7,</w:t>
        </w:r>
      </w:ins>
      <w:del w:id="1" w:author="Olga Havel" w:date="2019-11-07T10:14:00Z">
        <w:r w:rsidR="009133ED" w:rsidDel="00D467F4">
          <w:rPr>
            <w:noProof/>
          </w:rPr>
          <w:delText>4,</w:delText>
        </w:r>
      </w:del>
      <w:r w:rsidR="001A5008">
        <w:fldChar w:fldCharType="end"/>
      </w:r>
      <w:r w:rsidR="001A5008">
        <w:t xml:space="preserve"> </w: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&lt; 7 </w:instrText>
      </w:r>
      <w:r w:rsidR="001A5008">
        <w:fldChar w:fldCharType="begin"/>
      </w:r>
      <w:r w:rsidR="001A5008">
        <w:instrText xml:space="preserve"> SAVEDATE \@ "YYYY" \* MERGEFORMAT </w:instrText>
      </w:r>
      <w:r w:rsidR="001A5008">
        <w:fldChar w:fldCharType="separate"/>
      </w:r>
      <w:r w:rsidR="001A5008">
        <w:instrText>2019</w:instrText>
      </w:r>
      <w:r w:rsidR="001A5008">
        <w:fldChar w:fldCharType="end"/>
      </w:r>
      <w:r w:rsidR="001A5008">
        <w:instrText xml:space="preserve"> </w:instrText>
      </w:r>
      <w:r w:rsidR="001A5008">
        <w:fldChar w:fldCharType="begin"/>
      </w:r>
      <w:r w:rsidR="001A5008">
        <w:instrText xml:space="preserve"> IF </w:instrText>
      </w:r>
      <w:r w:rsidR="001A5008">
        <w:fldChar w:fldCharType="begin"/>
      </w:r>
      <w:r w:rsidR="001A5008">
        <w:instrText xml:space="preserve"> SAVEDATE \@ "M" \* MERGEFORMAT </w:instrText>
      </w:r>
      <w:r w:rsidR="001A5008">
        <w:fldChar w:fldCharType="separate"/>
      </w:r>
      <w:r w:rsidR="00D1039D">
        <w:rPr>
          <w:noProof/>
        </w:rPr>
        <w:instrText>11</w:instrText>
      </w:r>
      <w:r w:rsidR="001A5008">
        <w:fldChar w:fldCharType="end"/>
      </w:r>
      <w:r w:rsidR="001A5008">
        <w:instrText xml:space="preserve"> &gt; 6 </w:instrText>
      </w:r>
      <w:r w:rsidR="001A5008">
        <w:fldChar w:fldCharType="begin"/>
      </w:r>
      <w:r w:rsidR="001A5008">
        <w:instrText xml:space="preserve"> = </w:instrText>
      </w:r>
      <w:r w:rsidR="001A5008">
        <w:fldChar w:fldCharType="begin"/>
      </w:r>
      <w:r w:rsidR="001A5008">
        <w:instrText xml:space="preserve"> SAVEDATE \@ "YYYY" \* MERGEFORMAT </w:instrText>
      </w:r>
      <w:r w:rsidR="001A5008">
        <w:fldChar w:fldCharType="separate"/>
      </w:r>
      <w:r w:rsidR="00D1039D">
        <w:rPr>
          <w:noProof/>
        </w:rPr>
        <w:instrText>2019</w:instrText>
      </w:r>
      <w:r w:rsidR="001A5008">
        <w:fldChar w:fldCharType="end"/>
      </w:r>
      <w:r w:rsidR="001A5008">
        <w:instrText xml:space="preserve"> + 1 \* MERGEFORMAT </w:instrText>
      </w:r>
      <w:r w:rsidR="001A5008">
        <w:fldChar w:fldCharType="separate"/>
      </w:r>
      <w:r w:rsidR="001A5008">
        <w:rPr>
          <w:noProof/>
        </w:rPr>
        <w:instrText>2020</w:instrText>
      </w:r>
      <w:r w:rsidR="001A5008">
        <w:fldChar w:fldCharType="end"/>
      </w:r>
      <w:r w:rsidR="001A5008">
        <w:instrText xml:space="preserve"> "Fail" \* MERGEFORMAT  \* MERGEFORMAT </w:instrText>
      </w:r>
      <w:r w:rsidR="001A5008">
        <w:fldChar w:fldCharType="separate"/>
      </w:r>
      <w:r w:rsidR="00D1039D">
        <w:rPr>
          <w:noProof/>
        </w:rPr>
        <w:instrText>2020</w:instrText>
      </w:r>
      <w:r w:rsidR="001A5008">
        <w:fldChar w:fldCharType="end"/>
      </w:r>
      <w:r w:rsidR="001A5008">
        <w:instrText xml:space="preserve"> \* MERGEFORMAT </w:instrText>
      </w:r>
      <w:r w:rsidR="001A5008">
        <w:fldChar w:fldCharType="separate"/>
      </w:r>
      <w:r w:rsidR="00D1039D">
        <w:rPr>
          <w:noProof/>
        </w:rPr>
        <w:t>2020</w:t>
      </w:r>
      <w:r w:rsidR="001A5008">
        <w:fldChar w:fldCharType="end"/>
      </w:r>
      <w:r>
        <w:rPr>
          <w:highlight w:val="cyan"/>
        </w:rPr>
        <w:t>.</w:t>
      </w:r>
    </w:p>
    <w:p w14:paraId="7C8C1E62" w14:textId="77777777" w:rsidR="00163B38" w:rsidRDefault="003711C6">
      <w:pPr>
        <w:pStyle w:val="RFCH1-noTOCnonum"/>
        <w:rPr>
          <w:highlight w:val="cyan"/>
        </w:rPr>
      </w:pPr>
      <w:r>
        <w:rPr>
          <w:highlight w:val="cyan"/>
        </w:rPr>
        <w:lastRenderedPageBreak/>
        <w:t>Copyright Notice</w:t>
      </w:r>
    </w:p>
    <w:p w14:paraId="26769FD9" w14:textId="77777777" w:rsidR="00163B38" w:rsidRDefault="003711C6">
      <w:pPr>
        <w:rPr>
          <w:highlight w:val="cyan"/>
        </w:rPr>
      </w:pPr>
      <w:r>
        <w:rPr>
          <w:highlight w:val="cyan"/>
        </w:rPr>
        <w:t xml:space="preserve">Copyright (c) </w:t>
      </w:r>
      <w:r>
        <w:rPr>
          <w:highlight w:val="cyan"/>
        </w:rPr>
        <w:fldChar w:fldCharType="begin"/>
      </w:r>
      <w:r>
        <w:rPr>
          <w:highlight w:val="cyan"/>
        </w:rPr>
        <w:instrText xml:space="preserve"> SAVEDATE  \@ "yyyy"  \* MERGEFORMAT </w:instrText>
      </w:r>
      <w:r>
        <w:rPr>
          <w:highlight w:val="cyan"/>
        </w:rPr>
        <w:fldChar w:fldCharType="separate"/>
      </w:r>
      <w:r w:rsidR="00D1039D">
        <w:rPr>
          <w:noProof/>
          <w:highlight w:val="cyan"/>
        </w:rPr>
        <w:t>2019</w:t>
      </w:r>
      <w:r>
        <w:rPr>
          <w:highlight w:val="cyan"/>
        </w:rPr>
        <w:fldChar w:fldCharType="end"/>
      </w:r>
      <w:r>
        <w:rPr>
          <w:highlight w:val="cyan"/>
        </w:rPr>
        <w:t xml:space="preserve"> IETF Trust and the persons identified as the document authors. All rights reserved.</w:t>
      </w:r>
    </w:p>
    <w:p w14:paraId="2FDF0041" w14:textId="77777777" w:rsidR="00163B38" w:rsidRDefault="003711C6">
      <w:pPr>
        <w:rPr>
          <w:highlight w:val="green"/>
        </w:rPr>
      </w:pPr>
      <w:r>
        <w:rPr>
          <w:highlight w:val="green"/>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9198ED7" w14:textId="77777777" w:rsidR="00163B38" w:rsidRDefault="003711C6">
      <w:pPr>
        <w:ind w:left="0"/>
      </w:pPr>
      <w:r>
        <w:rPr>
          <w:highlight w:val="cyan"/>
        </w:rPr>
        <w:t>Abstract</w:t>
      </w:r>
    </w:p>
    <w:p w14:paraId="04897DB0" w14:textId="77777777" w:rsidR="00364EC7" w:rsidRDefault="00364EC7" w:rsidP="00364EC7">
      <w:r>
        <w:t>RFC7575 defines Intent as an abstract high-level policy used to   operate the network. Intent management system includes an interface  for users to input requests and an engine to translate the intents   into the network configuration and manage their lifecycle. Up to    now, there is no commonly agreed definition, interface or model of   intent.</w:t>
      </w:r>
    </w:p>
    <w:p w14:paraId="29A78987" w14:textId="77777777" w:rsidR="00364EC7" w:rsidRDefault="00364EC7" w:rsidP="00364EC7">
      <w:r>
        <w:t>This document discusses what intent means to different stakeholders,   describes different ways to classify intent, and an associated   taxonomy of this classification. This is a foundation for discussion   intent related topics.</w:t>
      </w:r>
    </w:p>
    <w:p w14:paraId="1B53C98D" w14:textId="77777777" w:rsidR="00163B38" w:rsidRPr="00CD0970" w:rsidRDefault="003711C6">
      <w:pPr>
        <w:pStyle w:val="RFCH1-noTOCnonum"/>
      </w:pPr>
      <w:r w:rsidRPr="00CD0970">
        <w:t>Table of Contents</w:t>
      </w:r>
    </w:p>
    <w:p w14:paraId="7867E0F7" w14:textId="77777777" w:rsidR="00163B38" w:rsidRPr="00CD0970" w:rsidRDefault="00163B38">
      <w:pPr>
        <w:pStyle w:val="TOC1"/>
      </w:pPr>
    </w:p>
    <w:p w14:paraId="6331AA01" w14:textId="77777777" w:rsidR="001F747A" w:rsidRDefault="003711C6">
      <w:pPr>
        <w:pStyle w:val="TOC1"/>
        <w:rPr>
          <w:ins w:id="2" w:author="Liushucheng (Will Liu)" w:date="2019-11-04T15:43:00Z"/>
          <w:rFonts w:asciiTheme="minorHAnsi" w:eastAsiaTheme="minorEastAsia" w:hAnsiTheme="minorHAnsi" w:cstheme="minorBidi"/>
          <w:noProof/>
          <w:kern w:val="2"/>
          <w:sz w:val="21"/>
          <w:szCs w:val="22"/>
          <w:lang w:eastAsia="zh-CN"/>
        </w:rPr>
      </w:pPr>
      <w:r w:rsidRPr="00CD0970">
        <w:fldChar w:fldCharType="begin"/>
      </w:r>
      <w:r w:rsidRPr="00CD0970">
        <w:instrText xml:space="preserve"> TOC \o \h \z \u </w:instrText>
      </w:r>
      <w:r w:rsidRPr="00CD0970">
        <w:fldChar w:fldCharType="separate"/>
      </w:r>
      <w:ins w:id="3" w:author="Liushucheng (Will Liu)" w:date="2019-11-04T15:43:00Z">
        <w:r w:rsidR="001F747A" w:rsidRPr="006E70F7">
          <w:rPr>
            <w:rStyle w:val="Hyperlink"/>
            <w:noProof/>
          </w:rPr>
          <w:fldChar w:fldCharType="begin"/>
        </w:r>
        <w:r w:rsidR="001F747A" w:rsidRPr="006E70F7">
          <w:rPr>
            <w:rStyle w:val="Hyperlink"/>
            <w:noProof/>
          </w:rPr>
          <w:instrText xml:space="preserve"> </w:instrText>
        </w:r>
        <w:r w:rsidR="001F747A">
          <w:rPr>
            <w:noProof/>
          </w:rPr>
          <w:instrText>HYPERLINK \l "_Toc23774611"</w:instrText>
        </w:r>
        <w:r w:rsidR="001F747A" w:rsidRPr="006E70F7">
          <w:rPr>
            <w:rStyle w:val="Hyperlink"/>
            <w:noProof/>
          </w:rPr>
          <w:instrText xml:space="preserve"> </w:instrText>
        </w:r>
        <w:r w:rsidR="001F747A" w:rsidRPr="006E70F7">
          <w:rPr>
            <w:rStyle w:val="Hyperlink"/>
            <w:noProof/>
          </w:rPr>
          <w:fldChar w:fldCharType="separate"/>
        </w:r>
        <w:r w:rsidR="001F747A" w:rsidRPr="006E70F7">
          <w:rPr>
            <w:rStyle w:val="Hyperlink"/>
            <w:noProof/>
            <w:highlight w:val="cyan"/>
          </w:rPr>
          <w:t>1. Introduction</w:t>
        </w:r>
        <w:r w:rsidR="001F747A">
          <w:rPr>
            <w:noProof/>
            <w:webHidden/>
          </w:rPr>
          <w:tab/>
        </w:r>
        <w:r w:rsidR="001F747A">
          <w:rPr>
            <w:noProof/>
            <w:webHidden/>
          </w:rPr>
          <w:fldChar w:fldCharType="begin"/>
        </w:r>
        <w:r w:rsidR="001F747A">
          <w:rPr>
            <w:noProof/>
            <w:webHidden/>
          </w:rPr>
          <w:instrText xml:space="preserve"> PAGEREF _Toc23774611 \h </w:instrText>
        </w:r>
      </w:ins>
      <w:r w:rsidR="001F747A">
        <w:rPr>
          <w:noProof/>
          <w:webHidden/>
        </w:rPr>
      </w:r>
      <w:r w:rsidR="001F747A">
        <w:rPr>
          <w:noProof/>
          <w:webHidden/>
        </w:rPr>
        <w:fldChar w:fldCharType="separate"/>
      </w:r>
      <w:ins w:id="4" w:author="Liushucheng (Will Liu)" w:date="2019-11-04T15:43:00Z">
        <w:r w:rsidR="001F747A">
          <w:rPr>
            <w:noProof/>
            <w:webHidden/>
          </w:rPr>
          <w:t>3</w:t>
        </w:r>
        <w:r w:rsidR="001F747A">
          <w:rPr>
            <w:noProof/>
            <w:webHidden/>
          </w:rPr>
          <w:fldChar w:fldCharType="end"/>
        </w:r>
        <w:r w:rsidR="001F747A" w:rsidRPr="006E70F7">
          <w:rPr>
            <w:rStyle w:val="Hyperlink"/>
            <w:noProof/>
          </w:rPr>
          <w:fldChar w:fldCharType="end"/>
        </w:r>
      </w:ins>
    </w:p>
    <w:p w14:paraId="0353D28A" w14:textId="77777777" w:rsidR="001F747A" w:rsidRDefault="001F747A">
      <w:pPr>
        <w:pStyle w:val="TOC1"/>
        <w:rPr>
          <w:ins w:id="5" w:author="Liushucheng (Will Liu)" w:date="2019-11-04T15:43:00Z"/>
          <w:rFonts w:asciiTheme="minorHAnsi" w:eastAsiaTheme="minorEastAsia" w:hAnsiTheme="minorHAnsi" w:cstheme="minorBidi"/>
          <w:noProof/>
          <w:kern w:val="2"/>
          <w:sz w:val="21"/>
          <w:szCs w:val="22"/>
          <w:lang w:eastAsia="zh-CN"/>
        </w:rPr>
      </w:pPr>
      <w:ins w:id="6"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"_Toc23774612"</w:instrText>
        </w:r>
        <w:r w:rsidRPr="006E70F7">
          <w:rPr>
            <w:rStyle w:val="Hyperlink"/>
            <w:noProof/>
          </w:rPr>
          <w:instrText xml:space="preserve"> </w:instrText>
        </w:r>
        <w:r w:rsidRPr="006E70F7">
          <w:rPr>
            <w:rStyle w:val="Hyperlink"/>
            <w:noProof/>
          </w:rPr>
          <w:fldChar w:fldCharType="separate"/>
        </w:r>
        <w:r w:rsidRPr="006E70F7">
          <w:rPr>
            <w:rStyle w:val="Hyperlink"/>
            <w:noProof/>
          </w:rPr>
          <w:t>2. Acronyms</w:t>
        </w:r>
        <w:r>
          <w:rPr>
            <w:noProof/>
            <w:webHidden/>
          </w:rPr>
          <w:tab/>
        </w:r>
        <w:r>
          <w:rPr>
            <w:noProof/>
            <w:webHidden/>
          </w:rPr>
          <w:fldChar w:fldCharType="begin"/>
        </w:r>
        <w:r>
          <w:rPr>
            <w:noProof/>
            <w:webHidden/>
          </w:rPr>
          <w:instrText xml:space="preserve"> PAGEREF _Toc23774612 \h </w:instrText>
        </w:r>
      </w:ins>
      <w:r>
        <w:rPr>
          <w:noProof/>
          <w:webHidden/>
        </w:rPr>
      </w:r>
      <w:r>
        <w:rPr>
          <w:noProof/>
          <w:webHidden/>
        </w:rPr>
        <w:fldChar w:fldCharType="separate"/>
      </w:r>
      <w:ins w:id="7" w:author="Liushucheng (Will Liu)" w:date="2019-11-04T15:43:00Z">
        <w:r>
          <w:rPr>
            <w:noProof/>
            <w:webHidden/>
          </w:rPr>
          <w:t>3</w:t>
        </w:r>
        <w:r>
          <w:rPr>
            <w:noProof/>
            <w:webHidden/>
          </w:rPr>
          <w:fldChar w:fldCharType="end"/>
        </w:r>
        <w:r w:rsidRPr="006E70F7">
          <w:rPr>
            <w:rStyle w:val="Hyperlink"/>
            <w:noProof/>
          </w:rPr>
          <w:fldChar w:fldCharType="end"/>
        </w:r>
      </w:ins>
    </w:p>
    <w:p w14:paraId="41C0BA5F" w14:textId="77777777" w:rsidR="001F747A" w:rsidRDefault="001F747A">
      <w:pPr>
        <w:pStyle w:val="TOC1"/>
        <w:rPr>
          <w:ins w:id="8" w:author="Liushucheng (Will Liu)" w:date="2019-11-04T15:43:00Z"/>
          <w:rFonts w:asciiTheme="minorHAnsi" w:eastAsiaTheme="minorEastAsia" w:hAnsiTheme="minorHAnsi" w:cstheme="minorBidi"/>
          <w:noProof/>
          <w:kern w:val="2"/>
          <w:sz w:val="21"/>
          <w:szCs w:val="22"/>
          <w:lang w:eastAsia="zh-CN"/>
        </w:rPr>
      </w:pPr>
      <w:ins w:id="9"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"_Toc23774613"</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3.</w:t>
        </w:r>
        <w:r w:rsidRPr="006E70F7">
          <w:rPr>
            <w:rStyle w:val="Hyperlink"/>
            <w:noProof/>
          </w:rPr>
          <w:t xml:space="preserve"> Abstract intent requirements</w:t>
        </w:r>
        <w:r>
          <w:rPr>
            <w:noProof/>
            <w:webHidden/>
          </w:rPr>
          <w:tab/>
        </w:r>
        <w:r>
          <w:rPr>
            <w:noProof/>
            <w:webHidden/>
          </w:rPr>
          <w:fldChar w:fldCharType="begin"/>
        </w:r>
        <w:r>
          <w:rPr>
            <w:noProof/>
            <w:webHidden/>
          </w:rPr>
          <w:instrText xml:space="preserve"> PAGEREF _Toc23774613 \h </w:instrText>
        </w:r>
      </w:ins>
      <w:r>
        <w:rPr>
          <w:noProof/>
          <w:webHidden/>
        </w:rPr>
      </w:r>
      <w:r>
        <w:rPr>
          <w:noProof/>
          <w:webHidden/>
        </w:rPr>
        <w:fldChar w:fldCharType="separate"/>
      </w:r>
      <w:ins w:id="10" w:author="Liushucheng (Will Liu)" w:date="2019-11-04T15:43:00Z">
        <w:r>
          <w:rPr>
            <w:noProof/>
            <w:webHidden/>
          </w:rPr>
          <w:t>4</w:t>
        </w:r>
        <w:r>
          <w:rPr>
            <w:noProof/>
            <w:webHidden/>
          </w:rPr>
          <w:fldChar w:fldCharType="end"/>
        </w:r>
        <w:r w:rsidRPr="006E70F7">
          <w:rPr>
            <w:rStyle w:val="Hyperlink"/>
            <w:noProof/>
          </w:rPr>
          <w:fldChar w:fldCharType="end"/>
        </w:r>
      </w:ins>
    </w:p>
    <w:p w14:paraId="19BA97DF" w14:textId="77777777" w:rsidR="001F747A" w:rsidRDefault="001F747A">
      <w:pPr>
        <w:pStyle w:val="TOC2"/>
        <w:rPr>
          <w:ins w:id="11" w:author="Liushucheng (Will Liu)" w:date="2019-11-04T15:43:00Z"/>
          <w:rFonts w:asciiTheme="minorHAnsi" w:eastAsiaTheme="minorEastAsia" w:hAnsiTheme="minorHAnsi" w:cstheme="minorBidi"/>
          <w:noProof/>
          <w:kern w:val="2"/>
          <w:sz w:val="21"/>
          <w:szCs w:val="22"/>
          <w:lang w:eastAsia="zh-CN"/>
        </w:rPr>
      </w:pPr>
      <w:ins w:id="12"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"_Toc23774614"</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3.1.</w:t>
        </w:r>
        <w:r w:rsidRPr="006E70F7">
          <w:rPr>
            <w:rStyle w:val="Hyperlink"/>
            <w:noProof/>
          </w:rPr>
          <w:t xml:space="preserve"> What is Intent?</w:t>
        </w:r>
        <w:r>
          <w:rPr>
            <w:noProof/>
            <w:webHidden/>
          </w:rPr>
          <w:tab/>
        </w:r>
        <w:r>
          <w:rPr>
            <w:noProof/>
            <w:webHidden/>
          </w:rPr>
          <w:fldChar w:fldCharType="begin"/>
        </w:r>
        <w:r>
          <w:rPr>
            <w:noProof/>
            <w:webHidden/>
          </w:rPr>
          <w:instrText xml:space="preserve"> PAGEREF _Toc23774614 \h </w:instrText>
        </w:r>
      </w:ins>
      <w:r>
        <w:rPr>
          <w:noProof/>
          <w:webHidden/>
        </w:rPr>
      </w:r>
      <w:r>
        <w:rPr>
          <w:noProof/>
          <w:webHidden/>
        </w:rPr>
        <w:fldChar w:fldCharType="separate"/>
      </w:r>
      <w:ins w:id="13" w:author="Liushucheng (Will Liu)" w:date="2019-11-04T15:43:00Z">
        <w:r>
          <w:rPr>
            <w:noProof/>
            <w:webHidden/>
          </w:rPr>
          <w:t>4</w:t>
        </w:r>
        <w:r>
          <w:rPr>
            <w:noProof/>
            <w:webHidden/>
          </w:rPr>
          <w:fldChar w:fldCharType="end"/>
        </w:r>
        <w:r w:rsidRPr="006E70F7">
          <w:rPr>
            <w:rStyle w:val="Hyperlink"/>
            <w:noProof/>
          </w:rPr>
          <w:fldChar w:fldCharType="end"/>
        </w:r>
      </w:ins>
    </w:p>
    <w:p w14:paraId="266109D3" w14:textId="77777777" w:rsidR="001F747A" w:rsidRDefault="001F747A">
      <w:pPr>
        <w:pStyle w:val="TOC2"/>
        <w:rPr>
          <w:ins w:id="14" w:author="Liushucheng (Will Liu)" w:date="2019-11-04T15:43:00Z"/>
          <w:rFonts w:asciiTheme="minorHAnsi" w:eastAsiaTheme="minorEastAsia" w:hAnsiTheme="minorHAnsi" w:cstheme="minorBidi"/>
          <w:noProof/>
          <w:kern w:val="2"/>
          <w:sz w:val="21"/>
          <w:szCs w:val="22"/>
          <w:lang w:eastAsia="zh-CN"/>
        </w:rPr>
      </w:pPr>
      <w:ins w:id="15"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"_Toc23774615"</w:instrText>
        </w:r>
        <w:r w:rsidRPr="006E70F7">
          <w:rPr>
            <w:rStyle w:val="Hyperlink"/>
            <w:noProof/>
          </w:rPr>
          <w:instrText xml:space="preserve"> </w:instrText>
        </w:r>
        <w:r w:rsidRPr="006E70F7">
          <w:rPr>
            <w:rStyle w:val="Hyperlink"/>
            <w:noProof/>
          </w:rPr>
          <w:fldChar w:fldCharType="separate"/>
        </w:r>
        <w:r w:rsidRPr="006E70F7">
          <w:rPr>
            <w:rStyle w:val="Hyperlink"/>
            <w:noProof/>
          </w:rPr>
          <w:t>3.2. Intent Solutions &amp; Intent Users</w:t>
        </w:r>
        <w:r>
          <w:rPr>
            <w:noProof/>
            <w:webHidden/>
          </w:rPr>
          <w:tab/>
        </w:r>
        <w:r>
          <w:rPr>
            <w:noProof/>
            <w:webHidden/>
          </w:rPr>
          <w:fldChar w:fldCharType="begin"/>
        </w:r>
        <w:r>
          <w:rPr>
            <w:noProof/>
            <w:webHidden/>
          </w:rPr>
          <w:instrText xml:space="preserve"> PAGEREF _Toc23774615 \h </w:instrText>
        </w:r>
      </w:ins>
      <w:r>
        <w:rPr>
          <w:noProof/>
          <w:webHidden/>
        </w:rPr>
      </w:r>
      <w:r>
        <w:rPr>
          <w:noProof/>
          <w:webHidden/>
        </w:rPr>
        <w:fldChar w:fldCharType="separate"/>
      </w:r>
      <w:ins w:id="16" w:author="Liushucheng (Will Liu)" w:date="2019-11-04T15:43:00Z">
        <w:r>
          <w:rPr>
            <w:noProof/>
            <w:webHidden/>
          </w:rPr>
          <w:t>4</w:t>
        </w:r>
        <w:r>
          <w:rPr>
            <w:noProof/>
            <w:webHidden/>
          </w:rPr>
          <w:fldChar w:fldCharType="end"/>
        </w:r>
        <w:r w:rsidRPr="006E70F7">
          <w:rPr>
            <w:rStyle w:val="Hyperlink"/>
            <w:noProof/>
          </w:rPr>
          <w:fldChar w:fldCharType="end"/>
        </w:r>
      </w:ins>
    </w:p>
    <w:p w14:paraId="73C2A5E3" w14:textId="77777777" w:rsidR="001F747A" w:rsidRDefault="001F747A">
      <w:pPr>
        <w:pStyle w:val="TOC2"/>
        <w:rPr>
          <w:ins w:id="17" w:author="Liushucheng (Will Liu)" w:date="2019-11-04T15:43:00Z"/>
          <w:rFonts w:asciiTheme="minorHAnsi" w:eastAsiaTheme="minorEastAsia" w:hAnsiTheme="minorHAnsi" w:cstheme="minorBidi"/>
          <w:noProof/>
          <w:kern w:val="2"/>
          <w:sz w:val="21"/>
          <w:szCs w:val="22"/>
          <w:lang w:eastAsia="zh-CN"/>
        </w:rPr>
      </w:pPr>
      <w:ins w:id="18"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"_Toc23774616"</w:instrText>
        </w:r>
        <w:r w:rsidRPr="006E70F7">
          <w:rPr>
            <w:rStyle w:val="Hyperlink"/>
            <w:noProof/>
          </w:rPr>
          <w:instrText xml:space="preserve"> </w:instrText>
        </w:r>
        <w:r w:rsidRPr="006E70F7">
          <w:rPr>
            <w:rStyle w:val="Hyperlink"/>
            <w:noProof/>
          </w:rPr>
          <w:fldChar w:fldCharType="separate"/>
        </w:r>
        <w:r w:rsidRPr="006E70F7">
          <w:rPr>
            <w:rStyle w:val="Hyperlink"/>
            <w:noProof/>
          </w:rPr>
          <w:t>3.3. Current Problems &amp; Requirements</w:t>
        </w:r>
        <w:r>
          <w:rPr>
            <w:noProof/>
            <w:webHidden/>
          </w:rPr>
          <w:tab/>
        </w:r>
        <w:r>
          <w:rPr>
            <w:noProof/>
            <w:webHidden/>
          </w:rPr>
          <w:fldChar w:fldCharType="begin"/>
        </w:r>
        <w:r>
          <w:rPr>
            <w:noProof/>
            <w:webHidden/>
          </w:rPr>
          <w:instrText xml:space="preserve"> PAGEREF _Toc23774616 \h </w:instrText>
        </w:r>
      </w:ins>
      <w:r>
        <w:rPr>
          <w:noProof/>
          <w:webHidden/>
        </w:rPr>
      </w:r>
      <w:r>
        <w:rPr>
          <w:noProof/>
          <w:webHidden/>
        </w:rPr>
        <w:fldChar w:fldCharType="separate"/>
      </w:r>
      <w:ins w:id="19" w:author="Liushucheng (Will Liu)" w:date="2019-11-04T15:43:00Z">
        <w:r>
          <w:rPr>
            <w:noProof/>
            <w:webHidden/>
          </w:rPr>
          <w:t>6</w:t>
        </w:r>
        <w:r>
          <w:rPr>
            <w:noProof/>
            <w:webHidden/>
          </w:rPr>
          <w:fldChar w:fldCharType="end"/>
        </w:r>
        <w:r w:rsidRPr="006E70F7">
          <w:rPr>
            <w:rStyle w:val="Hyperlink"/>
            <w:noProof/>
          </w:rPr>
          <w:fldChar w:fldCharType="end"/>
        </w:r>
      </w:ins>
    </w:p>
    <w:p w14:paraId="0D62E530" w14:textId="77777777" w:rsidR="001F747A" w:rsidRDefault="001F747A">
      <w:pPr>
        <w:pStyle w:val="TOC2"/>
        <w:rPr>
          <w:ins w:id="20" w:author="Liushucheng (Will Liu)" w:date="2019-11-04T15:43:00Z"/>
          <w:rFonts w:asciiTheme="minorHAnsi" w:eastAsiaTheme="minorEastAsia" w:hAnsiTheme="minorHAnsi" w:cstheme="minorBidi"/>
          <w:noProof/>
          <w:kern w:val="2"/>
          <w:sz w:val="21"/>
          <w:szCs w:val="22"/>
          <w:lang w:eastAsia="zh-CN"/>
        </w:rPr>
      </w:pPr>
      <w:ins w:id="21"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"_Toc23774617"</w:instrText>
        </w:r>
        <w:r w:rsidRPr="006E70F7">
          <w:rPr>
            <w:rStyle w:val="Hyperlink"/>
            <w:noProof/>
          </w:rPr>
          <w:instrText xml:space="preserve"> </w:instrText>
        </w:r>
        <w:r w:rsidRPr="006E70F7">
          <w:rPr>
            <w:rStyle w:val="Hyperlink"/>
            <w:noProof/>
          </w:rPr>
          <w:fldChar w:fldCharType="separate"/>
        </w:r>
        <w:r w:rsidRPr="006E70F7">
          <w:rPr>
            <w:rStyle w:val="Hyperlink"/>
            <w:noProof/>
          </w:rPr>
          <w:t>3.4. Intent Types that need to be supported</w:t>
        </w:r>
        <w:r>
          <w:rPr>
            <w:noProof/>
            <w:webHidden/>
          </w:rPr>
          <w:tab/>
        </w:r>
        <w:r>
          <w:rPr>
            <w:noProof/>
            <w:webHidden/>
          </w:rPr>
          <w:fldChar w:fldCharType="begin"/>
        </w:r>
        <w:r>
          <w:rPr>
            <w:noProof/>
            <w:webHidden/>
          </w:rPr>
          <w:instrText xml:space="preserve"> PAGEREF _Toc23774617 \h </w:instrText>
        </w:r>
      </w:ins>
      <w:r>
        <w:rPr>
          <w:noProof/>
          <w:webHidden/>
        </w:rPr>
      </w:r>
      <w:r>
        <w:rPr>
          <w:noProof/>
          <w:webHidden/>
        </w:rPr>
        <w:fldChar w:fldCharType="separate"/>
      </w:r>
      <w:ins w:id="22" w:author="Liushucheng (Will Liu)" w:date="2019-11-04T15:43:00Z">
        <w:r>
          <w:rPr>
            <w:noProof/>
            <w:webHidden/>
          </w:rPr>
          <w:t>7</w:t>
        </w:r>
        <w:r>
          <w:rPr>
            <w:noProof/>
            <w:webHidden/>
          </w:rPr>
          <w:fldChar w:fldCharType="end"/>
        </w:r>
        <w:r w:rsidRPr="006E70F7">
          <w:rPr>
            <w:rStyle w:val="Hyperlink"/>
            <w:noProof/>
          </w:rPr>
          <w:fldChar w:fldCharType="end"/>
        </w:r>
      </w:ins>
    </w:p>
    <w:p w14:paraId="25FF0F52" w14:textId="77777777" w:rsidR="001F747A" w:rsidRDefault="001F747A">
      <w:pPr>
        <w:pStyle w:val="TOC1"/>
        <w:rPr>
          <w:ins w:id="23" w:author="Liushucheng (Will Liu)" w:date="2019-11-04T15:43:00Z"/>
          <w:rFonts w:asciiTheme="minorHAnsi" w:eastAsiaTheme="minorEastAsia" w:hAnsiTheme="minorHAnsi" w:cstheme="minorBidi"/>
          <w:noProof/>
          <w:kern w:val="2"/>
          <w:sz w:val="21"/>
          <w:szCs w:val="22"/>
          <w:lang w:eastAsia="zh-CN"/>
        </w:rPr>
      </w:pPr>
      <w:ins w:id="24"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"_Toc23774618"</w:instrText>
        </w:r>
        <w:r w:rsidRPr="006E70F7">
          <w:rPr>
            <w:rStyle w:val="Hyperlink"/>
            <w:noProof/>
          </w:rPr>
          <w:instrText xml:space="preserve"> </w:instrText>
        </w:r>
        <w:r w:rsidRPr="006E70F7">
          <w:rPr>
            <w:rStyle w:val="Hyperlink"/>
            <w:noProof/>
          </w:rPr>
          <w:fldChar w:fldCharType="separate"/>
        </w:r>
        <w:r w:rsidRPr="006E70F7">
          <w:rPr>
            <w:rStyle w:val="Hyperlink"/>
            <w:noProof/>
          </w:rPr>
          <w:t>4. Functional Characteristics and Behavior</w:t>
        </w:r>
        <w:r>
          <w:rPr>
            <w:noProof/>
            <w:webHidden/>
          </w:rPr>
          <w:tab/>
        </w:r>
        <w:r>
          <w:rPr>
            <w:noProof/>
            <w:webHidden/>
          </w:rPr>
          <w:fldChar w:fldCharType="begin"/>
        </w:r>
        <w:r>
          <w:rPr>
            <w:noProof/>
            <w:webHidden/>
          </w:rPr>
          <w:instrText xml:space="preserve"> PAGEREF _Toc23774618 \h </w:instrText>
        </w:r>
      </w:ins>
      <w:r>
        <w:rPr>
          <w:noProof/>
          <w:webHidden/>
        </w:rPr>
      </w:r>
      <w:r>
        <w:rPr>
          <w:noProof/>
          <w:webHidden/>
        </w:rPr>
        <w:fldChar w:fldCharType="separate"/>
      </w:r>
      <w:ins w:id="25" w:author="Liushucheng (Will Liu)" w:date="2019-11-04T15:43:00Z">
        <w:r>
          <w:rPr>
            <w:noProof/>
            <w:webHidden/>
          </w:rPr>
          <w:t>9</w:t>
        </w:r>
        <w:r>
          <w:rPr>
            <w:noProof/>
            <w:webHidden/>
          </w:rPr>
          <w:fldChar w:fldCharType="end"/>
        </w:r>
        <w:r w:rsidRPr="006E70F7">
          <w:rPr>
            <w:rStyle w:val="Hyperlink"/>
            <w:noProof/>
          </w:rPr>
          <w:fldChar w:fldCharType="end"/>
        </w:r>
      </w:ins>
    </w:p>
    <w:p w14:paraId="44FB8F0F" w14:textId="77777777" w:rsidR="001F747A" w:rsidRDefault="001F747A">
      <w:pPr>
        <w:pStyle w:val="TOC2"/>
        <w:rPr>
          <w:ins w:id="26" w:author="Liushucheng (Will Liu)" w:date="2019-11-04T15:43:00Z"/>
          <w:rFonts w:asciiTheme="minorHAnsi" w:eastAsiaTheme="minorEastAsia" w:hAnsiTheme="minorHAnsi" w:cstheme="minorBidi"/>
          <w:noProof/>
          <w:kern w:val="2"/>
          <w:sz w:val="21"/>
          <w:szCs w:val="22"/>
          <w:lang w:eastAsia="zh-CN"/>
        </w:rPr>
      </w:pPr>
      <w:ins w:id="27"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"_Toc23774619"</w:instrText>
        </w:r>
        <w:r w:rsidRPr="006E70F7">
          <w:rPr>
            <w:rStyle w:val="Hyperlink"/>
            <w:noProof/>
          </w:rPr>
          <w:instrText xml:space="preserve"> </w:instrText>
        </w:r>
        <w:r w:rsidRPr="006E70F7">
          <w:rPr>
            <w:rStyle w:val="Hyperlink"/>
            <w:noProof/>
          </w:rPr>
          <w:fldChar w:fldCharType="separate"/>
        </w:r>
        <w:r w:rsidRPr="006E70F7">
          <w:rPr>
            <w:rStyle w:val="Hyperlink"/>
            <w:noProof/>
          </w:rPr>
          <w:t>4.1. Persistence</w:t>
        </w:r>
        <w:r>
          <w:rPr>
            <w:noProof/>
            <w:webHidden/>
          </w:rPr>
          <w:tab/>
        </w:r>
        <w:r>
          <w:rPr>
            <w:noProof/>
            <w:webHidden/>
          </w:rPr>
          <w:fldChar w:fldCharType="begin"/>
        </w:r>
        <w:r>
          <w:rPr>
            <w:noProof/>
            <w:webHidden/>
          </w:rPr>
          <w:instrText xml:space="preserve"> PAGEREF _Toc23774619 \h </w:instrText>
        </w:r>
      </w:ins>
      <w:r>
        <w:rPr>
          <w:noProof/>
          <w:webHidden/>
        </w:rPr>
      </w:r>
      <w:r>
        <w:rPr>
          <w:noProof/>
          <w:webHidden/>
        </w:rPr>
        <w:fldChar w:fldCharType="separate"/>
      </w:r>
      <w:ins w:id="28" w:author="Liushucheng (Will Liu)" w:date="2019-11-04T15:43:00Z">
        <w:r>
          <w:rPr>
            <w:noProof/>
            <w:webHidden/>
          </w:rPr>
          <w:t>9</w:t>
        </w:r>
        <w:r>
          <w:rPr>
            <w:noProof/>
            <w:webHidden/>
          </w:rPr>
          <w:fldChar w:fldCharType="end"/>
        </w:r>
        <w:r w:rsidRPr="006E70F7">
          <w:rPr>
            <w:rStyle w:val="Hyperlink"/>
            <w:noProof/>
          </w:rPr>
          <w:fldChar w:fldCharType="end"/>
        </w:r>
      </w:ins>
    </w:p>
    <w:p w14:paraId="01AC1D3A" w14:textId="77777777" w:rsidR="001F747A" w:rsidRDefault="001F747A">
      <w:pPr>
        <w:pStyle w:val="TOC2"/>
        <w:rPr>
          <w:ins w:id="29" w:author="Liushucheng (Will Liu)" w:date="2019-11-04T15:43:00Z"/>
          <w:rFonts w:asciiTheme="minorHAnsi" w:eastAsiaTheme="minorEastAsia" w:hAnsiTheme="minorHAnsi" w:cstheme="minorBidi"/>
          <w:noProof/>
          <w:kern w:val="2"/>
          <w:sz w:val="21"/>
          <w:szCs w:val="22"/>
          <w:lang w:eastAsia="zh-CN"/>
        </w:rPr>
      </w:pPr>
      <w:ins w:id="30"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"_Toc23774620"</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4.2. Feedback</w:t>
        </w:r>
        <w:r>
          <w:rPr>
            <w:noProof/>
            <w:webHidden/>
          </w:rPr>
          <w:tab/>
        </w:r>
        <w:r>
          <w:rPr>
            <w:noProof/>
            <w:webHidden/>
          </w:rPr>
          <w:fldChar w:fldCharType="begin"/>
        </w:r>
        <w:r>
          <w:rPr>
            <w:noProof/>
            <w:webHidden/>
          </w:rPr>
          <w:instrText xml:space="preserve"> PAGEREF _Toc23774620 \h </w:instrText>
        </w:r>
      </w:ins>
      <w:r>
        <w:rPr>
          <w:noProof/>
          <w:webHidden/>
        </w:rPr>
      </w:r>
      <w:r>
        <w:rPr>
          <w:noProof/>
          <w:webHidden/>
        </w:rPr>
        <w:fldChar w:fldCharType="separate"/>
      </w:r>
      <w:ins w:id="31" w:author="Liushucheng (Will Liu)" w:date="2019-11-04T15:43:00Z">
        <w:r>
          <w:rPr>
            <w:noProof/>
            <w:webHidden/>
          </w:rPr>
          <w:t>9</w:t>
        </w:r>
        <w:r>
          <w:rPr>
            <w:noProof/>
            <w:webHidden/>
          </w:rPr>
          <w:fldChar w:fldCharType="end"/>
        </w:r>
        <w:r w:rsidRPr="006E70F7">
          <w:rPr>
            <w:rStyle w:val="Hyperlink"/>
            <w:noProof/>
          </w:rPr>
          <w:fldChar w:fldCharType="end"/>
        </w:r>
      </w:ins>
    </w:p>
    <w:p w14:paraId="42E9E754" w14:textId="77777777" w:rsidR="001F747A" w:rsidRDefault="001F747A">
      <w:pPr>
        <w:pStyle w:val="TOC2"/>
        <w:rPr>
          <w:ins w:id="32" w:author="Liushucheng (Will Liu)" w:date="2019-11-04T15:43:00Z"/>
          <w:rFonts w:asciiTheme="minorHAnsi" w:eastAsiaTheme="minorEastAsia" w:hAnsiTheme="minorHAnsi" w:cstheme="minorBidi"/>
          <w:noProof/>
          <w:kern w:val="2"/>
          <w:sz w:val="21"/>
          <w:szCs w:val="22"/>
          <w:lang w:eastAsia="zh-CN"/>
        </w:rPr>
      </w:pPr>
      <w:ins w:id="33"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"_Toc23774625"</w:instrText>
        </w:r>
        <w:r w:rsidRPr="006E70F7">
          <w:rPr>
            <w:rStyle w:val="Hyperlink"/>
            <w:noProof/>
          </w:rPr>
          <w:instrText xml:space="preserve"> </w:instrText>
        </w:r>
        <w:r w:rsidRPr="006E70F7">
          <w:rPr>
            <w:rStyle w:val="Hyperlink"/>
            <w:noProof/>
          </w:rPr>
          <w:fldChar w:fldCharType="separate"/>
        </w:r>
        <w:r w:rsidRPr="006E70F7">
          <w:rPr>
            <w:rStyle w:val="Hyperlink"/>
            <w:noProof/>
          </w:rPr>
          <w:t xml:space="preserve"> </w:t>
        </w:r>
        <w:r>
          <w:rPr>
            <w:noProof/>
            <w:webHidden/>
          </w:rPr>
          <w:tab/>
        </w:r>
        <w:r>
          <w:rPr>
            <w:noProof/>
            <w:webHidden/>
          </w:rPr>
          <w:fldChar w:fldCharType="begin"/>
        </w:r>
        <w:r>
          <w:rPr>
            <w:noProof/>
            <w:webHidden/>
          </w:rPr>
          <w:instrText xml:space="preserve"> PAGEREF _Toc23774625 \h </w:instrText>
        </w:r>
      </w:ins>
      <w:r>
        <w:rPr>
          <w:noProof/>
          <w:webHidden/>
        </w:rPr>
      </w:r>
      <w:r>
        <w:rPr>
          <w:noProof/>
          <w:webHidden/>
        </w:rPr>
        <w:fldChar w:fldCharType="separate"/>
      </w:r>
      <w:ins w:id="34" w:author="Liushucheng (Will Liu)" w:date="2019-11-04T15:43:00Z">
        <w:r>
          <w:rPr>
            <w:noProof/>
            <w:webHidden/>
          </w:rPr>
          <w:t>10</w:t>
        </w:r>
        <w:r>
          <w:rPr>
            <w:noProof/>
            <w:webHidden/>
          </w:rPr>
          <w:fldChar w:fldCharType="end"/>
        </w:r>
        <w:r w:rsidRPr="006E70F7">
          <w:rPr>
            <w:rStyle w:val="Hyperlink"/>
            <w:noProof/>
          </w:rPr>
          <w:fldChar w:fldCharType="end"/>
        </w:r>
      </w:ins>
    </w:p>
    <w:p w14:paraId="225C5045" w14:textId="77777777" w:rsidR="001F747A" w:rsidRDefault="001F747A">
      <w:pPr>
        <w:pStyle w:val="TOC2"/>
        <w:rPr>
          <w:ins w:id="35" w:author="Liushucheng (Will Liu)" w:date="2019-11-04T15:43:00Z"/>
          <w:rFonts w:asciiTheme="minorHAnsi" w:eastAsiaTheme="minorEastAsia" w:hAnsiTheme="minorHAnsi" w:cstheme="minorBidi"/>
          <w:noProof/>
          <w:kern w:val="2"/>
          <w:sz w:val="21"/>
          <w:szCs w:val="22"/>
          <w:lang w:eastAsia="zh-CN"/>
        </w:rPr>
      </w:pPr>
      <w:ins w:id="36"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"_Toc23774626"</w:instrText>
        </w:r>
        <w:r w:rsidRPr="006E70F7">
          <w:rPr>
            <w:rStyle w:val="Hyperlink"/>
            <w:noProof/>
          </w:rPr>
          <w:instrText xml:space="preserve"> </w:instrText>
        </w:r>
        <w:r w:rsidRPr="006E70F7">
          <w:rPr>
            <w:rStyle w:val="Hyperlink"/>
            <w:noProof/>
          </w:rPr>
          <w:fldChar w:fldCharType="separate"/>
        </w:r>
        <w:r w:rsidRPr="006E70F7">
          <w:rPr>
            <w:rStyle w:val="Hyperlink"/>
            <w:noProof/>
          </w:rPr>
          <w:t>4.3. Hierarchy</w:t>
        </w:r>
        <w:r>
          <w:rPr>
            <w:noProof/>
            <w:webHidden/>
          </w:rPr>
          <w:tab/>
        </w:r>
        <w:r>
          <w:rPr>
            <w:noProof/>
            <w:webHidden/>
          </w:rPr>
          <w:fldChar w:fldCharType="begin"/>
        </w:r>
        <w:r>
          <w:rPr>
            <w:noProof/>
            <w:webHidden/>
          </w:rPr>
          <w:instrText xml:space="preserve"> PAGEREF _Toc23774626 \h </w:instrText>
        </w:r>
      </w:ins>
      <w:r>
        <w:rPr>
          <w:noProof/>
          <w:webHidden/>
        </w:rPr>
      </w:r>
      <w:r>
        <w:rPr>
          <w:noProof/>
          <w:webHidden/>
        </w:rPr>
        <w:fldChar w:fldCharType="separate"/>
      </w:r>
      <w:ins w:id="37" w:author="Liushucheng (Will Liu)" w:date="2019-11-04T15:43:00Z">
        <w:r>
          <w:rPr>
            <w:noProof/>
            <w:webHidden/>
          </w:rPr>
          <w:t>10</w:t>
        </w:r>
        <w:r>
          <w:rPr>
            <w:noProof/>
            <w:webHidden/>
          </w:rPr>
          <w:fldChar w:fldCharType="end"/>
        </w:r>
        <w:r w:rsidRPr="006E70F7">
          <w:rPr>
            <w:rStyle w:val="Hyperlink"/>
            <w:noProof/>
          </w:rPr>
          <w:fldChar w:fldCharType="end"/>
        </w:r>
      </w:ins>
    </w:p>
    <w:p w14:paraId="4A802DE0" w14:textId="77777777" w:rsidR="001F747A" w:rsidRDefault="001F747A">
      <w:pPr>
        <w:pStyle w:val="TOC2"/>
        <w:rPr>
          <w:ins w:id="38" w:author="Liushucheng (Will Liu)" w:date="2019-11-04T15:43:00Z"/>
          <w:rFonts w:asciiTheme="minorHAnsi" w:eastAsiaTheme="minorEastAsia" w:hAnsiTheme="minorHAnsi" w:cstheme="minorBidi"/>
          <w:noProof/>
          <w:kern w:val="2"/>
          <w:sz w:val="21"/>
          <w:szCs w:val="22"/>
          <w:lang w:eastAsia="zh-CN"/>
        </w:rPr>
      </w:pPr>
      <w:ins w:id="39"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"_Toc23774627"</w:instrText>
        </w:r>
        <w:r w:rsidRPr="006E70F7">
          <w:rPr>
            <w:rStyle w:val="Hyperlink"/>
            <w:noProof/>
          </w:rPr>
          <w:instrText xml:space="preserve"> </w:instrText>
        </w:r>
        <w:r w:rsidRPr="006E70F7">
          <w:rPr>
            <w:rStyle w:val="Hyperlink"/>
            <w:noProof/>
          </w:rPr>
          <w:fldChar w:fldCharType="separate"/>
        </w:r>
        <w:r w:rsidRPr="006E70F7">
          <w:rPr>
            <w:rStyle w:val="Hyperlink"/>
            <w:noProof/>
          </w:rPr>
          <w:t>4.4. Abstracting Intent Operation</w:t>
        </w:r>
        <w:r>
          <w:rPr>
            <w:noProof/>
            <w:webHidden/>
          </w:rPr>
          <w:tab/>
        </w:r>
        <w:r>
          <w:rPr>
            <w:noProof/>
            <w:webHidden/>
          </w:rPr>
          <w:fldChar w:fldCharType="begin"/>
        </w:r>
        <w:r>
          <w:rPr>
            <w:noProof/>
            <w:webHidden/>
          </w:rPr>
          <w:instrText xml:space="preserve"> PAGEREF _Toc23774627 \h </w:instrText>
        </w:r>
      </w:ins>
      <w:r>
        <w:rPr>
          <w:noProof/>
          <w:webHidden/>
        </w:rPr>
      </w:r>
      <w:r>
        <w:rPr>
          <w:noProof/>
          <w:webHidden/>
        </w:rPr>
        <w:fldChar w:fldCharType="separate"/>
      </w:r>
      <w:ins w:id="40" w:author="Liushucheng (Will Liu)" w:date="2019-11-04T15:43:00Z">
        <w:r>
          <w:rPr>
            <w:noProof/>
            <w:webHidden/>
          </w:rPr>
          <w:t>10</w:t>
        </w:r>
        <w:r>
          <w:rPr>
            <w:noProof/>
            <w:webHidden/>
          </w:rPr>
          <w:fldChar w:fldCharType="end"/>
        </w:r>
        <w:r w:rsidRPr="006E70F7">
          <w:rPr>
            <w:rStyle w:val="Hyperlink"/>
            <w:noProof/>
          </w:rPr>
          <w:fldChar w:fldCharType="end"/>
        </w:r>
      </w:ins>
    </w:p>
    <w:p w14:paraId="326CB6CE" w14:textId="77777777" w:rsidR="001F747A" w:rsidRDefault="001F747A">
      <w:pPr>
        <w:pStyle w:val="TOC2"/>
        <w:rPr>
          <w:ins w:id="41" w:author="Liushucheng (Will Liu)" w:date="2019-11-04T15:43:00Z"/>
          <w:rFonts w:asciiTheme="minorHAnsi" w:eastAsiaTheme="minorEastAsia" w:hAnsiTheme="minorHAnsi" w:cstheme="minorBidi"/>
          <w:noProof/>
          <w:kern w:val="2"/>
          <w:sz w:val="21"/>
          <w:szCs w:val="22"/>
          <w:lang w:eastAsia="zh-CN"/>
        </w:rPr>
      </w:pPr>
      <w:ins w:id="42"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"_Toc23774628"</w:instrText>
        </w:r>
        <w:r w:rsidRPr="006E70F7">
          <w:rPr>
            <w:rStyle w:val="Hyperlink"/>
            <w:noProof/>
          </w:rPr>
          <w:instrText xml:space="preserve"> </w:instrText>
        </w:r>
        <w:r w:rsidRPr="006E70F7">
          <w:rPr>
            <w:rStyle w:val="Hyperlink"/>
            <w:noProof/>
          </w:rPr>
          <w:fldChar w:fldCharType="separate"/>
        </w:r>
        <w:r w:rsidRPr="006E70F7">
          <w:rPr>
            <w:rStyle w:val="Hyperlink"/>
            <w:noProof/>
          </w:rPr>
          <w:t>4.5. Policy Subjects and Policy Targets</w:t>
        </w:r>
        <w:r>
          <w:rPr>
            <w:noProof/>
            <w:webHidden/>
          </w:rPr>
          <w:tab/>
        </w:r>
        <w:r>
          <w:rPr>
            <w:noProof/>
            <w:webHidden/>
          </w:rPr>
          <w:fldChar w:fldCharType="begin"/>
        </w:r>
        <w:r>
          <w:rPr>
            <w:noProof/>
            <w:webHidden/>
          </w:rPr>
          <w:instrText xml:space="preserve"> PAGEREF _Toc23774628 \h </w:instrText>
        </w:r>
      </w:ins>
      <w:r>
        <w:rPr>
          <w:noProof/>
          <w:webHidden/>
        </w:rPr>
      </w:r>
      <w:r>
        <w:rPr>
          <w:noProof/>
          <w:webHidden/>
        </w:rPr>
        <w:fldChar w:fldCharType="separate"/>
      </w:r>
      <w:ins w:id="43" w:author="Liushucheng (Will Liu)" w:date="2019-11-04T15:43:00Z">
        <w:r>
          <w:rPr>
            <w:noProof/>
            <w:webHidden/>
          </w:rPr>
          <w:t>11</w:t>
        </w:r>
        <w:r>
          <w:rPr>
            <w:noProof/>
            <w:webHidden/>
          </w:rPr>
          <w:fldChar w:fldCharType="end"/>
        </w:r>
        <w:r w:rsidRPr="006E70F7">
          <w:rPr>
            <w:rStyle w:val="Hyperlink"/>
            <w:noProof/>
          </w:rPr>
          <w:fldChar w:fldCharType="end"/>
        </w:r>
      </w:ins>
    </w:p>
    <w:p w14:paraId="0FADBACE" w14:textId="77777777" w:rsidR="001F747A" w:rsidRDefault="001F747A">
      <w:pPr>
        <w:pStyle w:val="TOC2"/>
        <w:rPr>
          <w:ins w:id="44" w:author="Liushucheng (Will Liu)" w:date="2019-11-04T15:43:00Z"/>
          <w:rFonts w:asciiTheme="minorHAnsi" w:eastAsiaTheme="minorEastAsia" w:hAnsiTheme="minorHAnsi" w:cstheme="minorBidi"/>
          <w:noProof/>
          <w:kern w:val="2"/>
          <w:sz w:val="21"/>
          <w:szCs w:val="22"/>
          <w:lang w:eastAsia="zh-CN"/>
        </w:rPr>
      </w:pPr>
      <w:ins w:id="45"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"_Toc23774629"</w:instrText>
        </w:r>
        <w:r w:rsidRPr="006E70F7">
          <w:rPr>
            <w:rStyle w:val="Hyperlink"/>
            <w:noProof/>
          </w:rPr>
          <w:instrText xml:space="preserve"> </w:instrText>
        </w:r>
        <w:r w:rsidRPr="006E70F7">
          <w:rPr>
            <w:rStyle w:val="Hyperlink"/>
            <w:noProof/>
          </w:rPr>
          <w:fldChar w:fldCharType="separate"/>
        </w:r>
        <w:r w:rsidRPr="006E70F7">
          <w:rPr>
            <w:rStyle w:val="Hyperlink"/>
            <w:noProof/>
          </w:rPr>
          <w:t>4.6. Policy Scope</w:t>
        </w:r>
        <w:r>
          <w:rPr>
            <w:noProof/>
            <w:webHidden/>
          </w:rPr>
          <w:tab/>
        </w:r>
        <w:r>
          <w:rPr>
            <w:noProof/>
            <w:webHidden/>
          </w:rPr>
          <w:fldChar w:fldCharType="begin"/>
        </w:r>
        <w:r>
          <w:rPr>
            <w:noProof/>
            <w:webHidden/>
          </w:rPr>
          <w:instrText xml:space="preserve"> PAGEREF _Toc23774629 \h </w:instrText>
        </w:r>
      </w:ins>
      <w:r>
        <w:rPr>
          <w:noProof/>
          <w:webHidden/>
        </w:rPr>
      </w:r>
      <w:r>
        <w:rPr>
          <w:noProof/>
          <w:webHidden/>
        </w:rPr>
        <w:fldChar w:fldCharType="separate"/>
      </w:r>
      <w:ins w:id="46" w:author="Liushucheng (Will Liu)" w:date="2019-11-04T15:43:00Z">
        <w:r>
          <w:rPr>
            <w:noProof/>
            <w:webHidden/>
          </w:rPr>
          <w:t>11</w:t>
        </w:r>
        <w:r>
          <w:rPr>
            <w:noProof/>
            <w:webHidden/>
          </w:rPr>
          <w:fldChar w:fldCharType="end"/>
        </w:r>
        <w:r w:rsidRPr="006E70F7">
          <w:rPr>
            <w:rStyle w:val="Hyperlink"/>
            <w:noProof/>
          </w:rPr>
          <w:fldChar w:fldCharType="end"/>
        </w:r>
      </w:ins>
    </w:p>
    <w:p w14:paraId="16E42CA2" w14:textId="77777777" w:rsidR="001F747A" w:rsidRDefault="001F747A">
      <w:pPr>
        <w:pStyle w:val="TOC2"/>
        <w:rPr>
          <w:ins w:id="47" w:author="Liushucheng (Will Liu)" w:date="2019-11-04T15:43:00Z"/>
          <w:rFonts w:asciiTheme="minorHAnsi" w:eastAsiaTheme="minorEastAsia" w:hAnsiTheme="minorHAnsi" w:cstheme="minorBidi"/>
          <w:noProof/>
          <w:kern w:val="2"/>
          <w:sz w:val="21"/>
          <w:szCs w:val="22"/>
          <w:lang w:eastAsia="zh-CN"/>
        </w:rPr>
      </w:pPr>
      <w:ins w:id="48" w:author="Liushucheng (Will Liu)" w:date="2019-11-04T15:43:00Z">
        <w:r w:rsidRPr="006E70F7">
          <w:rPr>
            <w:rStyle w:val="Hyperlink"/>
            <w:noProof/>
          </w:rPr>
          <w:lastRenderedPageBreak/>
          <w:fldChar w:fldCharType="begin"/>
        </w:r>
        <w:r w:rsidRPr="006E70F7">
          <w:rPr>
            <w:rStyle w:val="Hyperlink"/>
            <w:noProof/>
          </w:rPr>
          <w:instrText xml:space="preserve"> </w:instrText>
        </w:r>
        <w:r>
          <w:rPr>
            <w:noProof/>
          </w:rPr>
          <w:instrText>HYPERLINK \l "_Toc23774630"</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yellow"/>
          </w:rPr>
          <w:t>4.7. Intent Classification Table Example</w:t>
        </w:r>
        <w:r>
          <w:rPr>
            <w:noProof/>
            <w:webHidden/>
          </w:rPr>
          <w:tab/>
        </w:r>
        <w:r>
          <w:rPr>
            <w:noProof/>
            <w:webHidden/>
          </w:rPr>
          <w:fldChar w:fldCharType="begin"/>
        </w:r>
        <w:r>
          <w:rPr>
            <w:noProof/>
            <w:webHidden/>
          </w:rPr>
          <w:instrText xml:space="preserve"> PAGEREF _Toc23774630 \h </w:instrText>
        </w:r>
      </w:ins>
      <w:r>
        <w:rPr>
          <w:noProof/>
          <w:webHidden/>
        </w:rPr>
      </w:r>
      <w:r>
        <w:rPr>
          <w:noProof/>
          <w:webHidden/>
        </w:rPr>
        <w:fldChar w:fldCharType="separate"/>
      </w:r>
      <w:ins w:id="49" w:author="Liushucheng (Will Liu)" w:date="2019-11-04T15:43:00Z">
        <w:r>
          <w:rPr>
            <w:noProof/>
            <w:webHidden/>
          </w:rPr>
          <w:t>13</w:t>
        </w:r>
        <w:r>
          <w:rPr>
            <w:noProof/>
            <w:webHidden/>
          </w:rPr>
          <w:fldChar w:fldCharType="end"/>
        </w:r>
        <w:r w:rsidRPr="006E70F7">
          <w:rPr>
            <w:rStyle w:val="Hyperlink"/>
            <w:noProof/>
          </w:rPr>
          <w:fldChar w:fldCharType="end"/>
        </w:r>
      </w:ins>
    </w:p>
    <w:p w14:paraId="4A90F461" w14:textId="77777777" w:rsidR="001F747A" w:rsidRDefault="001F747A">
      <w:pPr>
        <w:pStyle w:val="TOC1"/>
        <w:rPr>
          <w:ins w:id="50" w:author="Liushucheng (Will Liu)" w:date="2019-11-04T15:43:00Z"/>
          <w:rFonts w:asciiTheme="minorHAnsi" w:eastAsiaTheme="minorEastAsia" w:hAnsiTheme="minorHAnsi" w:cstheme="minorBidi"/>
          <w:noProof/>
          <w:kern w:val="2"/>
          <w:sz w:val="21"/>
          <w:szCs w:val="22"/>
          <w:lang w:eastAsia="zh-CN"/>
        </w:rPr>
      </w:pPr>
      <w:ins w:id="51"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"_Toc23774631"</w:instrText>
        </w:r>
        <w:r w:rsidRPr="006E70F7">
          <w:rPr>
            <w:rStyle w:val="Hyperlink"/>
            <w:noProof/>
          </w:rPr>
          <w:instrText xml:space="preserve"> </w:instrText>
        </w:r>
        <w:r w:rsidRPr="006E70F7">
          <w:rPr>
            <w:rStyle w:val="Hyperlink"/>
            <w:noProof/>
          </w:rPr>
          <w:fldChar w:fldCharType="separate"/>
        </w:r>
        <w:r w:rsidRPr="006E70F7">
          <w:rPr>
            <w:rStyle w:val="Hyperlink"/>
            <w:noProof/>
          </w:rPr>
          <w:t>5. The Policy Continuum</w:t>
        </w:r>
        <w:r>
          <w:rPr>
            <w:noProof/>
            <w:webHidden/>
          </w:rPr>
          <w:tab/>
        </w:r>
        <w:r>
          <w:rPr>
            <w:noProof/>
            <w:webHidden/>
          </w:rPr>
          <w:fldChar w:fldCharType="begin"/>
        </w:r>
        <w:r>
          <w:rPr>
            <w:noProof/>
            <w:webHidden/>
          </w:rPr>
          <w:instrText xml:space="preserve"> PAGEREF _Toc23774631 \h </w:instrText>
        </w:r>
      </w:ins>
      <w:r>
        <w:rPr>
          <w:noProof/>
          <w:webHidden/>
        </w:rPr>
      </w:r>
      <w:r>
        <w:rPr>
          <w:noProof/>
          <w:webHidden/>
        </w:rPr>
        <w:fldChar w:fldCharType="separate"/>
      </w:r>
      <w:ins w:id="52" w:author="Liushucheng (Will Liu)" w:date="2019-11-04T15:43:00Z">
        <w:r>
          <w:rPr>
            <w:noProof/>
            <w:webHidden/>
          </w:rPr>
          <w:t>14</w:t>
        </w:r>
        <w:r>
          <w:rPr>
            <w:noProof/>
            <w:webHidden/>
          </w:rPr>
          <w:fldChar w:fldCharType="end"/>
        </w:r>
        <w:r w:rsidRPr="006E70F7">
          <w:rPr>
            <w:rStyle w:val="Hyperlink"/>
            <w:noProof/>
          </w:rPr>
          <w:fldChar w:fldCharType="end"/>
        </w:r>
      </w:ins>
    </w:p>
    <w:p w14:paraId="35FC098D" w14:textId="77777777" w:rsidR="001F747A" w:rsidRDefault="001F747A">
      <w:pPr>
        <w:pStyle w:val="TOC1"/>
        <w:rPr>
          <w:ins w:id="53" w:author="Liushucheng (Will Liu)" w:date="2019-11-04T15:43:00Z"/>
          <w:rFonts w:asciiTheme="minorHAnsi" w:eastAsiaTheme="minorEastAsia" w:hAnsiTheme="minorHAnsi" w:cstheme="minorBidi"/>
          <w:noProof/>
          <w:kern w:val="2"/>
          <w:sz w:val="21"/>
          <w:szCs w:val="22"/>
          <w:lang w:eastAsia="zh-CN"/>
        </w:rPr>
      </w:pPr>
      <w:ins w:id="54"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"_Toc23774632"</w:instrText>
        </w:r>
        <w:r w:rsidRPr="006E70F7">
          <w:rPr>
            <w:rStyle w:val="Hyperlink"/>
            <w:noProof/>
          </w:rPr>
          <w:instrText xml:space="preserve"> </w:instrText>
        </w:r>
        <w:r w:rsidRPr="006E70F7">
          <w:rPr>
            <w:rStyle w:val="Hyperlink"/>
            <w:noProof/>
          </w:rPr>
          <w:fldChar w:fldCharType="separate"/>
        </w:r>
        <w:r w:rsidRPr="006E70F7">
          <w:rPr>
            <w:rStyle w:val="Hyperlink"/>
            <w:noProof/>
          </w:rPr>
          <w:t>6. Involvement of intent in the application of AI to Network Manage ment</w:t>
        </w:r>
        <w:r>
          <w:rPr>
            <w:noProof/>
            <w:webHidden/>
          </w:rPr>
          <w:tab/>
        </w:r>
        <w:r>
          <w:rPr>
            <w:noProof/>
            <w:webHidden/>
          </w:rPr>
          <w:fldChar w:fldCharType="begin"/>
        </w:r>
        <w:r>
          <w:rPr>
            <w:noProof/>
            <w:webHidden/>
          </w:rPr>
          <w:instrText xml:space="preserve"> PAGEREF _Toc23774632 \h </w:instrText>
        </w:r>
      </w:ins>
      <w:r>
        <w:rPr>
          <w:noProof/>
          <w:webHidden/>
        </w:rPr>
      </w:r>
      <w:r>
        <w:rPr>
          <w:noProof/>
          <w:webHidden/>
        </w:rPr>
        <w:fldChar w:fldCharType="separate"/>
      </w:r>
      <w:ins w:id="55" w:author="Liushucheng (Will Liu)" w:date="2019-11-04T15:43:00Z">
        <w:r>
          <w:rPr>
            <w:noProof/>
            <w:webHidden/>
          </w:rPr>
          <w:t>14</w:t>
        </w:r>
        <w:r>
          <w:rPr>
            <w:noProof/>
            <w:webHidden/>
          </w:rPr>
          <w:fldChar w:fldCharType="end"/>
        </w:r>
        <w:r w:rsidRPr="006E70F7">
          <w:rPr>
            <w:rStyle w:val="Hyperlink"/>
            <w:noProof/>
          </w:rPr>
          <w:fldChar w:fldCharType="end"/>
        </w:r>
      </w:ins>
    </w:p>
    <w:p w14:paraId="210737AC" w14:textId="77777777" w:rsidR="001F747A" w:rsidRDefault="001F747A">
      <w:pPr>
        <w:pStyle w:val="TOC1"/>
        <w:rPr>
          <w:ins w:id="56" w:author="Liushucheng (Will Liu)" w:date="2019-11-04T15:43:00Z"/>
          <w:rFonts w:asciiTheme="minorHAnsi" w:eastAsiaTheme="minorEastAsia" w:hAnsiTheme="minorHAnsi" w:cstheme="minorBidi"/>
          <w:noProof/>
          <w:kern w:val="2"/>
          <w:sz w:val="21"/>
          <w:szCs w:val="22"/>
          <w:lang w:eastAsia="zh-CN"/>
        </w:rPr>
      </w:pPr>
      <w:ins w:id="57"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"_Toc23774633"</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7. Security Considerations</w:t>
        </w:r>
        <w:r>
          <w:rPr>
            <w:noProof/>
            <w:webHidden/>
          </w:rPr>
          <w:tab/>
        </w:r>
        <w:r>
          <w:rPr>
            <w:noProof/>
            <w:webHidden/>
          </w:rPr>
          <w:fldChar w:fldCharType="begin"/>
        </w:r>
        <w:r>
          <w:rPr>
            <w:noProof/>
            <w:webHidden/>
          </w:rPr>
          <w:instrText xml:space="preserve"> PAGEREF _Toc23774633 \h </w:instrText>
        </w:r>
      </w:ins>
      <w:r>
        <w:rPr>
          <w:noProof/>
          <w:webHidden/>
        </w:rPr>
      </w:r>
      <w:r>
        <w:rPr>
          <w:noProof/>
          <w:webHidden/>
        </w:rPr>
        <w:fldChar w:fldCharType="separate"/>
      </w:r>
      <w:ins w:id="58" w:author="Liushucheng (Will Liu)" w:date="2019-11-04T15:43:00Z">
        <w:r>
          <w:rPr>
            <w:noProof/>
            <w:webHidden/>
          </w:rPr>
          <w:t>16</w:t>
        </w:r>
        <w:r>
          <w:rPr>
            <w:noProof/>
            <w:webHidden/>
          </w:rPr>
          <w:fldChar w:fldCharType="end"/>
        </w:r>
        <w:r w:rsidRPr="006E70F7">
          <w:rPr>
            <w:rStyle w:val="Hyperlink"/>
            <w:noProof/>
          </w:rPr>
          <w:fldChar w:fldCharType="end"/>
        </w:r>
      </w:ins>
    </w:p>
    <w:p w14:paraId="2CEF85F8" w14:textId="77777777" w:rsidR="001F747A" w:rsidRDefault="001F747A">
      <w:pPr>
        <w:pStyle w:val="TOC1"/>
        <w:rPr>
          <w:ins w:id="59" w:author="Liushucheng (Will Liu)" w:date="2019-11-04T15:43:00Z"/>
          <w:rFonts w:asciiTheme="minorHAnsi" w:eastAsiaTheme="minorEastAsia" w:hAnsiTheme="minorHAnsi" w:cstheme="minorBidi"/>
          <w:noProof/>
          <w:kern w:val="2"/>
          <w:sz w:val="21"/>
          <w:szCs w:val="22"/>
          <w:lang w:eastAsia="zh-CN"/>
        </w:rPr>
      </w:pPr>
      <w:ins w:id="60"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"_Toc23774634"</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8. IANA Considerations</w:t>
        </w:r>
        <w:r>
          <w:rPr>
            <w:noProof/>
            <w:webHidden/>
          </w:rPr>
          <w:tab/>
        </w:r>
        <w:r>
          <w:rPr>
            <w:noProof/>
            <w:webHidden/>
          </w:rPr>
          <w:fldChar w:fldCharType="begin"/>
        </w:r>
        <w:r>
          <w:rPr>
            <w:noProof/>
            <w:webHidden/>
          </w:rPr>
          <w:instrText xml:space="preserve"> PAGEREF _Toc23774634 \h </w:instrText>
        </w:r>
      </w:ins>
      <w:r>
        <w:rPr>
          <w:noProof/>
          <w:webHidden/>
        </w:rPr>
      </w:r>
      <w:r>
        <w:rPr>
          <w:noProof/>
          <w:webHidden/>
        </w:rPr>
        <w:fldChar w:fldCharType="separate"/>
      </w:r>
      <w:ins w:id="61" w:author="Liushucheng (Will Liu)" w:date="2019-11-04T15:43:00Z">
        <w:r>
          <w:rPr>
            <w:noProof/>
            <w:webHidden/>
          </w:rPr>
          <w:t>16</w:t>
        </w:r>
        <w:r>
          <w:rPr>
            <w:noProof/>
            <w:webHidden/>
          </w:rPr>
          <w:fldChar w:fldCharType="end"/>
        </w:r>
        <w:r w:rsidRPr="006E70F7">
          <w:rPr>
            <w:rStyle w:val="Hyperlink"/>
            <w:noProof/>
          </w:rPr>
          <w:fldChar w:fldCharType="end"/>
        </w:r>
      </w:ins>
    </w:p>
    <w:p w14:paraId="7BF355AE" w14:textId="77777777" w:rsidR="001F747A" w:rsidRDefault="001F747A">
      <w:pPr>
        <w:pStyle w:val="TOC1"/>
        <w:rPr>
          <w:ins w:id="62" w:author="Liushucheng (Will Liu)" w:date="2019-11-04T15:43:00Z"/>
          <w:rFonts w:asciiTheme="minorHAnsi" w:eastAsiaTheme="minorEastAsia" w:hAnsiTheme="minorHAnsi" w:cstheme="minorBidi"/>
          <w:noProof/>
          <w:kern w:val="2"/>
          <w:sz w:val="21"/>
          <w:szCs w:val="22"/>
          <w:lang w:eastAsia="zh-CN"/>
        </w:rPr>
      </w:pPr>
      <w:ins w:id="63"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"_Toc23774635"</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9.</w:t>
        </w:r>
        <w:r w:rsidRPr="006E70F7">
          <w:rPr>
            <w:rStyle w:val="Hyperlink"/>
            <w:noProof/>
          </w:rPr>
          <w:t xml:space="preserve"> Contributors</w:t>
        </w:r>
        <w:r>
          <w:rPr>
            <w:noProof/>
            <w:webHidden/>
          </w:rPr>
          <w:tab/>
        </w:r>
        <w:r>
          <w:rPr>
            <w:noProof/>
            <w:webHidden/>
          </w:rPr>
          <w:fldChar w:fldCharType="begin"/>
        </w:r>
        <w:r>
          <w:rPr>
            <w:noProof/>
            <w:webHidden/>
          </w:rPr>
          <w:instrText xml:space="preserve"> PAGEREF _Toc23774635 \h </w:instrText>
        </w:r>
      </w:ins>
      <w:r>
        <w:rPr>
          <w:noProof/>
          <w:webHidden/>
        </w:rPr>
      </w:r>
      <w:r>
        <w:rPr>
          <w:noProof/>
          <w:webHidden/>
        </w:rPr>
        <w:fldChar w:fldCharType="separate"/>
      </w:r>
      <w:ins w:id="64" w:author="Liushucheng (Will Liu)" w:date="2019-11-04T15:43:00Z">
        <w:r>
          <w:rPr>
            <w:noProof/>
            <w:webHidden/>
          </w:rPr>
          <w:t>16</w:t>
        </w:r>
        <w:r>
          <w:rPr>
            <w:noProof/>
            <w:webHidden/>
          </w:rPr>
          <w:fldChar w:fldCharType="end"/>
        </w:r>
        <w:r w:rsidRPr="006E70F7">
          <w:rPr>
            <w:rStyle w:val="Hyperlink"/>
            <w:noProof/>
          </w:rPr>
          <w:fldChar w:fldCharType="end"/>
        </w:r>
      </w:ins>
    </w:p>
    <w:p w14:paraId="412AE534" w14:textId="77777777" w:rsidR="001F747A" w:rsidRDefault="001F747A">
      <w:pPr>
        <w:pStyle w:val="TOC1"/>
        <w:rPr>
          <w:ins w:id="65" w:author="Liushucheng (Will Liu)" w:date="2019-11-04T15:43:00Z"/>
          <w:rFonts w:asciiTheme="minorHAnsi" w:eastAsiaTheme="minorEastAsia" w:hAnsiTheme="minorHAnsi" w:cstheme="minorBidi"/>
          <w:noProof/>
          <w:kern w:val="2"/>
          <w:sz w:val="21"/>
          <w:szCs w:val="22"/>
          <w:lang w:eastAsia="zh-CN"/>
        </w:rPr>
      </w:pPr>
      <w:ins w:id="66"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"_Toc23774636"</w:instrText>
        </w:r>
        <w:r w:rsidRPr="006E70F7">
          <w:rPr>
            <w:rStyle w:val="Hyperlink"/>
            <w:noProof/>
          </w:rPr>
          <w:instrText xml:space="preserve"> </w:instrText>
        </w:r>
        <w:r w:rsidRPr="006E70F7">
          <w:rPr>
            <w:rStyle w:val="Hyperlink"/>
            <w:noProof/>
          </w:rPr>
          <w:fldChar w:fldCharType="separate"/>
        </w:r>
        <w:r w:rsidRPr="006E70F7">
          <w:rPr>
            <w:rStyle w:val="Hyperlink"/>
            <w:rFonts w:eastAsia="SimSun"/>
            <w:noProof/>
            <w:lang w:eastAsia="zh-CN"/>
          </w:rPr>
          <w:t>10.</w:t>
        </w:r>
        <w:r w:rsidRPr="006E70F7">
          <w:rPr>
            <w:rStyle w:val="Hyperlink"/>
            <w:noProof/>
          </w:rPr>
          <w:t xml:space="preserve"> Acknowledgments</w:t>
        </w:r>
        <w:r>
          <w:rPr>
            <w:noProof/>
            <w:webHidden/>
          </w:rPr>
          <w:tab/>
        </w:r>
        <w:r>
          <w:rPr>
            <w:noProof/>
            <w:webHidden/>
          </w:rPr>
          <w:fldChar w:fldCharType="begin"/>
        </w:r>
        <w:r>
          <w:rPr>
            <w:noProof/>
            <w:webHidden/>
          </w:rPr>
          <w:instrText xml:space="preserve"> PAGEREF _Toc23774636 \h </w:instrText>
        </w:r>
      </w:ins>
      <w:r>
        <w:rPr>
          <w:noProof/>
          <w:webHidden/>
        </w:rPr>
      </w:r>
      <w:r>
        <w:rPr>
          <w:noProof/>
          <w:webHidden/>
        </w:rPr>
        <w:fldChar w:fldCharType="separate"/>
      </w:r>
      <w:ins w:id="67" w:author="Liushucheng (Will Liu)" w:date="2019-11-04T15:43:00Z">
        <w:r>
          <w:rPr>
            <w:noProof/>
            <w:webHidden/>
          </w:rPr>
          <w:t>17</w:t>
        </w:r>
        <w:r>
          <w:rPr>
            <w:noProof/>
            <w:webHidden/>
          </w:rPr>
          <w:fldChar w:fldCharType="end"/>
        </w:r>
        <w:r w:rsidRPr="006E70F7">
          <w:rPr>
            <w:rStyle w:val="Hyperlink"/>
            <w:noProof/>
          </w:rPr>
          <w:fldChar w:fldCharType="end"/>
        </w:r>
      </w:ins>
    </w:p>
    <w:p w14:paraId="25A7D26F" w14:textId="77777777" w:rsidR="001F747A" w:rsidRDefault="001F747A">
      <w:pPr>
        <w:pStyle w:val="TOC1"/>
        <w:rPr>
          <w:ins w:id="68" w:author="Liushucheng (Will Liu)" w:date="2019-11-04T15:43:00Z"/>
          <w:rFonts w:asciiTheme="minorHAnsi" w:eastAsiaTheme="minorEastAsia" w:hAnsiTheme="minorHAnsi" w:cstheme="minorBidi"/>
          <w:noProof/>
          <w:kern w:val="2"/>
          <w:sz w:val="21"/>
          <w:szCs w:val="22"/>
          <w:lang w:eastAsia="zh-CN"/>
        </w:rPr>
      </w:pPr>
      <w:ins w:id="69"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"_Toc23774637"</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11. References</w:t>
        </w:r>
        <w:r>
          <w:rPr>
            <w:noProof/>
            <w:webHidden/>
          </w:rPr>
          <w:tab/>
        </w:r>
        <w:r>
          <w:rPr>
            <w:noProof/>
            <w:webHidden/>
          </w:rPr>
          <w:fldChar w:fldCharType="begin"/>
        </w:r>
        <w:r>
          <w:rPr>
            <w:noProof/>
            <w:webHidden/>
          </w:rPr>
          <w:instrText xml:space="preserve"> PAGEREF _Toc23774637 \h </w:instrText>
        </w:r>
      </w:ins>
      <w:r>
        <w:rPr>
          <w:noProof/>
          <w:webHidden/>
        </w:rPr>
      </w:r>
      <w:r>
        <w:rPr>
          <w:noProof/>
          <w:webHidden/>
        </w:rPr>
        <w:fldChar w:fldCharType="separate"/>
      </w:r>
      <w:ins w:id="70" w:author="Liushucheng (Will Liu)" w:date="2019-11-04T15:43:00Z">
        <w:r>
          <w:rPr>
            <w:noProof/>
            <w:webHidden/>
          </w:rPr>
          <w:t>17</w:t>
        </w:r>
        <w:r>
          <w:rPr>
            <w:noProof/>
            <w:webHidden/>
          </w:rPr>
          <w:fldChar w:fldCharType="end"/>
        </w:r>
        <w:r w:rsidRPr="006E70F7">
          <w:rPr>
            <w:rStyle w:val="Hyperlink"/>
            <w:noProof/>
          </w:rPr>
          <w:fldChar w:fldCharType="end"/>
        </w:r>
      </w:ins>
    </w:p>
    <w:p w14:paraId="3240BE4C" w14:textId="77777777" w:rsidR="001F747A" w:rsidRDefault="001F747A">
      <w:pPr>
        <w:pStyle w:val="TOC2"/>
        <w:rPr>
          <w:ins w:id="71" w:author="Liushucheng (Will Liu)" w:date="2019-11-04T15:43:00Z"/>
          <w:rFonts w:asciiTheme="minorHAnsi" w:eastAsiaTheme="minorEastAsia" w:hAnsiTheme="minorHAnsi" w:cstheme="minorBidi"/>
          <w:noProof/>
          <w:kern w:val="2"/>
          <w:sz w:val="21"/>
          <w:szCs w:val="22"/>
          <w:lang w:eastAsia="zh-CN"/>
        </w:rPr>
      </w:pPr>
      <w:ins w:id="72"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"_Toc23774638"</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11.1. Normative References</w:t>
        </w:r>
        <w:r>
          <w:rPr>
            <w:noProof/>
            <w:webHidden/>
          </w:rPr>
          <w:tab/>
        </w:r>
        <w:r>
          <w:rPr>
            <w:noProof/>
            <w:webHidden/>
          </w:rPr>
          <w:fldChar w:fldCharType="begin"/>
        </w:r>
        <w:r>
          <w:rPr>
            <w:noProof/>
            <w:webHidden/>
          </w:rPr>
          <w:instrText xml:space="preserve"> PAGEREF _Toc23774638 \h </w:instrText>
        </w:r>
      </w:ins>
      <w:r>
        <w:rPr>
          <w:noProof/>
          <w:webHidden/>
        </w:rPr>
      </w:r>
      <w:r>
        <w:rPr>
          <w:noProof/>
          <w:webHidden/>
        </w:rPr>
        <w:fldChar w:fldCharType="separate"/>
      </w:r>
      <w:ins w:id="73" w:author="Liushucheng (Will Liu)" w:date="2019-11-04T15:43:00Z">
        <w:r>
          <w:rPr>
            <w:noProof/>
            <w:webHidden/>
          </w:rPr>
          <w:t>17</w:t>
        </w:r>
        <w:r>
          <w:rPr>
            <w:noProof/>
            <w:webHidden/>
          </w:rPr>
          <w:fldChar w:fldCharType="end"/>
        </w:r>
        <w:r w:rsidRPr="006E70F7">
          <w:rPr>
            <w:rStyle w:val="Hyperlink"/>
            <w:noProof/>
          </w:rPr>
          <w:fldChar w:fldCharType="end"/>
        </w:r>
      </w:ins>
    </w:p>
    <w:p w14:paraId="78D13881" w14:textId="77777777" w:rsidR="001F747A" w:rsidRDefault="001F747A">
      <w:pPr>
        <w:pStyle w:val="TOC2"/>
        <w:rPr>
          <w:ins w:id="74" w:author="Liushucheng (Will Liu)" w:date="2019-11-04T15:43:00Z"/>
          <w:rFonts w:asciiTheme="minorHAnsi" w:eastAsiaTheme="minorEastAsia" w:hAnsiTheme="minorHAnsi" w:cstheme="minorBidi"/>
          <w:noProof/>
          <w:kern w:val="2"/>
          <w:sz w:val="21"/>
          <w:szCs w:val="22"/>
          <w:lang w:eastAsia="zh-CN"/>
        </w:rPr>
      </w:pPr>
      <w:ins w:id="75" w:author="Liushucheng (Will Liu)" w:date="2019-11-04T15:43:00Z">
        <w:r w:rsidRPr="006E70F7">
          <w:rPr>
            <w:rStyle w:val="Hyperlink"/>
            <w:noProof/>
          </w:rPr>
          <w:fldChar w:fldCharType="begin"/>
        </w:r>
        <w:r w:rsidRPr="006E70F7">
          <w:rPr>
            <w:rStyle w:val="Hyperlink"/>
            <w:noProof/>
          </w:rPr>
          <w:instrText xml:space="preserve"> </w:instrText>
        </w:r>
        <w:r>
          <w:rPr>
            <w:noProof/>
          </w:rPr>
          <w:instrText>HYPERLINK \l "_Toc23774639"</w:instrText>
        </w:r>
        <w:r w:rsidRPr="006E70F7">
          <w:rPr>
            <w:rStyle w:val="Hyperlink"/>
            <w:noProof/>
          </w:rPr>
          <w:instrText xml:space="preserve"> </w:instrText>
        </w:r>
        <w:r w:rsidRPr="006E70F7">
          <w:rPr>
            <w:rStyle w:val="Hyperlink"/>
            <w:noProof/>
          </w:rPr>
          <w:fldChar w:fldCharType="separate"/>
        </w:r>
        <w:r w:rsidRPr="006E70F7">
          <w:rPr>
            <w:rStyle w:val="Hyperlink"/>
            <w:noProof/>
            <w:highlight w:val="cyan"/>
          </w:rPr>
          <w:t>11.2. Informative References</w:t>
        </w:r>
        <w:r>
          <w:rPr>
            <w:noProof/>
            <w:webHidden/>
          </w:rPr>
          <w:tab/>
        </w:r>
        <w:r>
          <w:rPr>
            <w:noProof/>
            <w:webHidden/>
          </w:rPr>
          <w:fldChar w:fldCharType="begin"/>
        </w:r>
        <w:r>
          <w:rPr>
            <w:noProof/>
            <w:webHidden/>
          </w:rPr>
          <w:instrText xml:space="preserve"> PAGEREF _Toc23774639 \h </w:instrText>
        </w:r>
      </w:ins>
      <w:r>
        <w:rPr>
          <w:noProof/>
          <w:webHidden/>
        </w:rPr>
      </w:r>
      <w:r>
        <w:rPr>
          <w:noProof/>
          <w:webHidden/>
        </w:rPr>
        <w:fldChar w:fldCharType="separate"/>
      </w:r>
      <w:ins w:id="76" w:author="Liushucheng (Will Liu)" w:date="2019-11-04T15:43:00Z">
        <w:r>
          <w:rPr>
            <w:noProof/>
            <w:webHidden/>
          </w:rPr>
          <w:t>17</w:t>
        </w:r>
        <w:r>
          <w:rPr>
            <w:noProof/>
            <w:webHidden/>
          </w:rPr>
          <w:fldChar w:fldCharType="end"/>
        </w:r>
        <w:r w:rsidRPr="006E70F7">
          <w:rPr>
            <w:rStyle w:val="Hyperlink"/>
            <w:noProof/>
          </w:rPr>
          <w:fldChar w:fldCharType="end"/>
        </w:r>
      </w:ins>
    </w:p>
    <w:p w14:paraId="16D05DEB" w14:textId="77777777" w:rsidR="00223E7A" w:rsidRPr="00CD0970" w:rsidDel="001F747A" w:rsidRDefault="00223E7A">
      <w:pPr>
        <w:pStyle w:val="TOC1"/>
        <w:rPr>
          <w:del w:id="77" w:author="Liushucheng (Will Liu)" w:date="2019-11-04T15:43:00Z"/>
          <w:rFonts w:asciiTheme="minorHAnsi" w:eastAsiaTheme="minorEastAsia" w:hAnsiTheme="minorHAnsi" w:cstheme="minorBidi"/>
          <w:noProof/>
          <w:kern w:val="2"/>
          <w:sz w:val="21"/>
          <w:szCs w:val="22"/>
          <w:lang w:eastAsia="zh-CN"/>
        </w:rPr>
      </w:pPr>
      <w:del w:id="78" w:author="Liushucheng (Will Liu)" w:date="2019-11-04T15:43:00Z">
        <w:r w:rsidRPr="001F747A" w:rsidDel="001F747A">
          <w:rPr>
            <w:rStyle w:val="Hyperlink"/>
            <w:noProof/>
          </w:rPr>
          <w:delText>1. Introduction</w:delText>
        </w:r>
        <w:r w:rsidRPr="00CD0970" w:rsidDel="001F747A">
          <w:rPr>
            <w:noProof/>
            <w:webHidden/>
          </w:rPr>
          <w:tab/>
        </w:r>
        <w:r w:rsidR="00363C38" w:rsidRPr="00CD0970" w:rsidDel="001F747A">
          <w:rPr>
            <w:noProof/>
            <w:webHidden/>
          </w:rPr>
          <w:delText>3</w:delText>
        </w:r>
      </w:del>
    </w:p>
    <w:p w14:paraId="52AFCB26" w14:textId="77777777" w:rsidR="00223E7A" w:rsidRPr="00CD0970" w:rsidDel="001F747A" w:rsidRDefault="00223E7A">
      <w:pPr>
        <w:pStyle w:val="TOC1"/>
        <w:rPr>
          <w:del w:id="79" w:author="Liushucheng (Will Liu)" w:date="2019-11-04T15:43:00Z"/>
          <w:rFonts w:asciiTheme="minorHAnsi" w:eastAsiaTheme="minorEastAsia" w:hAnsiTheme="minorHAnsi" w:cstheme="minorBidi"/>
          <w:noProof/>
          <w:kern w:val="2"/>
          <w:sz w:val="21"/>
          <w:szCs w:val="22"/>
          <w:lang w:eastAsia="zh-CN"/>
        </w:rPr>
      </w:pPr>
      <w:del w:id="80" w:author="Liushucheng (Will Liu)" w:date="2019-11-04T15:43:00Z">
        <w:r w:rsidRPr="001F747A" w:rsidDel="001F747A">
          <w:rPr>
            <w:rStyle w:val="Hyperlink"/>
            <w:noProof/>
          </w:rPr>
          <w:delText>2. Acronyms</w:delText>
        </w:r>
        <w:r w:rsidRPr="00CD0970" w:rsidDel="001F747A">
          <w:rPr>
            <w:noProof/>
            <w:webHidden/>
          </w:rPr>
          <w:tab/>
        </w:r>
        <w:r w:rsidR="00363C38" w:rsidRPr="00CD0970" w:rsidDel="001F747A">
          <w:rPr>
            <w:noProof/>
            <w:webHidden/>
          </w:rPr>
          <w:delText>3</w:delText>
        </w:r>
      </w:del>
    </w:p>
    <w:p w14:paraId="3D115549" w14:textId="77777777" w:rsidR="00223E7A" w:rsidRPr="00CD0970" w:rsidDel="001F747A" w:rsidRDefault="00223E7A">
      <w:pPr>
        <w:pStyle w:val="TOC1"/>
        <w:rPr>
          <w:del w:id="81" w:author="Liushucheng (Will Liu)" w:date="2019-11-04T15:43:00Z"/>
          <w:rFonts w:asciiTheme="minorHAnsi" w:eastAsiaTheme="minorEastAsia" w:hAnsiTheme="minorHAnsi" w:cstheme="minorBidi"/>
          <w:noProof/>
          <w:kern w:val="2"/>
          <w:sz w:val="21"/>
          <w:szCs w:val="22"/>
          <w:lang w:eastAsia="zh-CN"/>
        </w:rPr>
      </w:pPr>
      <w:del w:id="82" w:author="Liushucheng (Will Liu)" w:date="2019-11-04T15:43:00Z">
        <w:r w:rsidRPr="001F747A" w:rsidDel="001F747A">
          <w:rPr>
            <w:rStyle w:val="Hyperlink"/>
            <w:noProof/>
          </w:rPr>
          <w:delText>3. Abstract intent requirements</w:delText>
        </w:r>
        <w:r w:rsidRPr="00CD0970" w:rsidDel="001F747A">
          <w:rPr>
            <w:noProof/>
            <w:webHidden/>
          </w:rPr>
          <w:tab/>
        </w:r>
        <w:r w:rsidR="00363C38" w:rsidRPr="00CD0970" w:rsidDel="001F747A">
          <w:rPr>
            <w:noProof/>
            <w:webHidden/>
          </w:rPr>
          <w:delText>4</w:delText>
        </w:r>
      </w:del>
    </w:p>
    <w:p w14:paraId="5D019B3F" w14:textId="77777777" w:rsidR="00223E7A" w:rsidRPr="00CD0970" w:rsidDel="001F747A" w:rsidRDefault="00223E7A">
      <w:pPr>
        <w:pStyle w:val="TOC2"/>
        <w:rPr>
          <w:del w:id="83" w:author="Liushucheng (Will Liu)" w:date="2019-11-04T15:43:00Z"/>
          <w:rFonts w:asciiTheme="minorHAnsi" w:eastAsiaTheme="minorEastAsia" w:hAnsiTheme="minorHAnsi" w:cstheme="minorBidi"/>
          <w:noProof/>
          <w:kern w:val="2"/>
          <w:sz w:val="21"/>
          <w:szCs w:val="22"/>
          <w:lang w:eastAsia="zh-CN"/>
        </w:rPr>
      </w:pPr>
      <w:del w:id="84" w:author="Liushucheng (Will Liu)" w:date="2019-11-04T15:43:00Z">
        <w:r w:rsidRPr="001F747A" w:rsidDel="001F747A">
          <w:rPr>
            <w:rStyle w:val="Hyperlink"/>
            <w:noProof/>
          </w:rPr>
          <w:delText>3.1. What is Intent?</w:delText>
        </w:r>
        <w:r w:rsidRPr="00CD0970" w:rsidDel="001F747A">
          <w:rPr>
            <w:noProof/>
            <w:webHidden/>
          </w:rPr>
          <w:tab/>
        </w:r>
        <w:r w:rsidR="00363C38" w:rsidRPr="00CD0970" w:rsidDel="001F747A">
          <w:rPr>
            <w:noProof/>
            <w:webHidden/>
          </w:rPr>
          <w:delText>4</w:delText>
        </w:r>
      </w:del>
    </w:p>
    <w:p w14:paraId="21ADB5E7" w14:textId="77777777" w:rsidR="00223E7A" w:rsidRPr="00CD0970" w:rsidDel="001F747A" w:rsidRDefault="00223E7A">
      <w:pPr>
        <w:pStyle w:val="TOC2"/>
        <w:rPr>
          <w:del w:id="85" w:author="Liushucheng (Will Liu)" w:date="2019-11-04T15:43:00Z"/>
          <w:rFonts w:asciiTheme="minorHAnsi" w:eastAsiaTheme="minorEastAsia" w:hAnsiTheme="minorHAnsi" w:cstheme="minorBidi"/>
          <w:noProof/>
          <w:kern w:val="2"/>
          <w:sz w:val="21"/>
          <w:szCs w:val="22"/>
          <w:lang w:eastAsia="zh-CN"/>
        </w:rPr>
      </w:pPr>
      <w:del w:id="86" w:author="Liushucheng (Will Liu)" w:date="2019-11-04T15:43:00Z">
        <w:r w:rsidRPr="001F747A" w:rsidDel="001F747A">
          <w:rPr>
            <w:rStyle w:val="Hyperlink"/>
            <w:noProof/>
          </w:rPr>
          <w:delText>3.2. Intent Solutions &amp; Intent Users</w:delText>
        </w:r>
        <w:r w:rsidRPr="00CD0970" w:rsidDel="001F747A">
          <w:rPr>
            <w:noProof/>
            <w:webHidden/>
          </w:rPr>
          <w:tab/>
        </w:r>
        <w:r w:rsidR="00363C38" w:rsidRPr="00CD0970" w:rsidDel="001F747A">
          <w:rPr>
            <w:noProof/>
            <w:webHidden/>
          </w:rPr>
          <w:delText>4</w:delText>
        </w:r>
      </w:del>
    </w:p>
    <w:p w14:paraId="2028159E" w14:textId="77777777" w:rsidR="00223E7A" w:rsidRPr="00CD0970" w:rsidDel="001F747A" w:rsidRDefault="00223E7A">
      <w:pPr>
        <w:pStyle w:val="TOC2"/>
        <w:rPr>
          <w:del w:id="87" w:author="Liushucheng (Will Liu)" w:date="2019-11-04T15:43:00Z"/>
          <w:rFonts w:asciiTheme="minorHAnsi" w:eastAsiaTheme="minorEastAsia" w:hAnsiTheme="minorHAnsi" w:cstheme="minorBidi"/>
          <w:noProof/>
          <w:kern w:val="2"/>
          <w:sz w:val="21"/>
          <w:szCs w:val="22"/>
          <w:lang w:eastAsia="zh-CN"/>
        </w:rPr>
      </w:pPr>
      <w:del w:id="88" w:author="Liushucheng (Will Liu)" w:date="2019-11-04T15:43:00Z">
        <w:r w:rsidRPr="001F747A" w:rsidDel="001F747A">
          <w:rPr>
            <w:rStyle w:val="Hyperlink"/>
            <w:noProof/>
          </w:rPr>
          <w:delText>3.3. Current Problems &amp; Requirements</w:delText>
        </w:r>
        <w:r w:rsidRPr="00CD0970" w:rsidDel="001F747A">
          <w:rPr>
            <w:noProof/>
            <w:webHidden/>
          </w:rPr>
          <w:tab/>
        </w:r>
        <w:r w:rsidR="00363C38" w:rsidRPr="00CD0970" w:rsidDel="001F747A">
          <w:rPr>
            <w:noProof/>
            <w:webHidden/>
          </w:rPr>
          <w:delText>5</w:delText>
        </w:r>
      </w:del>
    </w:p>
    <w:p w14:paraId="3CD218CE" w14:textId="77777777" w:rsidR="00223E7A" w:rsidRPr="00CD0970" w:rsidDel="001F747A" w:rsidRDefault="00223E7A">
      <w:pPr>
        <w:pStyle w:val="TOC2"/>
        <w:rPr>
          <w:del w:id="89" w:author="Liushucheng (Will Liu)" w:date="2019-11-04T15:43:00Z"/>
          <w:rFonts w:asciiTheme="minorHAnsi" w:eastAsiaTheme="minorEastAsia" w:hAnsiTheme="minorHAnsi" w:cstheme="minorBidi"/>
          <w:noProof/>
          <w:kern w:val="2"/>
          <w:sz w:val="21"/>
          <w:szCs w:val="22"/>
          <w:lang w:eastAsia="zh-CN"/>
        </w:rPr>
      </w:pPr>
      <w:del w:id="90" w:author="Liushucheng (Will Liu)" w:date="2019-11-04T15:43:00Z">
        <w:r w:rsidRPr="001F747A" w:rsidDel="001F747A">
          <w:rPr>
            <w:rStyle w:val="Hyperlink"/>
            <w:noProof/>
          </w:rPr>
          <w:delText>3.4. Intent Types that need to be supported</w:delText>
        </w:r>
        <w:r w:rsidRPr="00CD0970" w:rsidDel="001F747A">
          <w:rPr>
            <w:noProof/>
            <w:webHidden/>
          </w:rPr>
          <w:tab/>
        </w:r>
        <w:r w:rsidR="00363C38" w:rsidRPr="00CD0970" w:rsidDel="001F747A">
          <w:rPr>
            <w:noProof/>
            <w:webHidden/>
          </w:rPr>
          <w:delText>7</w:delText>
        </w:r>
      </w:del>
    </w:p>
    <w:p w14:paraId="630E5879" w14:textId="77777777" w:rsidR="00223E7A" w:rsidRPr="00CD0970" w:rsidDel="001F747A" w:rsidRDefault="00223E7A">
      <w:pPr>
        <w:pStyle w:val="TOC1"/>
        <w:rPr>
          <w:del w:id="91" w:author="Liushucheng (Will Liu)" w:date="2019-11-04T15:43:00Z"/>
          <w:rFonts w:asciiTheme="minorHAnsi" w:eastAsiaTheme="minorEastAsia" w:hAnsiTheme="minorHAnsi" w:cstheme="minorBidi"/>
          <w:noProof/>
          <w:kern w:val="2"/>
          <w:sz w:val="21"/>
          <w:szCs w:val="22"/>
          <w:lang w:eastAsia="zh-CN"/>
        </w:rPr>
      </w:pPr>
      <w:del w:id="92" w:author="Liushucheng (Will Liu)" w:date="2019-11-04T15:43:00Z">
        <w:r w:rsidRPr="001F747A" w:rsidDel="001F747A">
          <w:rPr>
            <w:rStyle w:val="Hyperlink"/>
            <w:noProof/>
          </w:rPr>
          <w:delText>4. Functional Characteristics and Behavior</w:delText>
        </w:r>
        <w:r w:rsidRPr="00CD0970" w:rsidDel="001F747A">
          <w:rPr>
            <w:noProof/>
            <w:webHidden/>
          </w:rPr>
          <w:tab/>
        </w:r>
        <w:r w:rsidR="00363C38" w:rsidRPr="00CD0970" w:rsidDel="001F747A">
          <w:rPr>
            <w:noProof/>
            <w:webHidden/>
          </w:rPr>
          <w:delText>8</w:delText>
        </w:r>
      </w:del>
    </w:p>
    <w:p w14:paraId="3864F84B" w14:textId="77777777" w:rsidR="00223E7A" w:rsidRPr="00CD0970" w:rsidDel="001F747A" w:rsidRDefault="00223E7A">
      <w:pPr>
        <w:pStyle w:val="TOC2"/>
        <w:rPr>
          <w:del w:id="93" w:author="Liushucheng (Will Liu)" w:date="2019-11-04T15:43:00Z"/>
          <w:rFonts w:asciiTheme="minorHAnsi" w:eastAsiaTheme="minorEastAsia" w:hAnsiTheme="minorHAnsi" w:cstheme="minorBidi"/>
          <w:noProof/>
          <w:kern w:val="2"/>
          <w:sz w:val="21"/>
          <w:szCs w:val="22"/>
          <w:lang w:eastAsia="zh-CN"/>
        </w:rPr>
      </w:pPr>
      <w:del w:id="94" w:author="Liushucheng (Will Liu)" w:date="2019-11-04T15:43:00Z">
        <w:r w:rsidRPr="001F747A" w:rsidDel="001F747A">
          <w:rPr>
            <w:rStyle w:val="Hyperlink"/>
            <w:noProof/>
          </w:rPr>
          <w:delText>4.1. Persistence</w:delText>
        </w:r>
        <w:r w:rsidRPr="00CD0970" w:rsidDel="001F747A">
          <w:rPr>
            <w:noProof/>
            <w:webHidden/>
          </w:rPr>
          <w:tab/>
        </w:r>
        <w:r w:rsidR="00363C38" w:rsidRPr="00CD0970" w:rsidDel="001F747A">
          <w:rPr>
            <w:noProof/>
            <w:webHidden/>
          </w:rPr>
          <w:delText>8</w:delText>
        </w:r>
      </w:del>
    </w:p>
    <w:p w14:paraId="14962306" w14:textId="77777777" w:rsidR="00223E7A" w:rsidRPr="00CD0970" w:rsidDel="001F747A" w:rsidRDefault="00223E7A">
      <w:pPr>
        <w:pStyle w:val="TOC2"/>
        <w:rPr>
          <w:del w:id="95" w:author="Liushucheng (Will Liu)" w:date="2019-11-04T15:43:00Z"/>
          <w:rFonts w:asciiTheme="minorHAnsi" w:eastAsiaTheme="minorEastAsia" w:hAnsiTheme="minorHAnsi" w:cstheme="minorBidi"/>
          <w:noProof/>
          <w:kern w:val="2"/>
          <w:sz w:val="21"/>
          <w:szCs w:val="22"/>
          <w:lang w:eastAsia="zh-CN"/>
        </w:rPr>
      </w:pPr>
      <w:del w:id="96" w:author="Liushucheng (Will Liu)" w:date="2019-11-04T15:43:00Z">
        <w:r w:rsidRPr="001F747A" w:rsidDel="001F747A">
          <w:rPr>
            <w:rStyle w:val="Hyperlink"/>
            <w:noProof/>
          </w:rPr>
          <w:delText>4.2. Granularity</w:delText>
        </w:r>
        <w:r w:rsidRPr="00CD0970" w:rsidDel="001F747A">
          <w:rPr>
            <w:noProof/>
            <w:webHidden/>
          </w:rPr>
          <w:tab/>
        </w:r>
        <w:r w:rsidR="00363C38" w:rsidRPr="00CD0970" w:rsidDel="001F747A">
          <w:rPr>
            <w:noProof/>
            <w:webHidden/>
          </w:rPr>
          <w:delText>9</w:delText>
        </w:r>
      </w:del>
    </w:p>
    <w:p w14:paraId="5ECA657C" w14:textId="77777777" w:rsidR="00223E7A" w:rsidRPr="00CD0970" w:rsidDel="001F747A" w:rsidRDefault="00223E7A">
      <w:pPr>
        <w:pStyle w:val="TOC2"/>
        <w:rPr>
          <w:del w:id="97" w:author="Liushucheng (Will Liu)" w:date="2019-11-04T15:43:00Z"/>
          <w:rFonts w:asciiTheme="minorHAnsi" w:eastAsiaTheme="minorEastAsia" w:hAnsiTheme="minorHAnsi" w:cstheme="minorBidi"/>
          <w:noProof/>
          <w:kern w:val="2"/>
          <w:sz w:val="21"/>
          <w:szCs w:val="22"/>
          <w:lang w:eastAsia="zh-CN"/>
        </w:rPr>
      </w:pPr>
      <w:del w:id="98" w:author="Liushucheng (Will Liu)" w:date="2019-11-04T15:43:00Z">
        <w:r w:rsidRPr="001F747A" w:rsidDel="001F747A">
          <w:rPr>
            <w:rStyle w:val="Hyperlink"/>
            <w:noProof/>
          </w:rPr>
          <w:delText>4.3. Hierarchy</w:delText>
        </w:r>
        <w:r w:rsidRPr="00CD0970" w:rsidDel="001F747A">
          <w:rPr>
            <w:noProof/>
            <w:webHidden/>
          </w:rPr>
          <w:tab/>
        </w:r>
        <w:r w:rsidR="00363C38" w:rsidRPr="00CD0970" w:rsidDel="001F747A">
          <w:rPr>
            <w:noProof/>
            <w:webHidden/>
          </w:rPr>
          <w:delText>9</w:delText>
        </w:r>
      </w:del>
    </w:p>
    <w:p w14:paraId="15A42AC1" w14:textId="77777777" w:rsidR="00223E7A" w:rsidRPr="00CD0970" w:rsidDel="001F747A" w:rsidRDefault="00223E7A">
      <w:pPr>
        <w:pStyle w:val="TOC2"/>
        <w:rPr>
          <w:del w:id="99" w:author="Liushucheng (Will Liu)" w:date="2019-11-04T15:43:00Z"/>
          <w:rFonts w:asciiTheme="minorHAnsi" w:eastAsiaTheme="minorEastAsia" w:hAnsiTheme="minorHAnsi" w:cstheme="minorBidi"/>
          <w:noProof/>
          <w:kern w:val="2"/>
          <w:sz w:val="21"/>
          <w:szCs w:val="22"/>
          <w:lang w:eastAsia="zh-CN"/>
        </w:rPr>
      </w:pPr>
      <w:del w:id="100" w:author="Liushucheng (Will Liu)" w:date="2019-11-04T15:43:00Z">
        <w:r w:rsidRPr="001F747A" w:rsidDel="001F747A">
          <w:rPr>
            <w:rStyle w:val="Hyperlink"/>
            <w:noProof/>
          </w:rPr>
          <w:delText>4.4. Abstracting Intent Operation</w:delText>
        </w:r>
        <w:r w:rsidRPr="00CD0970" w:rsidDel="001F747A">
          <w:rPr>
            <w:noProof/>
            <w:webHidden/>
          </w:rPr>
          <w:tab/>
        </w:r>
        <w:r w:rsidR="00363C38" w:rsidRPr="00CD0970" w:rsidDel="001F747A">
          <w:rPr>
            <w:noProof/>
            <w:webHidden/>
          </w:rPr>
          <w:delText>10</w:delText>
        </w:r>
      </w:del>
    </w:p>
    <w:p w14:paraId="5608E662" w14:textId="77777777" w:rsidR="00223E7A" w:rsidRPr="00CD0970" w:rsidDel="001F747A" w:rsidRDefault="00223E7A">
      <w:pPr>
        <w:pStyle w:val="TOC2"/>
        <w:rPr>
          <w:del w:id="101" w:author="Liushucheng (Will Liu)" w:date="2019-11-04T15:43:00Z"/>
          <w:rFonts w:asciiTheme="minorHAnsi" w:eastAsiaTheme="minorEastAsia" w:hAnsiTheme="minorHAnsi" w:cstheme="minorBidi"/>
          <w:noProof/>
          <w:kern w:val="2"/>
          <w:sz w:val="21"/>
          <w:szCs w:val="22"/>
          <w:lang w:eastAsia="zh-CN"/>
        </w:rPr>
      </w:pPr>
      <w:del w:id="102" w:author="Liushucheng (Will Liu)" w:date="2019-11-04T15:43:00Z">
        <w:r w:rsidRPr="001F747A" w:rsidDel="001F747A">
          <w:rPr>
            <w:rStyle w:val="Hyperlink"/>
            <w:noProof/>
          </w:rPr>
          <w:delText>4.5. Policy Subjects and Policy Targets</w:delText>
        </w:r>
        <w:r w:rsidRPr="00CD0970" w:rsidDel="001F747A">
          <w:rPr>
            <w:noProof/>
            <w:webHidden/>
          </w:rPr>
          <w:tab/>
        </w:r>
        <w:r w:rsidR="00363C38" w:rsidRPr="00CD0970" w:rsidDel="001F747A">
          <w:rPr>
            <w:noProof/>
            <w:webHidden/>
          </w:rPr>
          <w:delText>11</w:delText>
        </w:r>
      </w:del>
    </w:p>
    <w:p w14:paraId="2E7B2740" w14:textId="77777777" w:rsidR="00223E7A" w:rsidRPr="00CD0970" w:rsidDel="001F747A" w:rsidRDefault="00223E7A">
      <w:pPr>
        <w:pStyle w:val="TOC2"/>
        <w:rPr>
          <w:del w:id="103" w:author="Liushucheng (Will Liu)" w:date="2019-11-04T15:43:00Z"/>
          <w:rFonts w:asciiTheme="minorHAnsi" w:eastAsiaTheme="minorEastAsia" w:hAnsiTheme="minorHAnsi" w:cstheme="minorBidi"/>
          <w:noProof/>
          <w:kern w:val="2"/>
          <w:sz w:val="21"/>
          <w:szCs w:val="22"/>
          <w:lang w:eastAsia="zh-CN"/>
        </w:rPr>
      </w:pPr>
      <w:del w:id="104" w:author="Liushucheng (Will Liu)" w:date="2019-11-04T15:43:00Z">
        <w:r w:rsidRPr="001F747A" w:rsidDel="001F747A">
          <w:rPr>
            <w:rStyle w:val="Hyperlink"/>
            <w:noProof/>
          </w:rPr>
          <w:delText>4.6. Policy Scope</w:delText>
        </w:r>
        <w:r w:rsidRPr="00CD0970" w:rsidDel="001F747A">
          <w:rPr>
            <w:noProof/>
            <w:webHidden/>
          </w:rPr>
          <w:tab/>
        </w:r>
        <w:r w:rsidR="00363C38" w:rsidRPr="00CD0970" w:rsidDel="001F747A">
          <w:rPr>
            <w:noProof/>
            <w:webHidden/>
          </w:rPr>
          <w:delText>11</w:delText>
        </w:r>
      </w:del>
    </w:p>
    <w:p w14:paraId="459DA06F" w14:textId="77777777" w:rsidR="00223E7A" w:rsidRPr="00CD0970" w:rsidDel="001F747A" w:rsidRDefault="00223E7A">
      <w:pPr>
        <w:pStyle w:val="TOC1"/>
        <w:rPr>
          <w:del w:id="105" w:author="Liushucheng (Will Liu)" w:date="2019-11-04T15:43:00Z"/>
          <w:rFonts w:asciiTheme="minorHAnsi" w:eastAsiaTheme="minorEastAsia" w:hAnsiTheme="minorHAnsi" w:cstheme="minorBidi"/>
          <w:noProof/>
          <w:kern w:val="2"/>
          <w:sz w:val="21"/>
          <w:szCs w:val="22"/>
          <w:lang w:eastAsia="zh-CN"/>
        </w:rPr>
      </w:pPr>
      <w:del w:id="106" w:author="Liushucheng (Will Liu)" w:date="2019-11-04T15:43:00Z">
        <w:r w:rsidRPr="001F747A" w:rsidDel="001F747A">
          <w:rPr>
            <w:rStyle w:val="Hyperlink"/>
            <w:noProof/>
          </w:rPr>
          <w:delText>5. The Policy Continuum</w:delText>
        </w:r>
        <w:r w:rsidRPr="00CD0970" w:rsidDel="001F747A">
          <w:rPr>
            <w:noProof/>
            <w:webHidden/>
          </w:rPr>
          <w:tab/>
        </w:r>
        <w:r w:rsidR="00363C38" w:rsidRPr="00CD0970" w:rsidDel="001F747A">
          <w:rPr>
            <w:noProof/>
            <w:webHidden/>
          </w:rPr>
          <w:delText>12</w:delText>
        </w:r>
      </w:del>
    </w:p>
    <w:p w14:paraId="4B20A887" w14:textId="77777777" w:rsidR="00223E7A" w:rsidRPr="00CD0970" w:rsidDel="001F747A" w:rsidRDefault="00223E7A">
      <w:pPr>
        <w:pStyle w:val="TOC1"/>
        <w:rPr>
          <w:del w:id="107" w:author="Liushucheng (Will Liu)" w:date="2019-11-04T15:43:00Z"/>
          <w:rFonts w:asciiTheme="minorHAnsi" w:eastAsiaTheme="minorEastAsia" w:hAnsiTheme="minorHAnsi" w:cstheme="minorBidi"/>
          <w:noProof/>
          <w:kern w:val="2"/>
          <w:sz w:val="21"/>
          <w:szCs w:val="22"/>
          <w:lang w:eastAsia="zh-CN"/>
        </w:rPr>
      </w:pPr>
      <w:del w:id="108" w:author="Liushucheng (Will Liu)" w:date="2019-11-04T15:43:00Z">
        <w:r w:rsidRPr="001F747A" w:rsidDel="001F747A">
          <w:rPr>
            <w:rStyle w:val="Hyperlink"/>
            <w:noProof/>
          </w:rPr>
          <w:delText>6. Involvement of intent in the application of AI to Network Manage ment</w:delText>
        </w:r>
        <w:r w:rsidRPr="00CD0970" w:rsidDel="001F747A">
          <w:rPr>
            <w:noProof/>
            <w:webHidden/>
          </w:rPr>
          <w:tab/>
        </w:r>
        <w:r w:rsidR="00363C38" w:rsidRPr="00CD0970" w:rsidDel="001F747A">
          <w:rPr>
            <w:noProof/>
            <w:webHidden/>
          </w:rPr>
          <w:delText>12</w:delText>
        </w:r>
      </w:del>
    </w:p>
    <w:p w14:paraId="3EEE1397" w14:textId="77777777" w:rsidR="00223E7A" w:rsidRPr="00CD0970" w:rsidDel="001F747A" w:rsidRDefault="00223E7A">
      <w:pPr>
        <w:pStyle w:val="TOC1"/>
        <w:rPr>
          <w:del w:id="109" w:author="Liushucheng (Will Liu)" w:date="2019-11-04T15:43:00Z"/>
          <w:rFonts w:asciiTheme="minorHAnsi" w:eastAsiaTheme="minorEastAsia" w:hAnsiTheme="minorHAnsi" w:cstheme="minorBidi"/>
          <w:noProof/>
          <w:kern w:val="2"/>
          <w:sz w:val="21"/>
          <w:szCs w:val="22"/>
          <w:lang w:eastAsia="zh-CN"/>
        </w:rPr>
      </w:pPr>
      <w:del w:id="110" w:author="Liushucheng (Will Liu)" w:date="2019-11-04T15:43:00Z">
        <w:r w:rsidRPr="001F747A" w:rsidDel="001F747A">
          <w:rPr>
            <w:rStyle w:val="Hyperlink"/>
            <w:noProof/>
          </w:rPr>
          <w:delText>7. Security Considerations</w:delText>
        </w:r>
        <w:r w:rsidRPr="00CD0970" w:rsidDel="001F747A">
          <w:rPr>
            <w:noProof/>
            <w:webHidden/>
          </w:rPr>
          <w:tab/>
        </w:r>
        <w:r w:rsidR="00363C38" w:rsidRPr="00CD0970" w:rsidDel="001F747A">
          <w:rPr>
            <w:noProof/>
            <w:webHidden/>
          </w:rPr>
          <w:delText>13</w:delText>
        </w:r>
      </w:del>
    </w:p>
    <w:p w14:paraId="4E726BCF" w14:textId="77777777" w:rsidR="00223E7A" w:rsidRPr="00CD0970" w:rsidDel="001F747A" w:rsidRDefault="00223E7A">
      <w:pPr>
        <w:pStyle w:val="TOC1"/>
        <w:rPr>
          <w:del w:id="111" w:author="Liushucheng (Will Liu)" w:date="2019-11-04T15:43:00Z"/>
          <w:rFonts w:asciiTheme="minorHAnsi" w:eastAsiaTheme="minorEastAsia" w:hAnsiTheme="minorHAnsi" w:cstheme="minorBidi"/>
          <w:noProof/>
          <w:kern w:val="2"/>
          <w:sz w:val="21"/>
          <w:szCs w:val="22"/>
          <w:lang w:eastAsia="zh-CN"/>
        </w:rPr>
      </w:pPr>
      <w:del w:id="112" w:author="Liushucheng (Will Liu)" w:date="2019-11-04T15:43:00Z">
        <w:r w:rsidRPr="001F747A" w:rsidDel="001F747A">
          <w:rPr>
            <w:rStyle w:val="Hyperlink"/>
            <w:noProof/>
          </w:rPr>
          <w:delText>8. IANA Considerations</w:delText>
        </w:r>
        <w:r w:rsidRPr="00CD0970" w:rsidDel="001F747A">
          <w:rPr>
            <w:noProof/>
            <w:webHidden/>
          </w:rPr>
          <w:tab/>
        </w:r>
        <w:r w:rsidR="00363C38" w:rsidRPr="00CD0970" w:rsidDel="001F747A">
          <w:rPr>
            <w:noProof/>
            <w:webHidden/>
          </w:rPr>
          <w:delText>13</w:delText>
        </w:r>
      </w:del>
    </w:p>
    <w:p w14:paraId="169EC9E1" w14:textId="77777777" w:rsidR="00223E7A" w:rsidRPr="00CD0970" w:rsidDel="001F747A" w:rsidRDefault="00223E7A">
      <w:pPr>
        <w:pStyle w:val="TOC1"/>
        <w:rPr>
          <w:del w:id="113" w:author="Liushucheng (Will Liu)" w:date="2019-11-04T15:43:00Z"/>
          <w:rFonts w:asciiTheme="minorHAnsi" w:eastAsiaTheme="minorEastAsia" w:hAnsiTheme="minorHAnsi" w:cstheme="minorBidi"/>
          <w:noProof/>
          <w:kern w:val="2"/>
          <w:sz w:val="21"/>
          <w:szCs w:val="22"/>
          <w:lang w:eastAsia="zh-CN"/>
        </w:rPr>
      </w:pPr>
      <w:del w:id="114" w:author="Liushucheng (Will Liu)" w:date="2019-11-04T15:43:00Z">
        <w:r w:rsidRPr="001F747A" w:rsidDel="001F747A">
          <w:rPr>
            <w:rStyle w:val="Hyperlink"/>
            <w:noProof/>
          </w:rPr>
          <w:delText>9. Contributors</w:delText>
        </w:r>
        <w:r w:rsidRPr="00CD0970" w:rsidDel="001F747A">
          <w:rPr>
            <w:noProof/>
            <w:webHidden/>
          </w:rPr>
          <w:tab/>
        </w:r>
        <w:r w:rsidR="00363C38" w:rsidRPr="00CD0970" w:rsidDel="001F747A">
          <w:rPr>
            <w:noProof/>
            <w:webHidden/>
          </w:rPr>
          <w:delText>13</w:delText>
        </w:r>
      </w:del>
    </w:p>
    <w:p w14:paraId="64B382DF" w14:textId="77777777" w:rsidR="00223E7A" w:rsidRPr="00CD0970" w:rsidDel="001F747A" w:rsidRDefault="00223E7A">
      <w:pPr>
        <w:pStyle w:val="TOC1"/>
        <w:rPr>
          <w:del w:id="115" w:author="Liushucheng (Will Liu)" w:date="2019-11-04T15:43:00Z"/>
          <w:rFonts w:asciiTheme="minorHAnsi" w:eastAsiaTheme="minorEastAsia" w:hAnsiTheme="minorHAnsi" w:cstheme="minorBidi"/>
          <w:noProof/>
          <w:kern w:val="2"/>
          <w:sz w:val="21"/>
          <w:szCs w:val="22"/>
          <w:lang w:eastAsia="zh-CN"/>
        </w:rPr>
      </w:pPr>
      <w:del w:id="116" w:author="Liushucheng (Will Liu)" w:date="2019-11-04T15:43:00Z">
        <w:r w:rsidRPr="001F747A" w:rsidDel="001F747A">
          <w:rPr>
            <w:rStyle w:val="Hyperlink"/>
            <w:rFonts w:eastAsia="SimSun"/>
            <w:noProof/>
            <w:lang w:eastAsia="zh-CN"/>
          </w:rPr>
          <w:delText>10.</w:delText>
        </w:r>
        <w:r w:rsidRPr="001F747A" w:rsidDel="001F747A">
          <w:rPr>
            <w:rStyle w:val="Hyperlink"/>
            <w:noProof/>
          </w:rPr>
          <w:delText xml:space="preserve"> Acknowledgments</w:delText>
        </w:r>
        <w:r w:rsidRPr="00CD0970" w:rsidDel="001F747A">
          <w:rPr>
            <w:noProof/>
            <w:webHidden/>
          </w:rPr>
          <w:tab/>
        </w:r>
        <w:r w:rsidR="00363C38" w:rsidRPr="00CD0970" w:rsidDel="001F747A">
          <w:rPr>
            <w:noProof/>
            <w:webHidden/>
          </w:rPr>
          <w:delText>13</w:delText>
        </w:r>
      </w:del>
    </w:p>
    <w:p w14:paraId="55B07F73" w14:textId="77777777" w:rsidR="00223E7A" w:rsidRPr="00CD0970" w:rsidDel="001F747A" w:rsidRDefault="00223E7A">
      <w:pPr>
        <w:pStyle w:val="TOC1"/>
        <w:rPr>
          <w:del w:id="117" w:author="Liushucheng (Will Liu)" w:date="2019-11-04T15:43:00Z"/>
          <w:rFonts w:asciiTheme="minorHAnsi" w:eastAsiaTheme="minorEastAsia" w:hAnsiTheme="minorHAnsi" w:cstheme="minorBidi"/>
          <w:noProof/>
          <w:kern w:val="2"/>
          <w:sz w:val="21"/>
          <w:szCs w:val="22"/>
          <w:lang w:eastAsia="zh-CN"/>
        </w:rPr>
      </w:pPr>
      <w:del w:id="118" w:author="Liushucheng (Will Liu)" w:date="2019-11-04T15:43:00Z">
        <w:r w:rsidRPr="001F747A" w:rsidDel="001F747A">
          <w:rPr>
            <w:rStyle w:val="Hyperlink"/>
            <w:noProof/>
          </w:rPr>
          <w:delText>11. References</w:delText>
        </w:r>
        <w:r w:rsidRPr="00CD0970" w:rsidDel="001F747A">
          <w:rPr>
            <w:noProof/>
            <w:webHidden/>
          </w:rPr>
          <w:tab/>
        </w:r>
        <w:r w:rsidR="00363C38" w:rsidRPr="00CD0970" w:rsidDel="001F747A">
          <w:rPr>
            <w:noProof/>
            <w:webHidden/>
          </w:rPr>
          <w:delText>14</w:delText>
        </w:r>
      </w:del>
    </w:p>
    <w:p w14:paraId="6F1641D4" w14:textId="77777777" w:rsidR="00223E7A" w:rsidRPr="00CD0970" w:rsidDel="001F747A" w:rsidRDefault="00223E7A">
      <w:pPr>
        <w:pStyle w:val="TOC2"/>
        <w:rPr>
          <w:del w:id="119" w:author="Liushucheng (Will Liu)" w:date="2019-11-04T15:43:00Z"/>
          <w:rFonts w:asciiTheme="minorHAnsi" w:eastAsiaTheme="minorEastAsia" w:hAnsiTheme="minorHAnsi" w:cstheme="minorBidi"/>
          <w:noProof/>
          <w:kern w:val="2"/>
          <w:sz w:val="21"/>
          <w:szCs w:val="22"/>
          <w:lang w:eastAsia="zh-CN"/>
        </w:rPr>
      </w:pPr>
      <w:del w:id="120" w:author="Liushucheng (Will Liu)" w:date="2019-11-04T15:43:00Z">
        <w:r w:rsidRPr="001F747A" w:rsidDel="001F747A">
          <w:rPr>
            <w:rStyle w:val="Hyperlink"/>
            <w:noProof/>
          </w:rPr>
          <w:delText>11.1. Normative References</w:delText>
        </w:r>
        <w:r w:rsidRPr="00CD0970" w:rsidDel="001F747A">
          <w:rPr>
            <w:noProof/>
            <w:webHidden/>
          </w:rPr>
          <w:tab/>
        </w:r>
        <w:r w:rsidR="00363C38" w:rsidRPr="00CD0970" w:rsidDel="001F747A">
          <w:rPr>
            <w:noProof/>
            <w:webHidden/>
          </w:rPr>
          <w:delText>14</w:delText>
        </w:r>
      </w:del>
    </w:p>
    <w:p w14:paraId="43E8672A" w14:textId="77777777" w:rsidR="00223E7A" w:rsidRPr="00CD0970" w:rsidDel="001F747A" w:rsidRDefault="00223E7A">
      <w:pPr>
        <w:pStyle w:val="TOC2"/>
        <w:rPr>
          <w:del w:id="121" w:author="Liushucheng (Will Liu)" w:date="2019-11-04T15:43:00Z"/>
          <w:rFonts w:asciiTheme="minorHAnsi" w:eastAsiaTheme="minorEastAsia" w:hAnsiTheme="minorHAnsi" w:cstheme="minorBidi"/>
          <w:noProof/>
          <w:kern w:val="2"/>
          <w:sz w:val="21"/>
          <w:szCs w:val="22"/>
          <w:lang w:eastAsia="zh-CN"/>
        </w:rPr>
      </w:pPr>
      <w:del w:id="122" w:author="Liushucheng (Will Liu)" w:date="2019-11-04T15:43:00Z">
        <w:r w:rsidRPr="001F747A" w:rsidDel="001F747A">
          <w:rPr>
            <w:rStyle w:val="Hyperlink"/>
            <w:noProof/>
          </w:rPr>
          <w:delText>11.2. Informative References</w:delText>
        </w:r>
        <w:r w:rsidRPr="00CD0970" w:rsidDel="001F747A">
          <w:rPr>
            <w:noProof/>
            <w:webHidden/>
          </w:rPr>
          <w:tab/>
        </w:r>
        <w:r w:rsidR="00363C38" w:rsidRPr="00CD0970" w:rsidDel="001F747A">
          <w:rPr>
            <w:noProof/>
            <w:webHidden/>
          </w:rPr>
          <w:delText>14</w:delText>
        </w:r>
      </w:del>
    </w:p>
    <w:p w14:paraId="28942A75" w14:textId="77777777" w:rsidR="00163B38" w:rsidRDefault="003711C6">
      <w:pPr>
        <w:pStyle w:val="TOC1"/>
      </w:pPr>
      <w:r w:rsidRPr="00CD0970">
        <w:fldChar w:fldCharType="end"/>
      </w:r>
    </w:p>
    <w:p w14:paraId="572D815A" w14:textId="77777777" w:rsidR="00163B38" w:rsidRDefault="003711C6">
      <w:pPr>
        <w:pStyle w:val="Heading1"/>
        <w:rPr>
          <w:highlight w:val="cyan"/>
        </w:rPr>
      </w:pPr>
      <w:bookmarkStart w:id="123" w:name="_Toc23774611"/>
      <w:r>
        <w:rPr>
          <w:highlight w:val="cyan"/>
        </w:rPr>
        <w:t>Introduction</w:t>
      </w:r>
      <w:bookmarkEnd w:id="123"/>
    </w:p>
    <w:p w14:paraId="07C8320A" w14:textId="7AF0785C" w:rsidR="002D3F7A" w:rsidRDefault="00364EC7" w:rsidP="00891483">
      <w:pPr>
        <w:rPr>
          <w:rFonts w:eastAsia="SimSun"/>
          <w:lang w:eastAsia="zh-CN"/>
        </w:rPr>
      </w:pPr>
      <w:r w:rsidRPr="00364EC7">
        <w:rPr>
          <w:rFonts w:eastAsia="SimSun"/>
          <w:lang w:eastAsia="zh-CN"/>
        </w:rPr>
        <w:t>Different SDOs</w:t>
      </w:r>
      <w:r w:rsidR="000B727F">
        <w:rPr>
          <w:rFonts w:eastAsia="SimSun"/>
          <w:lang w:eastAsia="zh-CN"/>
        </w:rPr>
        <w:t xml:space="preserve">, including IETF </w:t>
      </w:r>
      <w:r w:rsidR="000B727F" w:rsidRPr="00364EC7">
        <w:rPr>
          <w:rFonts w:eastAsia="SimSun"/>
          <w:lang w:eastAsia="zh-CN"/>
        </w:rPr>
        <w:t>[</w:t>
      </w:r>
      <w:r w:rsidR="000B727F">
        <w:rPr>
          <w:rFonts w:eastAsia="SimSun"/>
          <w:lang w:eastAsia="zh-CN"/>
        </w:rPr>
        <w:t>ANIMA</w:t>
      </w:r>
      <w:r w:rsidR="000B727F" w:rsidRPr="00364EC7">
        <w:rPr>
          <w:rFonts w:eastAsia="SimSun"/>
          <w:lang w:eastAsia="zh-CN"/>
        </w:rPr>
        <w:t>]</w:t>
      </w:r>
      <w:r w:rsidR="000B727F">
        <w:rPr>
          <w:rFonts w:eastAsia="SimSun"/>
          <w:lang w:eastAsia="zh-CN"/>
        </w:rPr>
        <w:t xml:space="preserve">, ONF </w:t>
      </w:r>
      <w:r w:rsidR="000B727F" w:rsidRPr="00364EC7">
        <w:rPr>
          <w:rFonts w:eastAsia="SimSun"/>
          <w:lang w:eastAsia="zh-CN"/>
        </w:rPr>
        <w:t>[ONF]</w:t>
      </w:r>
      <w:r w:rsidR="000B727F">
        <w:rPr>
          <w:rFonts w:eastAsia="SimSun"/>
          <w:lang w:eastAsia="zh-CN"/>
        </w:rPr>
        <w:t xml:space="preserve">, ONOS </w:t>
      </w:r>
      <w:r w:rsidR="000B727F" w:rsidRPr="00364EC7">
        <w:rPr>
          <w:rFonts w:eastAsia="SimSun"/>
          <w:lang w:eastAsia="zh-CN"/>
        </w:rPr>
        <w:t>[ONOS]</w:t>
      </w:r>
      <w:r w:rsidR="000B727F">
        <w:rPr>
          <w:rFonts w:eastAsia="SimSun"/>
          <w:lang w:eastAsia="zh-CN"/>
        </w:rPr>
        <w:t>,</w:t>
      </w:r>
      <w:r w:rsidRPr="00364EC7">
        <w:rPr>
          <w:rFonts w:eastAsia="SimSun"/>
          <w:lang w:eastAsia="zh-CN"/>
        </w:rPr>
        <w:t xml:space="preserve"> have proposed intent as a declarative interface for defining a set of network operations to execute.</w:t>
      </w:r>
    </w:p>
    <w:p w14:paraId="26346308" w14:textId="77777777" w:rsidR="002D3F7A" w:rsidRDefault="002D3F7A" w:rsidP="002D3F7A">
      <w:r>
        <w:t>Although there is no common definition or model of intent which are   agreed by all SDOs, there are several shared principles:</w:t>
      </w:r>
    </w:p>
    <w:p w14:paraId="42C7E2A1" w14:textId="77777777" w:rsidR="002D3F7A" w:rsidRDefault="002D3F7A" w:rsidP="002D3F7A">
      <w:r>
        <w:t xml:space="preserve">   o intent should be declarative, using and depending on as few     deployment details as possible and focusing on what and not how</w:t>
      </w:r>
    </w:p>
    <w:p w14:paraId="094E0139" w14:textId="77777777" w:rsidR="002D3F7A" w:rsidRDefault="002D3F7A" w:rsidP="002D3F7A">
      <w:r>
        <w:t xml:space="preserve">   o intent should provide an easy-to-use interface, and use      terminology and concepts familiar to its target audience</w:t>
      </w:r>
    </w:p>
    <w:p w14:paraId="1091AD2B" w14:textId="77777777" w:rsidR="002D3F7A" w:rsidRDefault="002D3F7A" w:rsidP="002D3F7A">
      <w:r>
        <w:t xml:space="preserve">   o intent should be vendor-independent and portable across platforms</w:t>
      </w:r>
    </w:p>
    <w:p w14:paraId="3FAD0CB5" w14:textId="77777777" w:rsidR="00163B38" w:rsidRDefault="002D3F7A" w:rsidP="002D3F7A">
      <w:pPr>
        <w:rPr>
          <w:rFonts w:eastAsia="SimSun"/>
          <w:lang w:eastAsia="zh-CN"/>
        </w:rPr>
      </w:pPr>
      <w:r>
        <w:t xml:space="preserve">   o the intent framework should be able to detect and resolve      conflicts between multiple intents</w:t>
      </w:r>
      <w:r w:rsidR="003711C6">
        <w:t>.</w:t>
      </w:r>
    </w:p>
    <w:p w14:paraId="6CCD5D88" w14:textId="77777777" w:rsidR="00163B38" w:rsidRDefault="002D3F7A" w:rsidP="002D3F7A">
      <w:r>
        <w:t>SDOs have different perspectives on what intent is, what set of   actors it is intended to serve, and how it should be used.  This   document provides several dimensions to classify intents.</w:t>
      </w:r>
    </w:p>
    <w:p w14:paraId="1D8A2C2F" w14:textId="77777777" w:rsidR="006601AF" w:rsidRDefault="006601AF" w:rsidP="006601AF">
      <w:pPr>
        <w:rPr>
          <w:highlight w:val="yellow"/>
        </w:rPr>
      </w:pPr>
      <w:commentRangeStart w:id="124"/>
      <w:r>
        <w:t>The key words "MUST", "MUST NOT", "REQUIRED", "SHALL", "SHALL NOT",   "SHOULD", "SHOULD NOT", "RECOMMENDED", "MAY", and "OPTIONAL" in this   document are to be interpreted as described in RFC 2119 [RFC2119].</w:t>
      </w:r>
      <w:commentRangeEnd w:id="124"/>
      <w:r w:rsidR="000B727F">
        <w:rPr>
          <w:rStyle w:val="CommentReference"/>
        </w:rPr>
        <w:commentReference w:id="124"/>
      </w:r>
    </w:p>
    <w:p w14:paraId="58CDD1A0" w14:textId="77777777" w:rsidR="00163B38" w:rsidRDefault="003711C6">
      <w:pPr>
        <w:pStyle w:val="Heading1"/>
      </w:pPr>
      <w:bookmarkStart w:id="125" w:name="_Toc23774612"/>
      <w:r>
        <w:t>Acronyms</w:t>
      </w:r>
      <w:bookmarkEnd w:id="125"/>
    </w:p>
    <w:p w14:paraId="6AEFDD0F" w14:textId="77777777" w:rsidR="00163B38" w:rsidRDefault="003711C6">
      <w:r>
        <w:t xml:space="preserve">   CLI: Command Line Interface</w:t>
      </w:r>
    </w:p>
    <w:p w14:paraId="0F0084E9" w14:textId="77777777" w:rsidR="00163B38" w:rsidRDefault="003711C6">
      <w:r>
        <w:t xml:space="preserve">   SDO: Standards Development Organization</w:t>
      </w:r>
    </w:p>
    <w:p w14:paraId="21F786E2" w14:textId="77777777" w:rsidR="00EA2BE5" w:rsidRDefault="00EA2BE5">
      <w:r w:rsidRPr="00EA2BE5">
        <w:lastRenderedPageBreak/>
        <w:t xml:space="preserve">   SUPA: Simplified Use of Policy Abstractions</w:t>
      </w:r>
    </w:p>
    <w:p w14:paraId="2FFE5455" w14:textId="77777777" w:rsidR="00163B38" w:rsidRDefault="003711C6">
      <w:r>
        <w:t xml:space="preserve">   VPN: Virtual Private Network</w:t>
      </w:r>
    </w:p>
    <w:p w14:paraId="4AF61E9D" w14:textId="77777777" w:rsidR="005651BA" w:rsidRDefault="005651BA">
      <w:r w:rsidRPr="005651BA">
        <w:t xml:space="preserve">   </w:t>
      </w:r>
      <w:r>
        <w:t xml:space="preserve">DC: </w:t>
      </w:r>
      <w:r w:rsidRPr="005651BA">
        <w:t>Data Center</w:t>
      </w:r>
    </w:p>
    <w:p w14:paraId="5F014FCA" w14:textId="77777777" w:rsidR="00163B38" w:rsidRDefault="00EA2BE5" w:rsidP="00EA2BE5">
      <w:pPr>
        <w:pStyle w:val="Heading1"/>
        <w:rPr>
          <w:highlight w:val="yellow"/>
        </w:rPr>
      </w:pPr>
      <w:bookmarkStart w:id="126" w:name="_Toc23774613"/>
      <w:r w:rsidRPr="00EA2BE5">
        <w:t>Abstract intent requirements</w:t>
      </w:r>
      <w:bookmarkEnd w:id="126"/>
    </w:p>
    <w:p w14:paraId="505EE1A8" w14:textId="77777777" w:rsidR="00163B38" w:rsidRDefault="00EA2BE5">
      <w:r w:rsidRPr="00EA2BE5">
        <w:t>In order to understand the different intent requirements that would drive intent classification, we first need to understand what intent means for different intent users.</w:t>
      </w:r>
    </w:p>
    <w:p w14:paraId="6303CBBC" w14:textId="77777777" w:rsidR="00163B38" w:rsidRDefault="00EA2BE5" w:rsidP="00EA2BE5">
      <w:pPr>
        <w:pStyle w:val="Heading2"/>
        <w:rPr>
          <w:highlight w:val="yellow"/>
        </w:rPr>
      </w:pPr>
      <w:bookmarkStart w:id="127" w:name="_Toc23774614"/>
      <w:r w:rsidRPr="00EA2BE5">
        <w:t>What is Intent?</w:t>
      </w:r>
      <w:bookmarkEnd w:id="127"/>
    </w:p>
    <w:p w14:paraId="23ABE61B" w14:textId="77777777" w:rsidR="00163B38" w:rsidRDefault="00EA2BE5">
      <w:r w:rsidRPr="00EA2BE5">
        <w:t>The term Intent has become very widely used in the industry for different purposes, sometimes it is not even in agreement with SDO shared principles mentioned in the Introduction. Different stakeholders consider an intent to be an ECA policy, a GBP policy, a business policy, a network service, a customer service, a network configuration, application / application group policy, any operator/administrator task, network troubleshooting / diagnostics / test, a new app, a marketing term for existing management/orchestration capabilities, etc. Their intent is sometimes technical, non-technical, abstract or technology specific. For some stakeholders, intent is a subset of these and for other stakeholders intent is all of these. It has in some cases become a term to replace a very generic ‘service’ or ‘policy’ terminology.</w:t>
      </w:r>
    </w:p>
    <w:p w14:paraId="14A7687C" w14:textId="77777777" w:rsidR="00EA2BE5" w:rsidRDefault="00EA2BE5" w:rsidP="00EA2BE5">
      <w:r>
        <w:t>While it is easier for those familiar with different standards to understand what service, CFS, RFS, resource, policy continuum, ECA policy, declarative policy, abstract policy or intent policy is, it may be more difficult for the wider audience. Intent is very often just a synonym for policy. Those familiar with policies understand the difference between a business, intent, declarative,  imperative and ECA policy. But maybe the wider audience does not understand the difference and sometimes equates the policy to an ECA policy.</w:t>
      </w:r>
    </w:p>
    <w:p w14:paraId="75602C3E" w14:textId="77777777" w:rsidR="00EA2BE5" w:rsidRDefault="00EA2BE5" w:rsidP="00EA2BE5">
      <w:r>
        <w:t>Therefore, it is important to start a discussion in the industry about what intent is for different solutions and intent users. It is also imperative to try to propose some intent categories / classifications that could be understood by a wider audience. This would help us define intent interfaces, DSLs and models.</w:t>
      </w:r>
    </w:p>
    <w:p w14:paraId="058E4681" w14:textId="77777777" w:rsidR="00EA2BE5" w:rsidRDefault="00EA2BE5" w:rsidP="00EA2BE5">
      <w:pPr>
        <w:pStyle w:val="Heading2"/>
      </w:pPr>
      <w:bookmarkStart w:id="128" w:name="_Toc23774615"/>
      <w:r w:rsidRPr="00EA2BE5">
        <w:t>Intent Solutions &amp; Intent Users</w:t>
      </w:r>
      <w:bookmarkEnd w:id="128"/>
    </w:p>
    <w:p w14:paraId="3E337FA1" w14:textId="77777777" w:rsidR="00EA2BE5" w:rsidRPr="006940DC" w:rsidRDefault="00EA2BE5" w:rsidP="00EA2BE5">
      <w:pPr>
        <w:rPr>
          <w:highlight w:val="yellow"/>
        </w:rPr>
      </w:pPr>
      <w:r>
        <w:t xml:space="preserve">Different Solutions and Actors have different requirements, expectations and priorities for intent driven networking. They </w:t>
      </w:r>
      <w:r>
        <w:lastRenderedPageBreak/>
        <w:t xml:space="preserve">require different intent types and have different use cases. Some users are more technical and require intents that expose more technical information. Other users do not understand networks and require intents that shield them from different networking concepts and technologies. </w:t>
      </w:r>
      <w:r w:rsidRPr="006259EA">
        <w:rPr>
          <w:rPrChange w:id="129" w:author="Liushucheng (Will Liu)" w:date="2019-11-04T14:21:00Z">
            <w:rPr>
              <w:highlight w:val="yellow"/>
            </w:rPr>
          </w:rPrChange>
        </w:rPr>
        <w:t>The following are the solutions and intent users that intent driven networking needs to support:</w:t>
      </w:r>
    </w:p>
    <w:p w14:paraId="58B4293D" w14:textId="77777777" w:rsidR="004135EC" w:rsidRPr="00CD0970" w:rsidRDefault="004135EC" w:rsidP="004135EC">
      <w:pPr>
        <w:pStyle w:val="RFCFigure"/>
        <w:rPr>
          <w:sz w:val="20"/>
          <w:szCs w:val="20"/>
          <w:lang w:eastAsia="en-GB"/>
        </w:rPr>
      </w:pPr>
      <w:r w:rsidRPr="00CD0970">
        <w:rPr>
          <w:sz w:val="20"/>
          <w:szCs w:val="20"/>
          <w:lang w:eastAsia="en-GB"/>
        </w:rPr>
        <w:t xml:space="preserve">         +--------------------+------------------------------------+  </w:t>
      </w:r>
    </w:p>
    <w:p w14:paraId="129EFCA1" w14:textId="77777777" w:rsidR="004135EC" w:rsidRPr="00CD0970" w:rsidRDefault="004135EC" w:rsidP="004135EC">
      <w:pPr>
        <w:pStyle w:val="RFCFigure"/>
        <w:rPr>
          <w:sz w:val="20"/>
          <w:szCs w:val="20"/>
          <w:lang w:eastAsia="en-GB"/>
        </w:rPr>
      </w:pPr>
      <w:r w:rsidRPr="00CD0970">
        <w:rPr>
          <w:sz w:val="20"/>
          <w:szCs w:val="20"/>
          <w:lang w:eastAsia="en-GB"/>
        </w:rPr>
        <w:t xml:space="preserve">         | Solutions          | Intent Users                       |  </w:t>
      </w:r>
    </w:p>
    <w:p w14:paraId="784E5C70" w14:textId="77777777" w:rsidR="004135EC" w:rsidRPr="00CD0970" w:rsidRDefault="004135EC" w:rsidP="004135EC">
      <w:pPr>
        <w:pStyle w:val="RFCFigure"/>
        <w:rPr>
          <w:sz w:val="20"/>
          <w:szCs w:val="20"/>
          <w:lang w:eastAsia="en-GB"/>
        </w:rPr>
      </w:pPr>
      <w:r w:rsidRPr="00CD0970">
        <w:rPr>
          <w:sz w:val="20"/>
          <w:szCs w:val="20"/>
          <w:lang w:eastAsia="en-GB"/>
        </w:rPr>
        <w:t xml:space="preserve">         +--------------------+------------------------------------+  </w:t>
      </w:r>
    </w:p>
    <w:p w14:paraId="713D3E7A" w14:textId="77777777" w:rsidR="004135EC" w:rsidRPr="00CD0970" w:rsidRDefault="004135EC" w:rsidP="004135EC">
      <w:pPr>
        <w:pStyle w:val="RFCFigure"/>
        <w:rPr>
          <w:sz w:val="20"/>
          <w:szCs w:val="20"/>
          <w:lang w:eastAsia="en-GB"/>
        </w:rPr>
      </w:pPr>
      <w:r w:rsidRPr="00CD0970">
        <w:rPr>
          <w:sz w:val="20"/>
          <w:szCs w:val="20"/>
          <w:lang w:eastAsia="en-GB"/>
        </w:rPr>
        <w:t xml:space="preserve">         | Carrier Networks   | </w:t>
      </w:r>
      <w:r w:rsidR="005651BA" w:rsidRPr="00CD0970">
        <w:rPr>
          <w:sz w:val="20"/>
          <w:szCs w:val="20"/>
          <w:lang w:eastAsia="en-GB"/>
        </w:rPr>
        <w:t>Network Operator</w:t>
      </w:r>
      <w:r w:rsidRPr="00CD0970">
        <w:rPr>
          <w:sz w:val="20"/>
          <w:szCs w:val="20"/>
          <w:lang w:eastAsia="en-GB"/>
        </w:rPr>
        <w:t xml:space="preserve">                   |  </w:t>
      </w:r>
    </w:p>
    <w:p w14:paraId="5592D005"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 xml:space="preserve">Service Designers </w:t>
      </w:r>
      <w:r w:rsidRPr="00CD0970">
        <w:rPr>
          <w:sz w:val="20"/>
          <w:szCs w:val="20"/>
          <w:lang w:eastAsia="en-GB"/>
        </w:rPr>
        <w:t xml:space="preserve">                 |  </w:t>
      </w:r>
    </w:p>
    <w:p w14:paraId="7C4339D6"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Service Operators</w:t>
      </w:r>
      <w:r w:rsidRPr="00CD0970">
        <w:rPr>
          <w:sz w:val="20"/>
          <w:szCs w:val="20"/>
          <w:lang w:eastAsia="en-GB"/>
        </w:rPr>
        <w:t xml:space="preserve">                  |  </w:t>
      </w:r>
    </w:p>
    <w:p w14:paraId="3A0EC7C5"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Customers/Subscribers</w:t>
      </w:r>
      <w:r w:rsidRPr="00CD0970">
        <w:rPr>
          <w:sz w:val="20"/>
          <w:szCs w:val="20"/>
          <w:lang w:eastAsia="en-GB"/>
        </w:rPr>
        <w:t xml:space="preserve">              |  </w:t>
      </w:r>
    </w:p>
    <w:p w14:paraId="6412A250" w14:textId="77777777" w:rsidR="004135EC" w:rsidRPr="00CD0970" w:rsidRDefault="004135EC" w:rsidP="004135EC">
      <w:pPr>
        <w:pStyle w:val="RFCFigure"/>
        <w:rPr>
          <w:sz w:val="20"/>
          <w:szCs w:val="20"/>
          <w:lang w:eastAsia="en-GB"/>
        </w:rPr>
      </w:pPr>
      <w:r w:rsidRPr="00CD0970">
        <w:rPr>
          <w:sz w:val="20"/>
          <w:szCs w:val="20"/>
          <w:lang w:eastAsia="en-GB"/>
        </w:rPr>
        <w:t xml:space="preserve">         +--------------------+------------------------------------+  </w:t>
      </w:r>
    </w:p>
    <w:p w14:paraId="39E9B76C" w14:textId="77777777" w:rsidR="004135EC" w:rsidRPr="00CD0970" w:rsidRDefault="004135EC" w:rsidP="004135EC">
      <w:pPr>
        <w:pStyle w:val="RFCFigure"/>
        <w:rPr>
          <w:sz w:val="20"/>
          <w:szCs w:val="20"/>
          <w:lang w:eastAsia="en-GB"/>
        </w:rPr>
      </w:pPr>
      <w:r w:rsidRPr="00CD0970">
        <w:rPr>
          <w:sz w:val="20"/>
          <w:szCs w:val="20"/>
          <w:lang w:eastAsia="en-GB"/>
        </w:rPr>
        <w:t xml:space="preserve">         | </w:t>
      </w:r>
      <w:r w:rsidR="005651BA" w:rsidRPr="00CD0970">
        <w:rPr>
          <w:sz w:val="20"/>
          <w:szCs w:val="20"/>
          <w:lang w:eastAsia="en-GB"/>
        </w:rPr>
        <w:t>DC Networks</w:t>
      </w:r>
      <w:r w:rsidRPr="00CD0970">
        <w:rPr>
          <w:sz w:val="20"/>
          <w:szCs w:val="20"/>
          <w:lang w:eastAsia="en-GB"/>
        </w:rPr>
        <w:t xml:space="preserve">        | </w:t>
      </w:r>
      <w:r w:rsidR="005651BA" w:rsidRPr="00CD0970">
        <w:rPr>
          <w:sz w:val="20"/>
          <w:szCs w:val="20"/>
          <w:lang w:eastAsia="en-GB"/>
        </w:rPr>
        <w:t>Cloud Administrator</w:t>
      </w:r>
      <w:r w:rsidRPr="00CD0970">
        <w:rPr>
          <w:sz w:val="20"/>
          <w:szCs w:val="20"/>
          <w:lang w:eastAsia="en-GB"/>
        </w:rPr>
        <w:t xml:space="preserve">                |  </w:t>
      </w:r>
    </w:p>
    <w:p w14:paraId="562E7456"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 xml:space="preserve">Underlay Network Administrator     </w:t>
      </w:r>
      <w:r w:rsidRPr="00CD0970">
        <w:rPr>
          <w:sz w:val="20"/>
          <w:szCs w:val="20"/>
          <w:lang w:eastAsia="en-GB"/>
        </w:rPr>
        <w:t xml:space="preserve">|  </w:t>
      </w:r>
    </w:p>
    <w:p w14:paraId="4F31F9BB"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 xml:space="preserve">App Developers        </w:t>
      </w:r>
      <w:r w:rsidRPr="00CD0970">
        <w:rPr>
          <w:sz w:val="20"/>
          <w:szCs w:val="20"/>
          <w:lang w:eastAsia="en-GB"/>
        </w:rPr>
        <w:t xml:space="preserve">             |  </w:t>
      </w:r>
    </w:p>
    <w:p w14:paraId="4B4669C1" w14:textId="77777777" w:rsidR="004135EC" w:rsidRPr="00CD0970" w:rsidRDefault="004135EC" w:rsidP="004135EC">
      <w:pPr>
        <w:pStyle w:val="RFCFigure"/>
        <w:rPr>
          <w:sz w:val="20"/>
          <w:szCs w:val="20"/>
          <w:lang w:eastAsia="en-GB"/>
        </w:rPr>
      </w:pPr>
      <w:r w:rsidRPr="00CD0970">
        <w:rPr>
          <w:sz w:val="20"/>
          <w:szCs w:val="20"/>
          <w:lang w:eastAsia="en-GB"/>
        </w:rPr>
        <w:t xml:space="preserve">         |                    | </w:t>
      </w:r>
      <w:r w:rsidR="005651BA" w:rsidRPr="00CD0970">
        <w:rPr>
          <w:sz w:val="20"/>
          <w:szCs w:val="20"/>
          <w:lang w:eastAsia="en-GB"/>
        </w:rPr>
        <w:t>End Users</w:t>
      </w:r>
      <w:r w:rsidRPr="00CD0970">
        <w:rPr>
          <w:sz w:val="20"/>
          <w:szCs w:val="20"/>
          <w:lang w:eastAsia="en-GB"/>
        </w:rPr>
        <w:t xml:space="preserve">                          |  </w:t>
      </w:r>
    </w:p>
    <w:p w14:paraId="6753DD63" w14:textId="77777777" w:rsidR="004135EC" w:rsidRPr="00CD0970" w:rsidRDefault="004135EC" w:rsidP="004135EC">
      <w:pPr>
        <w:pStyle w:val="RFCFigure"/>
        <w:rPr>
          <w:sz w:val="20"/>
          <w:szCs w:val="20"/>
          <w:lang w:eastAsia="en-GB"/>
        </w:rPr>
      </w:pPr>
      <w:r w:rsidRPr="00CD0970">
        <w:rPr>
          <w:sz w:val="20"/>
          <w:szCs w:val="20"/>
          <w:lang w:eastAsia="en-GB"/>
        </w:rPr>
        <w:t xml:space="preserve">         +--------------------+--------------------</w:t>
      </w:r>
      <w:r w:rsidR="005651BA" w:rsidRPr="00CD0970">
        <w:rPr>
          <w:sz w:val="20"/>
          <w:szCs w:val="20"/>
          <w:lang w:eastAsia="en-GB"/>
        </w:rPr>
        <w:t xml:space="preserve">----------------+ </w:t>
      </w:r>
      <w:r w:rsidRPr="00CD0970">
        <w:rPr>
          <w:sz w:val="20"/>
          <w:szCs w:val="20"/>
          <w:lang w:eastAsia="en-GB"/>
        </w:rPr>
        <w:t xml:space="preserve"> </w:t>
      </w:r>
    </w:p>
    <w:p w14:paraId="17611BB9" w14:textId="77777777" w:rsidR="005651BA" w:rsidRPr="00CD0970" w:rsidRDefault="005651BA" w:rsidP="005651BA">
      <w:pPr>
        <w:pStyle w:val="RFCFigure"/>
        <w:rPr>
          <w:sz w:val="20"/>
          <w:szCs w:val="20"/>
          <w:lang w:eastAsia="en-GB"/>
        </w:rPr>
      </w:pPr>
      <w:r w:rsidRPr="00CD0970">
        <w:rPr>
          <w:sz w:val="20"/>
          <w:szCs w:val="20"/>
          <w:lang w:eastAsia="en-GB"/>
        </w:rPr>
        <w:t xml:space="preserve">         | Enterprise Networks| Enterprise Administrator           |  </w:t>
      </w:r>
    </w:p>
    <w:p w14:paraId="03714C3F" w14:textId="77777777" w:rsidR="005651BA" w:rsidRPr="00CD0970" w:rsidRDefault="005651BA" w:rsidP="005651BA">
      <w:pPr>
        <w:pStyle w:val="RFCFigure"/>
        <w:rPr>
          <w:sz w:val="20"/>
          <w:szCs w:val="20"/>
          <w:lang w:eastAsia="en-GB"/>
        </w:rPr>
      </w:pPr>
      <w:r w:rsidRPr="00CD0970">
        <w:rPr>
          <w:sz w:val="20"/>
          <w:szCs w:val="20"/>
          <w:lang w:eastAsia="en-GB"/>
        </w:rPr>
        <w:t xml:space="preserve">         |                    | App Developers                     |  </w:t>
      </w:r>
    </w:p>
    <w:p w14:paraId="2C86BDAB" w14:textId="0C925C9D" w:rsidR="005651BA" w:rsidRPr="00CD0970" w:rsidRDefault="005651BA" w:rsidP="005651BA">
      <w:pPr>
        <w:pStyle w:val="RFCFigure"/>
        <w:rPr>
          <w:sz w:val="20"/>
          <w:szCs w:val="20"/>
          <w:lang w:eastAsia="en-GB"/>
        </w:rPr>
      </w:pPr>
      <w:r w:rsidRPr="00CD0970">
        <w:rPr>
          <w:sz w:val="20"/>
          <w:szCs w:val="20"/>
          <w:lang w:eastAsia="en-GB"/>
        </w:rPr>
        <w:t xml:space="preserve">         |                    | </w:t>
      </w:r>
      <w:r w:rsidR="00760BB4" w:rsidRPr="00760BB4">
        <w:rPr>
          <w:sz w:val="20"/>
          <w:szCs w:val="20"/>
          <w:lang w:eastAsia="en-GB"/>
        </w:rPr>
        <w:t>End Users</w:t>
      </w:r>
      <w:r w:rsidR="00760BB4">
        <w:rPr>
          <w:sz w:val="20"/>
          <w:szCs w:val="20"/>
          <w:lang w:eastAsia="en-GB"/>
        </w:rPr>
        <w:t xml:space="preserve">               </w:t>
      </w:r>
      <w:r w:rsidRPr="00CD0970">
        <w:rPr>
          <w:sz w:val="20"/>
          <w:szCs w:val="20"/>
          <w:lang w:eastAsia="en-GB"/>
        </w:rPr>
        <w:t xml:space="preserve">           |  </w:t>
      </w:r>
    </w:p>
    <w:p w14:paraId="4827061D" w14:textId="77777777" w:rsidR="005651BA" w:rsidRDefault="005651BA" w:rsidP="005651BA">
      <w:pPr>
        <w:pStyle w:val="RFCFigure"/>
        <w:rPr>
          <w:sz w:val="20"/>
          <w:szCs w:val="20"/>
          <w:lang w:eastAsia="en-GB"/>
        </w:rPr>
      </w:pPr>
      <w:r w:rsidRPr="00CD0970">
        <w:rPr>
          <w:sz w:val="20"/>
          <w:szCs w:val="20"/>
          <w:lang w:eastAsia="en-GB"/>
        </w:rPr>
        <w:t xml:space="preserve">         +--------------------+------------------------------------+</w:t>
      </w:r>
      <w:r w:rsidRPr="005651BA">
        <w:rPr>
          <w:sz w:val="20"/>
          <w:szCs w:val="20"/>
          <w:lang w:eastAsia="en-GB"/>
        </w:rPr>
        <w:t xml:space="preserve">  </w:t>
      </w:r>
    </w:p>
    <w:p w14:paraId="1C225AD5" w14:textId="77777777" w:rsidR="00EA2BE5" w:rsidRDefault="004135EC" w:rsidP="005651BA">
      <w:pPr>
        <w:pStyle w:val="RFCFigure"/>
      </w:pPr>
      <w:r w:rsidRPr="004135EC">
        <w:rPr>
          <w:sz w:val="20"/>
          <w:szCs w:val="20"/>
          <w:lang w:eastAsia="en-GB"/>
        </w:rPr>
        <w:t xml:space="preserve">                                               </w:t>
      </w:r>
      <w:r>
        <w:rPr>
          <w:sz w:val="20"/>
          <w:szCs w:val="20"/>
          <w:lang w:eastAsia="en-GB"/>
        </w:rPr>
        <w:t xml:space="preserve">               </w:t>
      </w:r>
      <w:r w:rsidRPr="004135EC">
        <w:rPr>
          <w:sz w:val="20"/>
          <w:szCs w:val="20"/>
          <w:lang w:eastAsia="en-GB"/>
        </w:rPr>
        <w:t xml:space="preserve">         </w:t>
      </w:r>
      <w:r>
        <w:rPr>
          <w:sz w:val="20"/>
          <w:szCs w:val="20"/>
          <w:lang w:eastAsia="en-GB"/>
        </w:rPr>
        <w:t xml:space="preserve">               </w:t>
      </w:r>
    </w:p>
    <w:p w14:paraId="6D035E1D" w14:textId="77777777" w:rsidR="00EA2BE5" w:rsidRDefault="00EA2BE5" w:rsidP="00EA2BE5">
      <w:pPr>
        <w:rPr>
          <w:ins w:id="130" w:author="Liushucheng (Will Liu)" w:date="2019-11-04T14:23:00Z"/>
        </w:rPr>
      </w:pPr>
      <w:commentRangeStart w:id="131"/>
    </w:p>
    <w:p w14:paraId="33910CA6" w14:textId="77777777" w:rsidR="006259EA" w:rsidRPr="006259EA" w:rsidRDefault="006259EA" w:rsidP="006259EA">
      <w:pPr>
        <w:pStyle w:val="RFCListBullet"/>
        <w:numPr>
          <w:ilvl w:val="0"/>
          <w:numId w:val="17"/>
        </w:numPr>
        <w:tabs>
          <w:tab w:val="num" w:pos="864"/>
        </w:tabs>
        <w:rPr>
          <w:ins w:id="132" w:author="Liushucheng (Will Liu)" w:date="2019-11-04T14:23:00Z"/>
          <w:highlight w:val="yellow"/>
          <w:rPrChange w:id="133" w:author="Liushucheng (Will Liu)" w:date="2019-11-04T14:23:00Z">
            <w:rPr>
              <w:ins w:id="134" w:author="Liushucheng (Will Liu)" w:date="2019-11-04T14:23:00Z"/>
            </w:rPr>
          </w:rPrChange>
        </w:rPr>
      </w:pPr>
      <w:ins w:id="135" w:author="Liushucheng (Will Liu)" w:date="2019-11-04T14:23:00Z">
        <w:r w:rsidRPr="006259EA">
          <w:rPr>
            <w:highlight w:val="yellow"/>
            <w:rPrChange w:id="136" w:author="Liushucheng (Will Liu)" w:date="2019-11-04T14:23:00Z">
              <w:rPr/>
            </w:rPrChange>
          </w:rPr>
          <w:t>For carrier networks scenario, for example, if the end users wants to watch high-definition video, then the intent is to convert the video image to 1080p rate for the users.</w:t>
        </w:r>
      </w:ins>
    </w:p>
    <w:p w14:paraId="5E9F085B" w14:textId="77777777" w:rsidR="006259EA" w:rsidRPr="006259EA" w:rsidRDefault="006259EA" w:rsidP="006259EA">
      <w:pPr>
        <w:pStyle w:val="RFCListBullet"/>
        <w:numPr>
          <w:ilvl w:val="0"/>
          <w:numId w:val="17"/>
        </w:numPr>
        <w:tabs>
          <w:tab w:val="num" w:pos="864"/>
        </w:tabs>
        <w:rPr>
          <w:ins w:id="137" w:author="Liushucheng (Will Liu)" w:date="2019-11-04T14:23:00Z"/>
          <w:highlight w:val="yellow"/>
          <w:rPrChange w:id="138" w:author="Liushucheng (Will Liu)" w:date="2019-11-04T14:23:00Z">
            <w:rPr>
              <w:ins w:id="139" w:author="Liushucheng (Will Liu)" w:date="2019-11-04T14:23:00Z"/>
            </w:rPr>
          </w:rPrChange>
        </w:rPr>
      </w:pPr>
      <w:ins w:id="140" w:author="Liushucheng (Will Liu)" w:date="2019-11-04T14:23:00Z">
        <w:r w:rsidRPr="006259EA">
          <w:rPr>
            <w:highlight w:val="yellow"/>
            <w:rPrChange w:id="141" w:author="Liushucheng (Will Liu)" w:date="2019-11-04T14:23:00Z">
              <w:rPr/>
            </w:rPrChange>
          </w:rPr>
          <w:t>For DC networks scenario, administrators have their own clear network intent such as load balancing. For all traffic flows that need NFV service chaining, restrict the maximum load of any VNF</w:t>
        </w:r>
        <w:r w:rsidRPr="006259EA">
          <w:rPr>
            <w:rFonts w:eastAsiaTheme="minorEastAsia"/>
            <w:highlight w:val="yellow"/>
            <w:lang w:eastAsia="zh-CN"/>
            <w:rPrChange w:id="142" w:author="Liushucheng (Will Liu)" w:date="2019-11-04T14:23:00Z">
              <w:rPr>
                <w:rFonts w:eastAsiaTheme="minorEastAsia"/>
                <w:lang w:eastAsia="zh-CN"/>
              </w:rPr>
            </w:rPrChange>
          </w:rPr>
          <w:t xml:space="preserve"> </w:t>
        </w:r>
        <w:r w:rsidRPr="006259EA">
          <w:rPr>
            <w:highlight w:val="yellow"/>
            <w:rPrChange w:id="143" w:author="Liushucheng (Will Liu)" w:date="2019-11-04T14:23:00Z">
              <w:rPr/>
            </w:rPrChange>
          </w:rPr>
          <w:t>node/container below 50% and the maximum load of any network link below 70%.</w:t>
        </w:r>
      </w:ins>
    </w:p>
    <w:p w14:paraId="161072E9" w14:textId="77777777" w:rsidR="006259EA" w:rsidRPr="006259EA" w:rsidRDefault="006259EA" w:rsidP="006259EA">
      <w:pPr>
        <w:pStyle w:val="RFCListBullet"/>
        <w:numPr>
          <w:ilvl w:val="0"/>
          <w:numId w:val="17"/>
        </w:numPr>
        <w:tabs>
          <w:tab w:val="num" w:pos="864"/>
        </w:tabs>
        <w:rPr>
          <w:ins w:id="144" w:author="Liushucheng (Will Liu)" w:date="2019-11-04T14:23:00Z"/>
          <w:highlight w:val="yellow"/>
          <w:rPrChange w:id="145" w:author="Liushucheng (Will Liu)" w:date="2019-11-04T14:23:00Z">
            <w:rPr>
              <w:ins w:id="146" w:author="Liushucheng (Will Liu)" w:date="2019-11-04T14:23:00Z"/>
            </w:rPr>
          </w:rPrChange>
        </w:rPr>
      </w:pPr>
      <w:ins w:id="147" w:author="Liushucheng (Will Liu)" w:date="2019-11-04T14:23:00Z">
        <w:r w:rsidRPr="006259EA">
          <w:rPr>
            <w:highlight w:val="yellow"/>
            <w:rPrChange w:id="148" w:author="Liushucheng (Will Liu)" w:date="2019-11-04T14:23:00Z">
              <w:rPr/>
            </w:rPrChange>
          </w:rPr>
          <w:t>For Enterprise Networks scenario, enterprise administrators express their intent from an external client(application service provider).For 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commentRangeEnd w:id="131"/>
        <w:r>
          <w:rPr>
            <w:rStyle w:val="CommentReference"/>
          </w:rPr>
          <w:commentReference w:id="131"/>
        </w:r>
      </w:ins>
    </w:p>
    <w:p w14:paraId="0E3B6A1F" w14:textId="77777777" w:rsidR="006259EA" w:rsidRDefault="006259EA" w:rsidP="00EA2BE5"/>
    <w:p w14:paraId="353E7C57" w14:textId="77777777" w:rsidR="00E52CC4" w:rsidRDefault="00E52CC4" w:rsidP="00E52CC4">
      <w:pPr>
        <w:pStyle w:val="Heading2"/>
      </w:pPr>
      <w:bookmarkStart w:id="149" w:name="_Toc23774616"/>
      <w:r w:rsidRPr="00E52CC4">
        <w:lastRenderedPageBreak/>
        <w:t>Current Problems &amp; Requirements</w:t>
      </w:r>
      <w:bookmarkEnd w:id="149"/>
    </w:p>
    <w:p w14:paraId="3934EE8C" w14:textId="77777777" w:rsidR="00EA2BE5" w:rsidRDefault="00EA2BE5" w:rsidP="00EA2BE5">
      <w:r>
        <w:t>Network APIs and CLIs are too complex due to the fact that they expose technologies &amp; topologies. App developers and end-users do not want to set IP Addresses, VLANs, subnets, ports, etc. Operators and administrators would also benefit from the simpler interfaces, like:</w:t>
      </w:r>
    </w:p>
    <w:p w14:paraId="3EB03BA3" w14:textId="77777777" w:rsidR="00EA2BE5" w:rsidRPr="00E52CC4" w:rsidRDefault="00EA2BE5" w:rsidP="00E52CC4">
      <w:pPr>
        <w:pStyle w:val="RFCListBullet"/>
        <w:numPr>
          <w:ilvl w:val="0"/>
          <w:numId w:val="17"/>
        </w:numPr>
        <w:tabs>
          <w:tab w:val="num" w:pos="864"/>
        </w:tabs>
      </w:pPr>
      <w:r w:rsidRPr="00E52CC4">
        <w:t>Allow Customer Site A to be connected to Internet via Network B</w:t>
      </w:r>
    </w:p>
    <w:p w14:paraId="09ECC0B3" w14:textId="77777777" w:rsidR="00EA2BE5" w:rsidRPr="00E52CC4" w:rsidRDefault="00EA2BE5" w:rsidP="00E52CC4">
      <w:pPr>
        <w:pStyle w:val="RFCListBullet"/>
        <w:numPr>
          <w:ilvl w:val="0"/>
          <w:numId w:val="17"/>
        </w:numPr>
        <w:tabs>
          <w:tab w:val="num" w:pos="864"/>
        </w:tabs>
      </w:pPr>
      <w:r w:rsidRPr="00E52CC4">
        <w:t>Allow User A to access all internal resources, except the Server B</w:t>
      </w:r>
    </w:p>
    <w:p w14:paraId="5AA93664" w14:textId="77777777" w:rsidR="00EA2BE5" w:rsidRPr="00E52CC4" w:rsidRDefault="00EA2BE5" w:rsidP="00E52CC4">
      <w:pPr>
        <w:pStyle w:val="RFCListBullet"/>
        <w:numPr>
          <w:ilvl w:val="0"/>
          <w:numId w:val="17"/>
        </w:numPr>
        <w:tabs>
          <w:tab w:val="num" w:pos="864"/>
        </w:tabs>
      </w:pPr>
      <w:r w:rsidRPr="00E52CC4">
        <w:t>Allow User B to access Internet via Corporate Network A</w:t>
      </w:r>
    </w:p>
    <w:p w14:paraId="28989058" w14:textId="77777777" w:rsidR="00EA2BE5" w:rsidRPr="00E52CC4" w:rsidRDefault="00EA2BE5" w:rsidP="00E52CC4">
      <w:pPr>
        <w:pStyle w:val="RFCListBullet"/>
        <w:numPr>
          <w:ilvl w:val="0"/>
          <w:numId w:val="17"/>
        </w:numPr>
        <w:tabs>
          <w:tab w:val="num" w:pos="864"/>
        </w:tabs>
      </w:pPr>
      <w:r w:rsidRPr="00E52CC4">
        <w:t>Move all Users from Corporate Network A to the Corporate Network B</w:t>
      </w:r>
    </w:p>
    <w:p w14:paraId="7FE636AA" w14:textId="77777777" w:rsidR="00EA2BE5" w:rsidRPr="00E52CC4" w:rsidRDefault="00EA2BE5" w:rsidP="00E52CC4">
      <w:pPr>
        <w:pStyle w:val="RFCListBullet"/>
        <w:numPr>
          <w:ilvl w:val="0"/>
          <w:numId w:val="17"/>
        </w:numPr>
        <w:tabs>
          <w:tab w:val="num" w:pos="864"/>
        </w:tabs>
      </w:pPr>
      <w:r w:rsidRPr="00E52CC4">
        <w:t xml:space="preserve">Request Gold VPN service between my sites A, B and C </w:t>
      </w:r>
    </w:p>
    <w:p w14:paraId="3DCC0886" w14:textId="77777777" w:rsidR="00EA2BE5" w:rsidRPr="00E52CC4" w:rsidRDefault="00EA2BE5" w:rsidP="00E52CC4">
      <w:pPr>
        <w:pStyle w:val="RFCListBullet"/>
        <w:numPr>
          <w:ilvl w:val="0"/>
          <w:numId w:val="17"/>
        </w:numPr>
        <w:tabs>
          <w:tab w:val="num" w:pos="864"/>
        </w:tabs>
      </w:pPr>
      <w:r w:rsidRPr="00E52CC4">
        <w:t>Provide CE Redundancy for all Customer Sites</w:t>
      </w:r>
    </w:p>
    <w:p w14:paraId="576FE4C1" w14:textId="77777777" w:rsidR="00EA2BE5" w:rsidRPr="00E52CC4" w:rsidRDefault="00EA2BE5" w:rsidP="00E52CC4">
      <w:pPr>
        <w:pStyle w:val="RFCListBullet"/>
        <w:numPr>
          <w:ilvl w:val="0"/>
          <w:numId w:val="17"/>
        </w:numPr>
        <w:tabs>
          <w:tab w:val="num" w:pos="864"/>
        </w:tabs>
      </w:pPr>
      <w:r w:rsidRPr="00E52CC4">
        <w:t xml:space="preserve">Add Access Rules to my Service </w:t>
      </w:r>
    </w:p>
    <w:p w14:paraId="0C81C387" w14:textId="77777777" w:rsidR="00EA2BE5" w:rsidRDefault="00EA2BE5" w:rsidP="00EA2BE5">
      <w:r>
        <w:t>Networks are complex, with many different protocols and encapsulations. Some basic questions are not easy to answer:</w:t>
      </w:r>
    </w:p>
    <w:p w14:paraId="6936DACC" w14:textId="77777777" w:rsidR="00EA2BE5" w:rsidRDefault="00EA2BE5" w:rsidP="00E52CC4">
      <w:pPr>
        <w:pStyle w:val="RFCListBullet"/>
        <w:numPr>
          <w:ilvl w:val="0"/>
          <w:numId w:val="17"/>
        </w:numPr>
        <w:tabs>
          <w:tab w:val="num" w:pos="864"/>
        </w:tabs>
      </w:pPr>
      <w:r>
        <w:t>Can User A talk to User B?</w:t>
      </w:r>
    </w:p>
    <w:p w14:paraId="7874AC42" w14:textId="77777777" w:rsidR="00EA2BE5" w:rsidRDefault="00EA2BE5" w:rsidP="00E52CC4">
      <w:pPr>
        <w:pStyle w:val="RFCListBullet"/>
        <w:numPr>
          <w:ilvl w:val="0"/>
          <w:numId w:val="17"/>
        </w:numPr>
        <w:tabs>
          <w:tab w:val="num" w:pos="864"/>
        </w:tabs>
      </w:pPr>
      <w:r>
        <w:t>Can Host A talk to Host B?</w:t>
      </w:r>
    </w:p>
    <w:p w14:paraId="2F014C40" w14:textId="77777777" w:rsidR="00EA2BE5" w:rsidRDefault="00EA2BE5" w:rsidP="00E52CC4">
      <w:pPr>
        <w:pStyle w:val="RFCListBullet"/>
        <w:numPr>
          <w:ilvl w:val="0"/>
          <w:numId w:val="17"/>
        </w:numPr>
        <w:tabs>
          <w:tab w:val="num" w:pos="864"/>
        </w:tabs>
      </w:pPr>
      <w:r>
        <w:t>Are there any loops in my network?</w:t>
      </w:r>
    </w:p>
    <w:p w14:paraId="5FD6F8DB" w14:textId="77777777" w:rsidR="00EA2BE5" w:rsidRDefault="00EA2BE5" w:rsidP="00E52CC4">
      <w:pPr>
        <w:pStyle w:val="RFCListBullet"/>
        <w:numPr>
          <w:ilvl w:val="0"/>
          <w:numId w:val="17"/>
        </w:numPr>
        <w:tabs>
          <w:tab w:val="num" w:pos="864"/>
        </w:tabs>
      </w:pPr>
      <w:r>
        <w:t>Are Network A and Network B connected?</w:t>
      </w:r>
    </w:p>
    <w:p w14:paraId="5515DFF2" w14:textId="77777777" w:rsidR="00EA2BE5" w:rsidRDefault="00EA2BE5" w:rsidP="00E52CC4">
      <w:pPr>
        <w:pStyle w:val="RFCListBullet"/>
        <w:numPr>
          <w:ilvl w:val="0"/>
          <w:numId w:val="17"/>
        </w:numPr>
        <w:tabs>
          <w:tab w:val="num" w:pos="864"/>
        </w:tabs>
      </w:pPr>
      <w:r>
        <w:t>Can User A listen to communications between Users B &amp; C?</w:t>
      </w:r>
    </w:p>
    <w:p w14:paraId="1B12DE4E" w14:textId="77777777" w:rsidR="00EA2BE5" w:rsidRDefault="00EA2BE5" w:rsidP="00EA2BE5">
      <w:r>
        <w:t xml:space="preserve">Operators and Administrators manually troubleshoot and fix their networks and services. They instead want: </w:t>
      </w:r>
    </w:p>
    <w:p w14:paraId="3DE719D9" w14:textId="77777777" w:rsidR="00EA2BE5" w:rsidRDefault="00EA2BE5" w:rsidP="00E52CC4">
      <w:pPr>
        <w:pStyle w:val="RFCListBullet"/>
        <w:numPr>
          <w:ilvl w:val="0"/>
          <w:numId w:val="17"/>
        </w:numPr>
        <w:tabs>
          <w:tab w:val="num" w:pos="864"/>
        </w:tabs>
      </w:pPr>
      <w:r>
        <w:t>a reliable network that is self-configured and self-assured based on the intent</w:t>
      </w:r>
    </w:p>
    <w:p w14:paraId="65D7668E" w14:textId="77777777" w:rsidR="00EA2BE5" w:rsidRDefault="00EA2BE5" w:rsidP="00E52CC4">
      <w:pPr>
        <w:pStyle w:val="RFCListBullet"/>
        <w:numPr>
          <w:ilvl w:val="0"/>
          <w:numId w:val="17"/>
        </w:numPr>
        <w:tabs>
          <w:tab w:val="num" w:pos="864"/>
        </w:tabs>
      </w:pPr>
      <w:r>
        <w:t>to be notified about the problem before the user is aware</w:t>
      </w:r>
    </w:p>
    <w:p w14:paraId="138655CB" w14:textId="77777777" w:rsidR="00EA2BE5" w:rsidRDefault="00EA2BE5" w:rsidP="00E52CC4">
      <w:pPr>
        <w:pStyle w:val="RFCListBullet"/>
        <w:numPr>
          <w:ilvl w:val="0"/>
          <w:numId w:val="17"/>
        </w:numPr>
        <w:tabs>
          <w:tab w:val="num" w:pos="864"/>
        </w:tabs>
      </w:pPr>
      <w:r>
        <w:t>automation of network/service recovery based on intent (self-healing, self-optimization)</w:t>
      </w:r>
    </w:p>
    <w:p w14:paraId="2395F80F" w14:textId="77777777" w:rsidR="00EA2BE5" w:rsidRDefault="00EA2BE5" w:rsidP="00E52CC4">
      <w:pPr>
        <w:pStyle w:val="RFCListBullet"/>
        <w:numPr>
          <w:ilvl w:val="0"/>
          <w:numId w:val="17"/>
        </w:numPr>
        <w:tabs>
          <w:tab w:val="num" w:pos="864"/>
        </w:tabs>
      </w:pPr>
      <w:r>
        <w:lastRenderedPageBreak/>
        <w:t>to get suggestions about correction/optimization steps based on experience (historical data &amp; behaviour)</w:t>
      </w:r>
    </w:p>
    <w:p w14:paraId="5850B88B" w14:textId="77777777" w:rsidR="00EA2BE5" w:rsidRDefault="00EA2BE5" w:rsidP="00EA2BE5">
      <w:r>
        <w:t>Therefore, Operators and Administrators want to:</w:t>
      </w:r>
    </w:p>
    <w:p w14:paraId="2BC49E9D" w14:textId="77777777" w:rsidR="00EA2BE5" w:rsidRDefault="00EA2BE5" w:rsidP="00E52CC4">
      <w:pPr>
        <w:pStyle w:val="RFCListBullet"/>
        <w:numPr>
          <w:ilvl w:val="0"/>
          <w:numId w:val="17"/>
        </w:numPr>
        <w:tabs>
          <w:tab w:val="num" w:pos="864"/>
        </w:tabs>
      </w:pPr>
      <w:r>
        <w:t>simplify and automate network operations</w:t>
      </w:r>
    </w:p>
    <w:p w14:paraId="3105B904" w14:textId="77777777" w:rsidR="00EA2BE5" w:rsidRDefault="00EA2BE5" w:rsidP="00E52CC4">
      <w:pPr>
        <w:pStyle w:val="RFCListBullet"/>
        <w:numPr>
          <w:ilvl w:val="0"/>
          <w:numId w:val="17"/>
        </w:numPr>
        <w:tabs>
          <w:tab w:val="num" w:pos="864"/>
        </w:tabs>
      </w:pPr>
      <w:r>
        <w:t>simplify definitions of network services</w:t>
      </w:r>
    </w:p>
    <w:p w14:paraId="439788F9" w14:textId="77777777" w:rsidR="00EA2BE5" w:rsidRDefault="00EA2BE5" w:rsidP="00E52CC4">
      <w:pPr>
        <w:pStyle w:val="RFCListBullet"/>
        <w:numPr>
          <w:ilvl w:val="0"/>
          <w:numId w:val="17"/>
        </w:numPr>
        <w:tabs>
          <w:tab w:val="num" w:pos="864"/>
        </w:tabs>
      </w:pPr>
      <w:r>
        <w:t>provide simple customer APIs for Value Added Services (operators)</w:t>
      </w:r>
    </w:p>
    <w:p w14:paraId="276E8CFA" w14:textId="77777777" w:rsidR="00EA2BE5" w:rsidRDefault="00EA2BE5" w:rsidP="00E52CC4">
      <w:pPr>
        <w:pStyle w:val="RFCListBullet"/>
        <w:numPr>
          <w:ilvl w:val="0"/>
          <w:numId w:val="17"/>
        </w:numPr>
        <w:tabs>
          <w:tab w:val="num" w:pos="864"/>
        </w:tabs>
      </w:pPr>
      <w:r>
        <w:t>be informed if the network or service is not behaving as requested</w:t>
      </w:r>
    </w:p>
    <w:p w14:paraId="57232876" w14:textId="77777777" w:rsidR="00EA2BE5" w:rsidRDefault="00EA2BE5" w:rsidP="00E52CC4">
      <w:pPr>
        <w:pStyle w:val="RFCListBullet"/>
        <w:numPr>
          <w:ilvl w:val="0"/>
          <w:numId w:val="17"/>
        </w:numPr>
        <w:tabs>
          <w:tab w:val="num" w:pos="864"/>
        </w:tabs>
      </w:pPr>
      <w:r>
        <w:t>enable automatic optimization and correction for selected scenarios</w:t>
      </w:r>
    </w:p>
    <w:p w14:paraId="7AD4284E" w14:textId="77777777" w:rsidR="00EA2BE5" w:rsidRDefault="00EA2BE5" w:rsidP="00E52CC4">
      <w:pPr>
        <w:pStyle w:val="RFCListBullet"/>
        <w:numPr>
          <w:ilvl w:val="0"/>
          <w:numId w:val="17"/>
        </w:numPr>
        <w:tabs>
          <w:tab w:val="num" w:pos="864"/>
        </w:tabs>
      </w:pPr>
      <w:r>
        <w:t xml:space="preserve">have systems that learn from historic information and behaviour </w:t>
      </w:r>
    </w:p>
    <w:p w14:paraId="075A97A0" w14:textId="77777777" w:rsidR="00EA2BE5" w:rsidRDefault="00EA2BE5" w:rsidP="00EA2BE5">
      <w:r>
        <w:t xml:space="preserve">End-Users cannot build their own services and policies without becoming technical experts and they must perform manual maintenance actions. Application developers and end-users/subscribers want to be able to: </w:t>
      </w:r>
    </w:p>
    <w:p w14:paraId="397786E1" w14:textId="77777777" w:rsidR="00EA2BE5" w:rsidRDefault="00EA2BE5" w:rsidP="00E52CC4">
      <w:pPr>
        <w:pStyle w:val="RFCListBullet"/>
        <w:numPr>
          <w:ilvl w:val="0"/>
          <w:numId w:val="17"/>
        </w:numPr>
        <w:tabs>
          <w:tab w:val="num" w:pos="864"/>
        </w:tabs>
      </w:pPr>
      <w:r>
        <w:t>build their own network services with their own policies via simple interfaces, without becoming networking experts</w:t>
      </w:r>
    </w:p>
    <w:p w14:paraId="397E3098" w14:textId="77777777" w:rsidR="00EA2BE5" w:rsidRDefault="00EA2BE5" w:rsidP="00E52CC4">
      <w:pPr>
        <w:pStyle w:val="RFCListBullet"/>
        <w:numPr>
          <w:ilvl w:val="0"/>
          <w:numId w:val="17"/>
        </w:numPr>
        <w:tabs>
          <w:tab w:val="num" w:pos="864"/>
        </w:tabs>
      </w:pPr>
      <w:r>
        <w:t xml:space="preserve">have their network services up and running based on intent and automation only, without any manual actions or maintenance </w:t>
      </w:r>
    </w:p>
    <w:p w14:paraId="5B4E01F1" w14:textId="77777777" w:rsidR="00EA2BE5" w:rsidRDefault="00EA2BE5" w:rsidP="00E52CC4">
      <w:pPr>
        <w:pStyle w:val="Heading2"/>
      </w:pPr>
      <w:bookmarkStart w:id="150" w:name="_Toc23774617"/>
      <w:r>
        <w:t>Intent Types that need to be supported</w:t>
      </w:r>
      <w:bookmarkEnd w:id="150"/>
    </w:p>
    <w:p w14:paraId="5AAD70F0" w14:textId="77777777" w:rsidR="00EA2BE5" w:rsidRDefault="00EA2BE5" w:rsidP="00EA2BE5">
      <w:r>
        <w:t>The following intent types need to be supported, in order to address the requirements from different solutions and intent users:</w:t>
      </w:r>
    </w:p>
    <w:p w14:paraId="4AD280BA" w14:textId="77777777" w:rsidR="00EA2BE5" w:rsidRPr="006259EA" w:rsidRDefault="00EA2BE5" w:rsidP="00E52CC4">
      <w:pPr>
        <w:pStyle w:val="RFCListBullet"/>
        <w:numPr>
          <w:ilvl w:val="0"/>
          <w:numId w:val="17"/>
        </w:numPr>
        <w:tabs>
          <w:tab w:val="num" w:pos="864"/>
        </w:tabs>
        <w:rPr>
          <w:rPrChange w:id="151" w:author="Liushucheng (Will Liu)" w:date="2019-11-04T14:21:00Z">
            <w:rPr>
              <w:highlight w:val="yellow"/>
            </w:rPr>
          </w:rPrChange>
        </w:rPr>
      </w:pPr>
      <w:r w:rsidRPr="006259EA">
        <w:rPr>
          <w:rPrChange w:id="152" w:author="Liushucheng (Will Liu)" w:date="2019-11-04T14:21:00Z">
            <w:rPr>
              <w:highlight w:val="yellow"/>
            </w:rPr>
          </w:rPrChange>
        </w:rPr>
        <w:t xml:space="preserve">Customer network service </w:t>
      </w:r>
      <w:commentRangeStart w:id="153"/>
      <w:r w:rsidRPr="006259EA">
        <w:rPr>
          <w:rPrChange w:id="154" w:author="Liushucheng (Will Liu)" w:date="2019-11-04T14:21:00Z">
            <w:rPr>
              <w:highlight w:val="yellow"/>
            </w:rPr>
          </w:rPrChange>
        </w:rPr>
        <w:t>intent</w:t>
      </w:r>
      <w:commentRangeEnd w:id="153"/>
      <w:r w:rsidR="006940DC" w:rsidRPr="006259EA">
        <w:rPr>
          <w:rStyle w:val="CommentReference"/>
        </w:rPr>
        <w:commentReference w:id="153"/>
      </w:r>
      <w:r w:rsidRPr="006259EA">
        <w:rPr>
          <w:rPrChange w:id="155" w:author="Liushucheng (Will Liu)" w:date="2019-11-04T14:21:00Z">
            <w:rPr>
              <w:highlight w:val="yellow"/>
            </w:rPr>
          </w:rPrChange>
        </w:rPr>
        <w:t xml:space="preserve"> </w:t>
      </w:r>
    </w:p>
    <w:p w14:paraId="08A13BBC" w14:textId="77777777" w:rsidR="00EA2BE5" w:rsidRPr="006259EA" w:rsidRDefault="00EA2BE5" w:rsidP="00E52CC4">
      <w:pPr>
        <w:pStyle w:val="RFCListBullet"/>
        <w:numPr>
          <w:ilvl w:val="1"/>
          <w:numId w:val="17"/>
        </w:numPr>
        <w:rPr>
          <w:rPrChange w:id="156" w:author="Liushucheng (Will Liu)" w:date="2019-11-04T14:21:00Z">
            <w:rPr>
              <w:highlight w:val="yellow"/>
            </w:rPr>
          </w:rPrChange>
        </w:rPr>
      </w:pPr>
      <w:r w:rsidRPr="006259EA">
        <w:rPr>
          <w:rPrChange w:id="157" w:author="Liushucheng (Will Liu)" w:date="2019-11-04T14:21:00Z">
            <w:rPr>
              <w:highlight w:val="yellow"/>
            </w:rPr>
          </w:rPrChange>
        </w:rPr>
        <w:t xml:space="preserve">for customer self-service </w:t>
      </w:r>
    </w:p>
    <w:p w14:paraId="2C7D5ECF" w14:textId="77777777" w:rsidR="00EA2BE5" w:rsidRPr="006259EA" w:rsidRDefault="00EA2BE5" w:rsidP="00E52CC4">
      <w:pPr>
        <w:pStyle w:val="RFCListBullet"/>
        <w:numPr>
          <w:ilvl w:val="1"/>
          <w:numId w:val="17"/>
        </w:numPr>
        <w:rPr>
          <w:rPrChange w:id="158" w:author="Liushucheng (Will Liu)" w:date="2019-11-04T14:21:00Z">
            <w:rPr>
              <w:highlight w:val="yellow"/>
            </w:rPr>
          </w:rPrChange>
        </w:rPr>
      </w:pPr>
      <w:r w:rsidRPr="006259EA">
        <w:rPr>
          <w:rPrChange w:id="159" w:author="Liushucheng (Will Liu)" w:date="2019-11-04T14:21:00Z">
            <w:rPr>
              <w:highlight w:val="yellow"/>
            </w:rPr>
          </w:rPrChange>
        </w:rPr>
        <w:t>for service operator orders</w:t>
      </w:r>
    </w:p>
    <w:p w14:paraId="60AAF7ED" w14:textId="77777777" w:rsidR="00EA2BE5" w:rsidRPr="006259EA" w:rsidRDefault="00EA2BE5" w:rsidP="00E52CC4">
      <w:pPr>
        <w:pStyle w:val="RFCListBullet"/>
        <w:numPr>
          <w:ilvl w:val="1"/>
          <w:numId w:val="17"/>
        </w:numPr>
        <w:rPr>
          <w:rPrChange w:id="160" w:author="Liushucheng (Will Liu)" w:date="2019-11-04T14:21:00Z">
            <w:rPr>
              <w:highlight w:val="yellow"/>
            </w:rPr>
          </w:rPrChange>
        </w:rPr>
      </w:pPr>
      <w:r w:rsidRPr="006259EA">
        <w:rPr>
          <w:rPrChange w:id="161" w:author="Liushucheng (Will Liu)" w:date="2019-11-04T14:21:00Z">
            <w:rPr>
              <w:highlight w:val="yellow"/>
            </w:rPr>
          </w:rPrChange>
        </w:rPr>
        <w:t>for intent driven network configuration, verification, correction and optimization</w:t>
      </w:r>
    </w:p>
    <w:p w14:paraId="19F618F0" w14:textId="77777777" w:rsidR="00EA2BE5" w:rsidRPr="006259EA" w:rsidRDefault="00EA2BE5" w:rsidP="00E52CC4">
      <w:pPr>
        <w:pStyle w:val="RFCListBullet"/>
        <w:numPr>
          <w:ilvl w:val="0"/>
          <w:numId w:val="17"/>
        </w:numPr>
        <w:tabs>
          <w:tab w:val="num" w:pos="864"/>
        </w:tabs>
        <w:rPr>
          <w:rPrChange w:id="162" w:author="Liushucheng (Will Liu)" w:date="2019-11-04T14:21:00Z">
            <w:rPr>
              <w:highlight w:val="yellow"/>
            </w:rPr>
          </w:rPrChange>
        </w:rPr>
      </w:pPr>
      <w:r w:rsidRPr="006259EA">
        <w:rPr>
          <w:rPrChange w:id="163" w:author="Liushucheng (Will Liu)" w:date="2019-11-04T14:21:00Z">
            <w:rPr>
              <w:highlight w:val="yellow"/>
            </w:rPr>
          </w:rPrChange>
        </w:rPr>
        <w:t>Network resource management</w:t>
      </w:r>
    </w:p>
    <w:p w14:paraId="112780DD" w14:textId="77777777" w:rsidR="00EA2BE5" w:rsidRPr="006259EA" w:rsidRDefault="00EA2BE5" w:rsidP="00E52CC4">
      <w:pPr>
        <w:pStyle w:val="RFCListBullet"/>
        <w:numPr>
          <w:ilvl w:val="1"/>
          <w:numId w:val="17"/>
        </w:numPr>
        <w:rPr>
          <w:rPrChange w:id="164" w:author="Liushucheng (Will Liu)" w:date="2019-11-04T14:21:00Z">
            <w:rPr>
              <w:highlight w:val="yellow"/>
            </w:rPr>
          </w:rPrChange>
        </w:rPr>
      </w:pPr>
      <w:r w:rsidRPr="006259EA">
        <w:rPr>
          <w:rPrChange w:id="165" w:author="Liushucheng (Will Liu)" w:date="2019-11-04T14:21:00Z">
            <w:rPr>
              <w:highlight w:val="yellow"/>
            </w:rPr>
          </w:rPrChange>
        </w:rPr>
        <w:t xml:space="preserve">For network configuration </w:t>
      </w:r>
    </w:p>
    <w:p w14:paraId="33875150" w14:textId="77777777" w:rsidR="00EA2BE5" w:rsidRPr="006259EA" w:rsidRDefault="00EA2BE5" w:rsidP="00E52CC4">
      <w:pPr>
        <w:pStyle w:val="RFCListBullet"/>
        <w:numPr>
          <w:ilvl w:val="1"/>
          <w:numId w:val="17"/>
        </w:numPr>
        <w:rPr>
          <w:rPrChange w:id="166" w:author="Liushucheng (Will Liu)" w:date="2019-11-04T14:21:00Z">
            <w:rPr>
              <w:highlight w:val="yellow"/>
            </w:rPr>
          </w:rPrChange>
        </w:rPr>
      </w:pPr>
      <w:r w:rsidRPr="006259EA">
        <w:rPr>
          <w:rPrChange w:id="167" w:author="Liushucheng (Will Liu)" w:date="2019-11-04T14:21:00Z">
            <w:rPr>
              <w:highlight w:val="yellow"/>
            </w:rPr>
          </w:rPrChange>
        </w:rPr>
        <w:lastRenderedPageBreak/>
        <w:t>For automated lifecycle management of network configurations</w:t>
      </w:r>
    </w:p>
    <w:p w14:paraId="69473849" w14:textId="77777777" w:rsidR="00EA2BE5" w:rsidRPr="006259EA" w:rsidRDefault="00EA2BE5" w:rsidP="00E52CC4">
      <w:pPr>
        <w:pStyle w:val="RFCListBullet"/>
        <w:numPr>
          <w:ilvl w:val="1"/>
          <w:numId w:val="17"/>
        </w:numPr>
        <w:rPr>
          <w:rPrChange w:id="168" w:author="Liushucheng (Will Liu)" w:date="2019-11-04T14:21:00Z">
            <w:rPr>
              <w:highlight w:val="yellow"/>
            </w:rPr>
          </w:rPrChange>
        </w:rPr>
      </w:pPr>
      <w:r w:rsidRPr="006259EA">
        <w:rPr>
          <w:rPrChange w:id="169" w:author="Liushucheng (Will Liu)" w:date="2019-11-04T14:21:00Z">
            <w:rPr>
              <w:highlight w:val="yellow"/>
            </w:rPr>
          </w:rPrChange>
        </w:rPr>
        <w:t>For network resources (switches, routers, routing, policies, underlay)</w:t>
      </w:r>
    </w:p>
    <w:p w14:paraId="6C473AA2" w14:textId="77777777" w:rsidR="00EA2BE5" w:rsidRPr="006259EA" w:rsidRDefault="00EA2BE5" w:rsidP="00E52CC4">
      <w:pPr>
        <w:pStyle w:val="RFCListBullet"/>
        <w:numPr>
          <w:ilvl w:val="0"/>
          <w:numId w:val="17"/>
        </w:numPr>
        <w:tabs>
          <w:tab w:val="num" w:pos="864"/>
        </w:tabs>
        <w:rPr>
          <w:rPrChange w:id="170" w:author="Liushucheng (Will Liu)" w:date="2019-11-04T14:21:00Z">
            <w:rPr>
              <w:highlight w:val="yellow"/>
            </w:rPr>
          </w:rPrChange>
        </w:rPr>
      </w:pPr>
      <w:r w:rsidRPr="006259EA">
        <w:rPr>
          <w:rPrChange w:id="171" w:author="Liushucheng (Will Liu)" w:date="2019-11-04T14:21:00Z">
            <w:rPr>
              <w:highlight w:val="yellow"/>
            </w:rPr>
          </w:rPrChange>
        </w:rPr>
        <w:t>Cloud and cloud resource management</w:t>
      </w:r>
    </w:p>
    <w:p w14:paraId="03A14B32" w14:textId="77777777" w:rsidR="00EA2BE5" w:rsidRPr="006259EA" w:rsidRDefault="00EA2BE5" w:rsidP="00E52CC4">
      <w:pPr>
        <w:pStyle w:val="RFCListBullet"/>
        <w:numPr>
          <w:ilvl w:val="1"/>
          <w:numId w:val="17"/>
        </w:numPr>
        <w:rPr>
          <w:rPrChange w:id="172" w:author="Liushucheng (Will Liu)" w:date="2019-11-04T14:21:00Z">
            <w:rPr>
              <w:highlight w:val="yellow"/>
            </w:rPr>
          </w:rPrChange>
        </w:rPr>
      </w:pPr>
      <w:r w:rsidRPr="006259EA">
        <w:rPr>
          <w:rPrChange w:id="173" w:author="Liushucheng (Will Liu)" w:date="2019-11-04T14:21:00Z">
            <w:rPr>
              <w:highlight w:val="yellow"/>
            </w:rPr>
          </w:rPrChange>
        </w:rPr>
        <w:t>For DC configuration, VMs, DB Servers, APP Servers</w:t>
      </w:r>
    </w:p>
    <w:p w14:paraId="5DCE77D5" w14:textId="77777777" w:rsidR="00EA2BE5" w:rsidRPr="006259EA" w:rsidRDefault="00EA2BE5" w:rsidP="00E52CC4">
      <w:pPr>
        <w:pStyle w:val="RFCListBullet"/>
        <w:numPr>
          <w:ilvl w:val="1"/>
          <w:numId w:val="17"/>
        </w:numPr>
        <w:rPr>
          <w:rPrChange w:id="174" w:author="Liushucheng (Will Liu)" w:date="2019-11-04T14:21:00Z">
            <w:rPr>
              <w:highlight w:val="yellow"/>
            </w:rPr>
          </w:rPrChange>
        </w:rPr>
      </w:pPr>
      <w:r w:rsidRPr="006259EA">
        <w:rPr>
          <w:rPrChange w:id="175" w:author="Liushucheng (Will Liu)" w:date="2019-11-04T14:21:00Z">
            <w:rPr>
              <w:highlight w:val="yellow"/>
            </w:rPr>
          </w:rPrChange>
        </w:rPr>
        <w:t>For communication between VMs</w:t>
      </w:r>
    </w:p>
    <w:p w14:paraId="54D808D5" w14:textId="77777777" w:rsidR="00EA2BE5" w:rsidRPr="006259EA" w:rsidRDefault="00EA2BE5" w:rsidP="00E52CC4">
      <w:pPr>
        <w:pStyle w:val="RFCListBullet"/>
        <w:numPr>
          <w:ilvl w:val="1"/>
          <w:numId w:val="17"/>
        </w:numPr>
        <w:rPr>
          <w:rPrChange w:id="176" w:author="Liushucheng (Will Liu)" w:date="2019-11-04T14:21:00Z">
            <w:rPr>
              <w:highlight w:val="yellow"/>
            </w:rPr>
          </w:rPrChange>
        </w:rPr>
      </w:pPr>
      <w:r w:rsidRPr="006259EA">
        <w:rPr>
          <w:rPrChange w:id="177" w:author="Liushucheng (Will Liu)" w:date="2019-11-04T14:21:00Z">
            <w:rPr>
              <w:highlight w:val="yellow"/>
            </w:rPr>
          </w:rPrChange>
        </w:rPr>
        <w:t>For cloud resource lifecycle management (policy driven self-configuration &amp; auto-scaling &amp; recovery/optimization)</w:t>
      </w:r>
    </w:p>
    <w:p w14:paraId="7ED7C724" w14:textId="77777777" w:rsidR="00EA2BE5" w:rsidRPr="006259EA" w:rsidRDefault="00EA2BE5" w:rsidP="00E52CC4">
      <w:pPr>
        <w:pStyle w:val="RFCListBullet"/>
        <w:numPr>
          <w:ilvl w:val="0"/>
          <w:numId w:val="17"/>
        </w:numPr>
        <w:tabs>
          <w:tab w:val="num" w:pos="864"/>
        </w:tabs>
        <w:rPr>
          <w:rPrChange w:id="178" w:author="Liushucheng (Will Liu)" w:date="2019-11-04T14:21:00Z">
            <w:rPr>
              <w:highlight w:val="yellow"/>
            </w:rPr>
          </w:rPrChange>
        </w:rPr>
      </w:pPr>
      <w:r w:rsidRPr="006259EA">
        <w:rPr>
          <w:rPrChange w:id="179" w:author="Liushucheng (Will Liu)" w:date="2019-11-04T14:21:00Z">
            <w:rPr>
              <w:highlight w:val="yellow"/>
            </w:rPr>
          </w:rPrChange>
        </w:rPr>
        <w:t>Network Policy intent</w:t>
      </w:r>
    </w:p>
    <w:p w14:paraId="36FFA245" w14:textId="77777777" w:rsidR="00EA2BE5" w:rsidRPr="006259EA" w:rsidRDefault="00EA2BE5" w:rsidP="00E52CC4">
      <w:pPr>
        <w:pStyle w:val="RFCListBullet"/>
        <w:numPr>
          <w:ilvl w:val="1"/>
          <w:numId w:val="17"/>
        </w:numPr>
        <w:rPr>
          <w:rPrChange w:id="180" w:author="Liushucheng (Will Liu)" w:date="2019-11-04T14:21:00Z">
            <w:rPr>
              <w:highlight w:val="yellow"/>
            </w:rPr>
          </w:rPrChange>
        </w:rPr>
      </w:pPr>
      <w:r w:rsidRPr="006259EA">
        <w:rPr>
          <w:rPrChange w:id="181" w:author="Liushucheng (Will Liu)" w:date="2019-11-04T14:21:00Z">
            <w:rPr>
              <w:highlight w:val="yellow"/>
            </w:rPr>
          </w:rPrChange>
        </w:rPr>
        <w:t>For security, QoS, application policies, traffic steering, etc</w:t>
      </w:r>
    </w:p>
    <w:p w14:paraId="08010404" w14:textId="77777777" w:rsidR="00EA2BE5" w:rsidRPr="006259EA" w:rsidRDefault="00EA2BE5" w:rsidP="00E52CC4">
      <w:pPr>
        <w:pStyle w:val="RFCListBullet"/>
        <w:numPr>
          <w:ilvl w:val="1"/>
          <w:numId w:val="17"/>
        </w:numPr>
        <w:rPr>
          <w:rPrChange w:id="182" w:author="Liushucheng (Will Liu)" w:date="2019-11-04T14:21:00Z">
            <w:rPr>
              <w:highlight w:val="yellow"/>
            </w:rPr>
          </w:rPrChange>
        </w:rPr>
      </w:pPr>
      <w:r w:rsidRPr="006259EA">
        <w:rPr>
          <w:rPrChange w:id="183" w:author="Liushucheng (Will Liu)" w:date="2019-11-04T14:21:00Z">
            <w:rPr>
              <w:highlight w:val="yellow"/>
            </w:rPr>
          </w:rPrChange>
        </w:rPr>
        <w:t>For configuring &amp; monitoring policies, alarms generation for non-compliance, auto-recovery</w:t>
      </w:r>
    </w:p>
    <w:p w14:paraId="2A03C3DA" w14:textId="77777777" w:rsidR="00EA2BE5" w:rsidRPr="006259EA" w:rsidRDefault="00EA2BE5" w:rsidP="00E52CC4">
      <w:pPr>
        <w:pStyle w:val="RFCListBullet"/>
        <w:numPr>
          <w:ilvl w:val="0"/>
          <w:numId w:val="17"/>
        </w:numPr>
        <w:tabs>
          <w:tab w:val="num" w:pos="864"/>
        </w:tabs>
        <w:rPr>
          <w:rPrChange w:id="184" w:author="Liushucheng (Will Liu)" w:date="2019-11-04T14:21:00Z">
            <w:rPr>
              <w:highlight w:val="yellow"/>
            </w:rPr>
          </w:rPrChange>
        </w:rPr>
      </w:pPr>
      <w:r w:rsidRPr="006259EA">
        <w:rPr>
          <w:rPrChange w:id="185" w:author="Liushucheng (Will Liu)" w:date="2019-11-04T14:21:00Z">
            <w:rPr>
              <w:highlight w:val="yellow"/>
            </w:rPr>
          </w:rPrChange>
        </w:rPr>
        <w:t>Task based intents</w:t>
      </w:r>
    </w:p>
    <w:p w14:paraId="6D7D5716" w14:textId="77777777" w:rsidR="00EA2BE5" w:rsidRPr="006259EA" w:rsidRDefault="00EA2BE5" w:rsidP="00E52CC4">
      <w:pPr>
        <w:pStyle w:val="RFCListBullet"/>
        <w:numPr>
          <w:ilvl w:val="1"/>
          <w:numId w:val="17"/>
        </w:numPr>
        <w:rPr>
          <w:rPrChange w:id="186" w:author="Liushucheng (Will Liu)" w:date="2019-11-04T14:21:00Z">
            <w:rPr>
              <w:highlight w:val="yellow"/>
            </w:rPr>
          </w:rPrChange>
        </w:rPr>
      </w:pPr>
      <w:r w:rsidRPr="006259EA">
        <w:rPr>
          <w:rPrChange w:id="187" w:author="Liushucheng (Will Liu)" w:date="2019-11-04T14:21:00Z">
            <w:rPr>
              <w:highlight w:val="yellow"/>
            </w:rPr>
          </w:rPrChange>
        </w:rPr>
        <w:t>For network migration</w:t>
      </w:r>
    </w:p>
    <w:p w14:paraId="7C82DF79" w14:textId="77777777" w:rsidR="00EA2BE5" w:rsidRPr="006259EA" w:rsidRDefault="00EA2BE5" w:rsidP="00E52CC4">
      <w:pPr>
        <w:pStyle w:val="RFCListBullet"/>
        <w:numPr>
          <w:ilvl w:val="1"/>
          <w:numId w:val="17"/>
        </w:numPr>
        <w:rPr>
          <w:rPrChange w:id="188" w:author="Liushucheng (Will Liu)" w:date="2019-11-04T14:21:00Z">
            <w:rPr>
              <w:highlight w:val="yellow"/>
            </w:rPr>
          </w:rPrChange>
        </w:rPr>
      </w:pPr>
      <w:r w:rsidRPr="006259EA">
        <w:rPr>
          <w:rPrChange w:id="189" w:author="Liushucheng (Will Liu)" w:date="2019-11-04T14:21:00Z">
            <w:rPr>
              <w:highlight w:val="yellow"/>
            </w:rPr>
          </w:rPrChange>
        </w:rPr>
        <w:t>For server replacements</w:t>
      </w:r>
    </w:p>
    <w:p w14:paraId="43C42828" w14:textId="77777777" w:rsidR="00EA2BE5" w:rsidRPr="006259EA" w:rsidRDefault="00EA2BE5" w:rsidP="00E52CC4">
      <w:pPr>
        <w:pStyle w:val="RFCListBullet"/>
        <w:numPr>
          <w:ilvl w:val="1"/>
          <w:numId w:val="17"/>
        </w:numPr>
        <w:rPr>
          <w:rPrChange w:id="190" w:author="Liushucheng (Will Liu)" w:date="2019-11-04T14:21:00Z">
            <w:rPr>
              <w:highlight w:val="yellow"/>
            </w:rPr>
          </w:rPrChange>
        </w:rPr>
      </w:pPr>
      <w:r w:rsidRPr="006259EA">
        <w:rPr>
          <w:rPrChange w:id="191" w:author="Liushucheng (Will Liu)" w:date="2019-11-04T14:21:00Z">
            <w:rPr>
              <w:highlight w:val="yellow"/>
            </w:rPr>
          </w:rPrChange>
        </w:rPr>
        <w:t>For device replacements</w:t>
      </w:r>
    </w:p>
    <w:p w14:paraId="57456278" w14:textId="77777777" w:rsidR="00EA2BE5" w:rsidRPr="006259EA" w:rsidRDefault="00EA2BE5" w:rsidP="00E52CC4">
      <w:pPr>
        <w:pStyle w:val="RFCListBullet"/>
        <w:numPr>
          <w:ilvl w:val="1"/>
          <w:numId w:val="17"/>
        </w:numPr>
        <w:rPr>
          <w:rPrChange w:id="192" w:author="Liushucheng (Will Liu)" w:date="2019-11-04T14:21:00Z">
            <w:rPr>
              <w:highlight w:val="yellow"/>
            </w:rPr>
          </w:rPrChange>
        </w:rPr>
      </w:pPr>
      <w:r w:rsidRPr="006259EA">
        <w:rPr>
          <w:rPrChange w:id="193" w:author="Liushucheng (Will Liu)" w:date="2019-11-04T14:21:00Z">
            <w:rPr>
              <w:highlight w:val="yellow"/>
            </w:rPr>
          </w:rPrChange>
        </w:rPr>
        <w:t>For network software upgrades</w:t>
      </w:r>
    </w:p>
    <w:p w14:paraId="1BDF6A91" w14:textId="77777777" w:rsidR="00EA2BE5" w:rsidRPr="006259EA" w:rsidRDefault="00EA2BE5" w:rsidP="00E52CC4">
      <w:pPr>
        <w:pStyle w:val="RFCListBullet"/>
        <w:numPr>
          <w:ilvl w:val="1"/>
          <w:numId w:val="17"/>
        </w:numPr>
        <w:rPr>
          <w:rPrChange w:id="194" w:author="Liushucheng (Will Liu)" w:date="2019-11-04T14:21:00Z">
            <w:rPr>
              <w:highlight w:val="yellow"/>
            </w:rPr>
          </w:rPrChange>
        </w:rPr>
      </w:pPr>
      <w:r w:rsidRPr="006259EA">
        <w:rPr>
          <w:rPrChange w:id="195" w:author="Liushucheng (Will Liu)" w:date="2019-11-04T14:21:00Z">
            <w:rPr>
              <w:highlight w:val="yellow"/>
            </w:rPr>
          </w:rPrChange>
        </w:rPr>
        <w:t>To automate any tasks that operators/administrator often perform</w:t>
      </w:r>
    </w:p>
    <w:p w14:paraId="6507EF66" w14:textId="77777777" w:rsidR="00EA2BE5" w:rsidRPr="006259EA" w:rsidRDefault="00EA2BE5" w:rsidP="00E52CC4">
      <w:pPr>
        <w:pStyle w:val="RFCListBullet"/>
        <w:numPr>
          <w:ilvl w:val="0"/>
          <w:numId w:val="17"/>
        </w:numPr>
        <w:tabs>
          <w:tab w:val="num" w:pos="864"/>
        </w:tabs>
        <w:rPr>
          <w:rPrChange w:id="196" w:author="Liushucheng (Will Liu)" w:date="2019-11-04T14:21:00Z">
            <w:rPr>
              <w:highlight w:val="yellow"/>
            </w:rPr>
          </w:rPrChange>
        </w:rPr>
      </w:pPr>
      <w:r w:rsidRPr="006259EA">
        <w:rPr>
          <w:rPrChange w:id="197" w:author="Liushucheng (Will Liu)" w:date="2019-11-04T14:21:00Z">
            <w:rPr>
              <w:highlight w:val="yellow"/>
            </w:rPr>
          </w:rPrChange>
        </w:rPr>
        <w:t>System policies intents</w:t>
      </w:r>
    </w:p>
    <w:p w14:paraId="7C781B21" w14:textId="77777777" w:rsidR="00EA2BE5" w:rsidRPr="006259EA" w:rsidRDefault="00EA2BE5" w:rsidP="00E52CC4">
      <w:pPr>
        <w:pStyle w:val="RFCListBullet"/>
        <w:numPr>
          <w:ilvl w:val="1"/>
          <w:numId w:val="17"/>
        </w:numPr>
        <w:rPr>
          <w:rPrChange w:id="198" w:author="Liushucheng (Will Liu)" w:date="2019-11-04T14:21:00Z">
            <w:rPr>
              <w:highlight w:val="yellow"/>
            </w:rPr>
          </w:rPrChange>
        </w:rPr>
      </w:pPr>
      <w:r w:rsidRPr="006259EA">
        <w:rPr>
          <w:rPrChange w:id="199" w:author="Liushucheng (Will Liu)" w:date="2019-11-04T14:21:00Z">
            <w:rPr>
              <w:highlight w:val="yellow"/>
            </w:rPr>
          </w:rPrChange>
        </w:rPr>
        <w:t>For intent management system policies</w:t>
      </w:r>
    </w:p>
    <w:p w14:paraId="26B5C397" w14:textId="77777777" w:rsidR="00EA2BE5" w:rsidRPr="006259EA" w:rsidRDefault="00EA2BE5" w:rsidP="00E52CC4">
      <w:pPr>
        <w:pStyle w:val="RFCListBullet"/>
        <w:numPr>
          <w:ilvl w:val="1"/>
          <w:numId w:val="17"/>
        </w:numPr>
        <w:rPr>
          <w:rPrChange w:id="200" w:author="Liushucheng (Will Liu)" w:date="2019-11-04T14:21:00Z">
            <w:rPr>
              <w:highlight w:val="yellow"/>
            </w:rPr>
          </w:rPrChange>
        </w:rPr>
      </w:pPr>
      <w:r w:rsidRPr="006259EA">
        <w:rPr>
          <w:rPrChange w:id="201" w:author="Liushucheng (Will Liu)" w:date="2019-11-04T14:21:00Z">
            <w:rPr>
              <w:highlight w:val="yellow"/>
            </w:rPr>
          </w:rPrChange>
        </w:rPr>
        <w:t>For design models and policies for network service design</w:t>
      </w:r>
    </w:p>
    <w:p w14:paraId="261D4269" w14:textId="77777777" w:rsidR="00EA2BE5" w:rsidRPr="006259EA" w:rsidRDefault="00EA2BE5" w:rsidP="00E52CC4">
      <w:pPr>
        <w:pStyle w:val="RFCListBullet"/>
        <w:numPr>
          <w:ilvl w:val="1"/>
          <w:numId w:val="17"/>
        </w:numPr>
        <w:rPr>
          <w:rPrChange w:id="202" w:author="Liushucheng (Will Liu)" w:date="2019-11-04T14:21:00Z">
            <w:rPr>
              <w:highlight w:val="yellow"/>
            </w:rPr>
          </w:rPrChange>
        </w:rPr>
      </w:pPr>
      <w:r w:rsidRPr="006259EA">
        <w:rPr>
          <w:rPrChange w:id="203" w:author="Liushucheng (Will Liu)" w:date="2019-11-04T14:21:00Z">
            <w:rPr>
              <w:highlight w:val="yellow"/>
            </w:rPr>
          </w:rPrChange>
        </w:rPr>
        <w:t>For design models and policies for network design</w:t>
      </w:r>
    </w:p>
    <w:p w14:paraId="4B8985B8" w14:textId="77777777" w:rsidR="00EA2BE5" w:rsidRPr="006259EA" w:rsidRDefault="00EA2BE5" w:rsidP="00E52CC4">
      <w:pPr>
        <w:pStyle w:val="RFCListBullet"/>
        <w:numPr>
          <w:ilvl w:val="1"/>
          <w:numId w:val="17"/>
        </w:numPr>
        <w:rPr>
          <w:rPrChange w:id="204" w:author="Liushucheng (Will Liu)" w:date="2019-11-04T14:21:00Z">
            <w:rPr>
              <w:highlight w:val="yellow"/>
            </w:rPr>
          </w:rPrChange>
        </w:rPr>
      </w:pPr>
      <w:r w:rsidRPr="006259EA">
        <w:rPr>
          <w:rPrChange w:id="205" w:author="Liushucheng (Will Liu)" w:date="2019-11-04T14:21:00Z">
            <w:rPr>
              <w:highlight w:val="yellow"/>
            </w:rPr>
          </w:rPrChange>
        </w:rPr>
        <w:t xml:space="preserve">For design workflows, models and policies for task based intents </w:t>
      </w:r>
    </w:p>
    <w:p w14:paraId="75DBB9EF" w14:textId="77777777" w:rsidR="00EA2BE5" w:rsidRPr="006259EA" w:rsidRDefault="00EA2BE5" w:rsidP="00E52CC4">
      <w:pPr>
        <w:pStyle w:val="RFCListBullet"/>
        <w:numPr>
          <w:ilvl w:val="0"/>
          <w:numId w:val="17"/>
        </w:numPr>
        <w:tabs>
          <w:tab w:val="num" w:pos="864"/>
        </w:tabs>
        <w:rPr>
          <w:rPrChange w:id="206" w:author="Liushucheng (Will Liu)" w:date="2019-11-04T14:21:00Z">
            <w:rPr>
              <w:highlight w:val="yellow"/>
            </w:rPr>
          </w:rPrChange>
        </w:rPr>
      </w:pPr>
      <w:r w:rsidRPr="006259EA">
        <w:rPr>
          <w:rPrChange w:id="207" w:author="Liushucheng (Will Liu)" w:date="2019-11-04T14:21:00Z">
            <w:rPr>
              <w:highlight w:val="yellow"/>
            </w:rPr>
          </w:rPrChange>
        </w:rPr>
        <w:t>Intents that affect other intents</w:t>
      </w:r>
    </w:p>
    <w:p w14:paraId="0978FAB7" w14:textId="77777777" w:rsidR="00EA2BE5" w:rsidRPr="006259EA" w:rsidRDefault="00EA2BE5" w:rsidP="00E52CC4">
      <w:pPr>
        <w:pStyle w:val="RFCListBullet"/>
        <w:numPr>
          <w:ilvl w:val="1"/>
          <w:numId w:val="17"/>
        </w:numPr>
        <w:rPr>
          <w:rPrChange w:id="208" w:author="Liushucheng (Will Liu)" w:date="2019-11-04T14:21:00Z">
            <w:rPr>
              <w:highlight w:val="yellow"/>
            </w:rPr>
          </w:rPrChange>
        </w:rPr>
      </w:pPr>
      <w:r w:rsidRPr="006259EA">
        <w:rPr>
          <w:rPrChange w:id="209" w:author="Liushucheng (Will Liu)" w:date="2019-11-04T14:21:00Z">
            <w:rPr>
              <w:highlight w:val="yellow"/>
            </w:rPr>
          </w:rPrChange>
        </w:rPr>
        <w:lastRenderedPageBreak/>
        <w:t>It may be task based intent that modifies many other intents.</w:t>
      </w:r>
    </w:p>
    <w:p w14:paraId="0136FFBF" w14:textId="77777777" w:rsidR="00E52CC4" w:rsidRPr="006259EA" w:rsidRDefault="00EA2BE5" w:rsidP="00E52CC4">
      <w:pPr>
        <w:pStyle w:val="RFCListBullet"/>
        <w:numPr>
          <w:ilvl w:val="1"/>
          <w:numId w:val="17"/>
        </w:numPr>
        <w:rPr>
          <w:rPrChange w:id="210" w:author="Liushucheng (Will Liu)" w:date="2019-11-04T14:21:00Z">
            <w:rPr>
              <w:highlight w:val="yellow"/>
            </w:rPr>
          </w:rPrChange>
        </w:rPr>
      </w:pPr>
      <w:r w:rsidRPr="006259EA">
        <w:rPr>
          <w:rPrChange w:id="211" w:author="Liushucheng (Will Liu)" w:date="2019-11-04T14:21:00Z">
            <w:rPr>
              <w:highlight w:val="yellow"/>
            </w:rPr>
          </w:rPrChange>
        </w:rPr>
        <w:t>The task itself is short-lived, but the modification of other intents has an impact on their lifecycle, so those changes must continue to be continuously monitored and self-corrected/self-optimized.</w:t>
      </w:r>
    </w:p>
    <w:p w14:paraId="720820BF" w14:textId="77777777" w:rsidR="00E52CC4" w:rsidRPr="006E3863" w:rsidRDefault="00E52CC4" w:rsidP="006E3863">
      <w:pPr>
        <w:pStyle w:val="Heading1"/>
      </w:pPr>
      <w:bookmarkStart w:id="212" w:name="_Toc23774618"/>
      <w:r w:rsidRPr="006E3863">
        <w:t>Functional Characteristics and Behavior</w:t>
      </w:r>
      <w:bookmarkEnd w:id="212"/>
    </w:p>
    <w:p w14:paraId="3CDD2E82" w14:textId="77777777" w:rsidR="00E52CC4" w:rsidRPr="00E52CC4" w:rsidRDefault="00E52CC4" w:rsidP="00E52CC4">
      <w:pPr>
        <w:rPr>
          <w:rFonts w:eastAsia="SimSun"/>
          <w:lang w:eastAsia="zh-CN"/>
        </w:rPr>
      </w:pPr>
      <w:r w:rsidRPr="00E52CC4">
        <w:rPr>
          <w:rFonts w:eastAsia="SimSun"/>
          <w:lang w:eastAsia="zh-CN"/>
        </w:rPr>
        <w:t>Intent can be used to operate immediately on a target (much like   issuing a command), or whenever it is appropriate (e.g., in response   to an event).  In either case, intent has a number of behaviors that   serve to further organize its purpose, as described by the following   subsections.</w:t>
      </w:r>
    </w:p>
    <w:p w14:paraId="2573863C" w14:textId="77777777" w:rsidR="00E52CC4" w:rsidRPr="006E3863" w:rsidRDefault="00E52CC4" w:rsidP="006E3863">
      <w:pPr>
        <w:pStyle w:val="Heading2"/>
      </w:pPr>
      <w:bookmarkStart w:id="213" w:name="_Toc23774619"/>
      <w:r w:rsidRPr="006E3863">
        <w:t>Persistence</w:t>
      </w:r>
      <w:bookmarkEnd w:id="213"/>
    </w:p>
    <w:p w14:paraId="5BF16D35" w14:textId="77777777" w:rsidR="006E3863" w:rsidRDefault="00E52CC4" w:rsidP="00E52CC4">
      <w:pPr>
        <w:rPr>
          <w:rFonts w:eastAsia="SimSun"/>
          <w:lang w:eastAsia="zh-CN"/>
        </w:rPr>
      </w:pPr>
      <w:r w:rsidRPr="00E52CC4">
        <w:rPr>
          <w:rFonts w:eastAsia="SimSun"/>
          <w:lang w:eastAsia="zh-CN"/>
        </w:rPr>
        <w:t>Intents can be classified in</w:t>
      </w:r>
      <w:r w:rsidR="006E3863">
        <w:rPr>
          <w:rFonts w:eastAsia="SimSun"/>
          <w:lang w:eastAsia="zh-CN"/>
        </w:rPr>
        <w:t>to transient/persistent intents:</w:t>
      </w:r>
    </w:p>
    <w:p w14:paraId="57F77A0C" w14:textId="6A6F903E" w:rsidR="00E52CC4" w:rsidRPr="006E3863" w:rsidRDefault="00E52CC4" w:rsidP="00D537D6">
      <w:pPr>
        <w:pStyle w:val="RFCListBullet"/>
        <w:numPr>
          <w:ilvl w:val="0"/>
          <w:numId w:val="17"/>
        </w:numPr>
        <w:tabs>
          <w:tab w:val="num" w:pos="864"/>
        </w:tabs>
      </w:pPr>
      <w:r w:rsidRPr="006E3863">
        <w:t>If intent is transient, it has no lifecycle management.  As soon as the specified operation is successfully carried out, the intent is finished, and can no longer affect the target object.</w:t>
      </w:r>
    </w:p>
    <w:p w14:paraId="50ACC50E" w14:textId="4070E096" w:rsidR="006259EA" w:rsidRDefault="00E52CC4" w:rsidP="006259EA">
      <w:pPr>
        <w:pStyle w:val="RFCListBullet"/>
        <w:numPr>
          <w:ilvl w:val="0"/>
          <w:numId w:val="17"/>
        </w:numPr>
        <w:tabs>
          <w:tab w:val="num" w:pos="864"/>
        </w:tabs>
        <w:rPr>
          <w:ins w:id="214" w:author="Liushucheng (Will Liu)" w:date="2019-11-04T14:28:00Z"/>
        </w:rPr>
      </w:pPr>
      <w:r w:rsidRPr="006E3863">
        <w:t>If the intent is persistent, it has lifecycle management.  Once the intent is successfully activated and deployed, the system will keep all relevant intents active until they are deactivated or removed.</w:t>
      </w:r>
    </w:p>
    <w:p w14:paraId="257252BB" w14:textId="77777777" w:rsidR="006259EA" w:rsidRPr="006259EA" w:rsidRDefault="006259EA" w:rsidP="006259EA">
      <w:pPr>
        <w:pStyle w:val="Heading2"/>
        <w:rPr>
          <w:ins w:id="215" w:author="Liushucheng (Will Liu)" w:date="2019-11-04T14:28:00Z"/>
          <w:highlight w:val="yellow"/>
          <w:rPrChange w:id="216" w:author="Liushucheng (Will Liu)" w:date="2019-11-04T14:28:00Z">
            <w:rPr>
              <w:ins w:id="217" w:author="Liushucheng (Will Liu)" w:date="2019-11-04T14:28:00Z"/>
            </w:rPr>
          </w:rPrChange>
        </w:rPr>
      </w:pPr>
      <w:bookmarkStart w:id="218" w:name="_Toc23774620"/>
      <w:commentRangeStart w:id="219"/>
      <w:ins w:id="220" w:author="Liushucheng (Will Liu)" w:date="2019-11-04T14:28:00Z">
        <w:r w:rsidRPr="006259EA">
          <w:rPr>
            <w:highlight w:val="yellow"/>
            <w:rPrChange w:id="221" w:author="Liushucheng (Will Liu)" w:date="2019-11-04T14:28:00Z">
              <w:rPr/>
            </w:rPrChange>
          </w:rPr>
          <w:t>Feedback</w:t>
        </w:r>
        <w:bookmarkEnd w:id="218"/>
      </w:ins>
    </w:p>
    <w:p w14:paraId="2DDC9AB7" w14:textId="77777777" w:rsidR="006259EA" w:rsidRPr="006259EA" w:rsidRDefault="006259EA" w:rsidP="006259EA">
      <w:pPr>
        <w:rPr>
          <w:ins w:id="222" w:author="Liushucheng (Will Liu)" w:date="2019-11-04T14:28:00Z"/>
          <w:rFonts w:eastAsia="SimSun"/>
          <w:highlight w:val="yellow"/>
          <w:lang w:eastAsia="zh-CN"/>
          <w:rPrChange w:id="223" w:author="Liushucheng (Will Liu)" w:date="2019-11-04T14:28:00Z">
            <w:rPr>
              <w:ins w:id="224" w:author="Liushucheng (Will Liu)" w:date="2019-11-04T14:28:00Z"/>
              <w:rFonts w:eastAsia="SimSun"/>
              <w:lang w:eastAsia="zh-CN"/>
            </w:rPr>
          </w:rPrChange>
        </w:rPr>
      </w:pPr>
      <w:ins w:id="225" w:author="Liushucheng (Will Liu)" w:date="2019-11-04T14:28:00Z">
        <w:r w:rsidRPr="006259EA">
          <w:rPr>
            <w:rFonts w:eastAsia="SimSun"/>
            <w:highlight w:val="yellow"/>
            <w:lang w:eastAsia="zh-CN"/>
            <w:rPrChange w:id="226" w:author="Liushucheng (Will Liu)" w:date="2019-11-04T14:28:00Z">
              <w:rPr>
                <w:rFonts w:eastAsia="SimSun"/>
                <w:lang w:eastAsia="zh-CN"/>
              </w:rPr>
            </w:rPrChange>
          </w:rPr>
          <w:t>Intent can be classified by whether it is necessary to feedback the network information to the intended proponent after the intent is executed.</w:t>
        </w:r>
      </w:ins>
    </w:p>
    <w:p w14:paraId="03281C9A" w14:textId="77777777" w:rsidR="006259EA" w:rsidRPr="006259EA" w:rsidRDefault="006259EA" w:rsidP="006259EA">
      <w:pPr>
        <w:pStyle w:val="RFCListBullet"/>
        <w:numPr>
          <w:ilvl w:val="0"/>
          <w:numId w:val="17"/>
        </w:numPr>
        <w:tabs>
          <w:tab w:val="num" w:pos="864"/>
        </w:tabs>
        <w:rPr>
          <w:ins w:id="227" w:author="Liushucheng (Will Liu)" w:date="2019-11-04T14:28:00Z"/>
          <w:highlight w:val="yellow"/>
          <w:rPrChange w:id="228" w:author="Liushucheng (Will Liu)" w:date="2019-11-04T14:28:00Z">
            <w:rPr>
              <w:ins w:id="229" w:author="Liushucheng (Will Liu)" w:date="2019-11-04T14:28:00Z"/>
            </w:rPr>
          </w:rPrChange>
        </w:rPr>
      </w:pPr>
      <w:ins w:id="230" w:author="Liushucheng (Will Liu)" w:date="2019-11-04T14:28:00Z">
        <w:r w:rsidRPr="006259EA">
          <w:rPr>
            <w:highlight w:val="yellow"/>
            <w:rPrChange w:id="231" w:author="Liushucheng (Will Liu)" w:date="2019-11-04T14:28:00Z">
              <w:rPr/>
            </w:rPrChange>
          </w:rPr>
          <w:t>For ordinary users, they don't care how the intent is executed,or the details of the network.</w:t>
        </w:r>
        <w:r w:rsidRPr="006259EA">
          <w:rPr>
            <w:rFonts w:eastAsiaTheme="minorEastAsia"/>
            <w:highlight w:val="yellow"/>
            <w:lang w:eastAsia="zh-CN"/>
            <w:rPrChange w:id="232" w:author="Liushucheng (Will Liu)" w:date="2019-11-04T14:28:00Z">
              <w:rPr>
                <w:rFonts w:eastAsiaTheme="minorEastAsia"/>
                <w:lang w:eastAsia="zh-CN"/>
              </w:rPr>
            </w:rPrChange>
          </w:rPr>
          <w:t xml:space="preserve"> As a result, t</w:t>
        </w:r>
        <w:r w:rsidRPr="006259EA">
          <w:rPr>
            <w:highlight w:val="yellow"/>
            <w:rPrChange w:id="233" w:author="Liushucheng (Will Liu)" w:date="2019-11-04T14:28:00Z">
              <w:rPr/>
            </w:rPrChange>
          </w:rPr>
          <w:t xml:space="preserve">hey don't need to know the configuration information of the underlying network. They only </w:t>
        </w:r>
        <w:r w:rsidRPr="006259EA">
          <w:rPr>
            <w:rFonts w:eastAsiaTheme="minorEastAsia"/>
            <w:highlight w:val="yellow"/>
            <w:lang w:eastAsia="zh-CN"/>
            <w:rPrChange w:id="234" w:author="Liushucheng (Will Liu)" w:date="2019-11-04T14:28:00Z">
              <w:rPr>
                <w:rFonts w:eastAsiaTheme="minorEastAsia"/>
                <w:lang w:eastAsia="zh-CN"/>
              </w:rPr>
            </w:rPrChange>
          </w:rPr>
          <w:t>focus on</w:t>
        </w:r>
        <w:r w:rsidRPr="006259EA">
          <w:rPr>
            <w:highlight w:val="yellow"/>
            <w:rPrChange w:id="235" w:author="Liushucheng (Will Liu)" w:date="2019-11-04T14:28:00Z">
              <w:rPr/>
            </w:rPrChange>
          </w:rPr>
          <w:t xml:space="preserve"> whether the intent execution result achieves the goal, and the execution effect such as the quality of completion and the length of execution.</w:t>
        </w:r>
      </w:ins>
    </w:p>
    <w:p w14:paraId="34DDE350" w14:textId="77777777" w:rsidR="006259EA" w:rsidRPr="006259EA" w:rsidRDefault="006259EA" w:rsidP="006259EA">
      <w:pPr>
        <w:pStyle w:val="RFCListBullet"/>
        <w:numPr>
          <w:ilvl w:val="0"/>
          <w:numId w:val="17"/>
        </w:numPr>
        <w:tabs>
          <w:tab w:val="num" w:pos="864"/>
        </w:tabs>
        <w:rPr>
          <w:ins w:id="236" w:author="Liushucheng (Will Liu)" w:date="2019-11-04T14:28:00Z"/>
          <w:highlight w:val="yellow"/>
          <w:rPrChange w:id="237" w:author="Liushucheng (Will Liu)" w:date="2019-11-04T14:28:00Z">
            <w:rPr>
              <w:ins w:id="238" w:author="Liushucheng (Will Liu)" w:date="2019-11-04T14:28:00Z"/>
            </w:rPr>
          </w:rPrChange>
        </w:rPr>
      </w:pPr>
      <w:ins w:id="239" w:author="Liushucheng (Will Liu)" w:date="2019-11-04T14:28:00Z">
        <w:r w:rsidRPr="006259EA">
          <w:rPr>
            <w:highlight w:val="yellow"/>
            <w:rPrChange w:id="240" w:author="Liushucheng (Will Liu)" w:date="2019-11-04T14:28:00Z">
              <w:rPr/>
            </w:rPrChange>
          </w:rPr>
          <w:t>For administrators, such as network administrators, they perform intents, such as allocating network resources, selecting transmission paths, handling network failures, etc.</w:t>
        </w:r>
        <w:r w:rsidRPr="006259EA">
          <w:rPr>
            <w:rFonts w:eastAsiaTheme="minorEastAsia"/>
            <w:highlight w:val="yellow"/>
            <w:lang w:eastAsia="zh-CN"/>
            <w:rPrChange w:id="241" w:author="Liushucheng (Will Liu)" w:date="2019-11-04T14:28:00Z">
              <w:rPr>
                <w:rFonts w:eastAsiaTheme="minorEastAsia"/>
                <w:lang w:eastAsia="zh-CN"/>
              </w:rPr>
            </w:rPrChange>
          </w:rPr>
          <w:t xml:space="preserve"> They</w:t>
        </w:r>
        <w:r w:rsidRPr="006259EA">
          <w:rPr>
            <w:highlight w:val="yellow"/>
            <w:rPrChange w:id="242" w:author="Liushucheng (Will Liu)" w:date="2019-11-04T14:28:00Z">
              <w:rPr/>
            </w:rPrChange>
          </w:rPr>
          <w:t xml:space="preserve"> require multiple feedback indicators for network resource conditions, congestion conditions, fault conditions, etc. after execution.</w:t>
        </w:r>
        <w:commentRangeEnd w:id="219"/>
        <w:r>
          <w:rPr>
            <w:rStyle w:val="CommentReference"/>
          </w:rPr>
          <w:commentReference w:id="219"/>
        </w:r>
      </w:ins>
    </w:p>
    <w:p w14:paraId="4564BB00" w14:textId="77777777" w:rsidR="006259EA" w:rsidRPr="006E3863" w:rsidRDefault="006259EA">
      <w:pPr>
        <w:pStyle w:val="RFCListBullet"/>
        <w:pPrChange w:id="243" w:author="Liushucheng (Will Liu)" w:date="2019-11-04T14:28:00Z">
          <w:pPr>
            <w:pStyle w:val="RFCListBullet"/>
            <w:numPr>
              <w:numId w:val="17"/>
            </w:numPr>
            <w:tabs>
              <w:tab w:val="num" w:pos="864"/>
            </w:tabs>
            <w:ind w:left="864" w:hanging="432"/>
          </w:pPr>
        </w:pPrChange>
      </w:pPr>
    </w:p>
    <w:p w14:paraId="68770DAE" w14:textId="1F76C00A" w:rsidR="00E52CC4" w:rsidRPr="006E3863" w:rsidDel="006259EA" w:rsidRDefault="00E52CC4" w:rsidP="006E3863">
      <w:pPr>
        <w:pStyle w:val="Heading2"/>
        <w:rPr>
          <w:del w:id="244" w:author="Liushucheng (Will Liu)" w:date="2019-11-04T14:27:00Z"/>
        </w:rPr>
      </w:pPr>
      <w:commentRangeStart w:id="245"/>
      <w:del w:id="246" w:author="Liushucheng (Will Liu)" w:date="2019-11-04T14:27:00Z">
        <w:r w:rsidRPr="006E3863" w:rsidDel="006259EA">
          <w:delText>Granularity</w:delText>
        </w:r>
        <w:bookmarkStart w:id="247" w:name="_Toc23774621"/>
        <w:bookmarkEnd w:id="247"/>
      </w:del>
    </w:p>
    <w:p w14:paraId="3A54BB7B" w14:textId="29B20924" w:rsidR="00E52CC4" w:rsidRPr="00E52CC4" w:rsidDel="006259EA" w:rsidRDefault="00E52CC4" w:rsidP="00E52CC4">
      <w:pPr>
        <w:rPr>
          <w:del w:id="248" w:author="Liushucheng (Will Liu)" w:date="2019-11-04T14:27:00Z"/>
          <w:rFonts w:eastAsia="SimSun"/>
          <w:lang w:eastAsia="zh-CN"/>
        </w:rPr>
      </w:pPr>
      <w:del w:id="249" w:author="Liushucheng (Will Liu)" w:date="2019-11-04T14:27:00Z">
        <w:r w:rsidRPr="00E52CC4" w:rsidDel="006259EA">
          <w:rPr>
            <w:rFonts w:eastAsia="SimSun"/>
            <w:lang w:eastAsia="zh-CN"/>
          </w:rPr>
          <w:delText>Intents can have different granularities: high granularity, low granularity and anything in between.</w:delText>
        </w:r>
        <w:bookmarkStart w:id="250" w:name="_Toc23774622"/>
        <w:bookmarkEnd w:id="250"/>
      </w:del>
    </w:p>
    <w:p w14:paraId="5FA92D68" w14:textId="05C9B5B8" w:rsidR="00E52CC4" w:rsidRPr="00E52CC4" w:rsidDel="006259EA" w:rsidRDefault="00E52CC4" w:rsidP="00E52CC4">
      <w:pPr>
        <w:rPr>
          <w:del w:id="251" w:author="Liushucheng (Will Liu)" w:date="2019-11-04T14:27:00Z"/>
          <w:rFonts w:eastAsia="SimSun"/>
          <w:lang w:eastAsia="zh-CN"/>
        </w:rPr>
      </w:pPr>
      <w:del w:id="252" w:author="Liushucheng (Will Liu)" w:date="2019-11-04T14:27:00Z">
        <w:r w:rsidRPr="00E52CC4" w:rsidDel="006259EA">
          <w:rPr>
            <w:rFonts w:eastAsia="SimSun"/>
            <w:lang w:eastAsia="zh-CN"/>
          </w:rPr>
          <w:delText>High granularity intents are more complex to design but are the most valuable. Intent translation, intent conflict resolution and intent verification are very complex and require advanced algorithms.  Examples: e2e network service, like customer network service over physical &amp; virtual network, over access, metro, dc and wan with all related QoS, security and application policies.</w:delText>
        </w:r>
        <w:bookmarkStart w:id="253" w:name="_Toc23774623"/>
        <w:bookmarkEnd w:id="253"/>
      </w:del>
    </w:p>
    <w:p w14:paraId="783FD2CF" w14:textId="241B6C6C" w:rsidR="00E52CC4" w:rsidRPr="00E52CC4" w:rsidDel="006259EA" w:rsidRDefault="00E52CC4" w:rsidP="00E52CC4">
      <w:pPr>
        <w:rPr>
          <w:del w:id="254" w:author="Liushucheng (Will Liu)" w:date="2019-11-04T14:27:00Z"/>
          <w:rFonts w:eastAsia="SimSun"/>
          <w:lang w:eastAsia="zh-CN"/>
        </w:rPr>
      </w:pPr>
      <w:del w:id="255" w:author="Liushucheng (Will Liu)" w:date="2019-11-04T14:27:00Z">
        <w:r w:rsidRPr="00E52CC4" w:rsidDel="006259EA">
          <w:rPr>
            <w:rFonts w:eastAsia="SimSun"/>
            <w:lang w:eastAsia="zh-CN"/>
          </w:rPr>
          <w:delText>Low granularity intents, like some path checks (can A talk to B) or individual network service/network/application/user policies, are the least complex. Their intent translation, intent conflict resolution and intent verification are much simpler than for high granularity intents.</w:delText>
        </w:r>
        <w:bookmarkStart w:id="256" w:name="_Toc23774624"/>
        <w:bookmarkEnd w:id="256"/>
      </w:del>
    </w:p>
    <w:p w14:paraId="43873BD8" w14:textId="63FB7D31" w:rsidR="00E52CC4" w:rsidRPr="006259EA" w:rsidDel="006259EA" w:rsidRDefault="00E52CC4" w:rsidP="00E52CC4">
      <w:pPr>
        <w:rPr>
          <w:del w:id="257" w:author="Liushucheng (Will Liu)" w:date="2019-11-04T14:27:00Z"/>
          <w:rFonts w:eastAsia="SimSun"/>
          <w:lang w:eastAsia="zh-CN"/>
          <w:rPrChange w:id="258" w:author="Liushucheng (Will Liu)" w:date="2019-11-04T14:20:00Z">
            <w:rPr>
              <w:del w:id="259" w:author="Liushucheng (Will Liu)" w:date="2019-11-04T14:27:00Z"/>
              <w:rFonts w:eastAsia="SimSun"/>
              <w:highlight w:val="yellow"/>
              <w:lang w:eastAsia="zh-CN"/>
            </w:rPr>
          </w:rPrChange>
        </w:rPr>
      </w:pPr>
      <w:del w:id="260" w:author="Liushucheng (Will Liu)" w:date="2019-11-04T14:27:00Z">
        <w:r w:rsidRPr="006259EA" w:rsidDel="006259EA">
          <w:rPr>
            <w:rFonts w:eastAsia="SimSun"/>
            <w:lang w:eastAsia="zh-CN"/>
            <w:rPrChange w:id="261" w:author="Liushucheng (Will Liu)" w:date="2019-11-04T14:20:00Z">
              <w:rPr>
                <w:rFonts w:eastAsia="SimSun"/>
                <w:highlight w:val="yellow"/>
                <w:lang w:eastAsia="zh-CN"/>
              </w:rPr>
            </w:rPrChange>
          </w:rPr>
          <w:delText>Granularity requirements of intents for different users – from the high granularity e2e network service (e.g. customer network service over physical/virtual network infrastructure, AN and WAN with all the QoS/Security/App Policies) to s</w:delText>
        </w:r>
        <w:r w:rsidR="006E3863" w:rsidRPr="006259EA" w:rsidDel="006259EA">
          <w:rPr>
            <w:rFonts w:eastAsia="SimSun"/>
            <w:lang w:eastAsia="zh-CN"/>
            <w:rPrChange w:id="262" w:author="Liushucheng (Will Liu)" w:date="2019-11-04T14:20:00Z">
              <w:rPr>
                <w:rFonts w:eastAsia="SimSun"/>
                <w:highlight w:val="yellow"/>
                <w:lang w:eastAsia="zh-CN"/>
              </w:rPr>
            </w:rPrChange>
          </w:rPr>
          <w:delText>ome low granularity path checks.</w:delText>
        </w:r>
      </w:del>
      <w:bookmarkStart w:id="263" w:name="_Toc23774625"/>
      <w:commentRangeEnd w:id="245"/>
      <w:r w:rsidR="006259EA">
        <w:rPr>
          <w:rStyle w:val="CommentReference"/>
        </w:rPr>
        <w:commentReference w:id="245"/>
      </w:r>
      <w:bookmarkEnd w:id="263"/>
    </w:p>
    <w:p w14:paraId="13C5BA07" w14:textId="77777777" w:rsidR="00E52CC4" w:rsidRPr="006259EA" w:rsidRDefault="00E52CC4" w:rsidP="00E12888">
      <w:pPr>
        <w:pStyle w:val="Heading2"/>
        <w:rPr>
          <w:rPrChange w:id="264" w:author="Liushucheng (Will Liu)" w:date="2019-11-04T14:20:00Z">
            <w:rPr>
              <w:highlight w:val="yellow"/>
            </w:rPr>
          </w:rPrChange>
        </w:rPr>
      </w:pPr>
      <w:bookmarkStart w:id="265" w:name="_Toc23774626"/>
      <w:r w:rsidRPr="006259EA">
        <w:rPr>
          <w:rPrChange w:id="266" w:author="Liushucheng (Will Liu)" w:date="2019-11-04T14:20:00Z">
            <w:rPr>
              <w:highlight w:val="yellow"/>
            </w:rPr>
          </w:rPrChange>
        </w:rPr>
        <w:t>Hierarchy</w:t>
      </w:r>
      <w:bookmarkEnd w:id="265"/>
    </w:p>
    <w:p w14:paraId="237E4F79" w14:textId="761784AF" w:rsidR="00E52CC4" w:rsidRPr="006259EA" w:rsidRDefault="00E52CC4" w:rsidP="00E52CC4">
      <w:pPr>
        <w:rPr>
          <w:rFonts w:eastAsia="SimSun"/>
          <w:lang w:eastAsia="zh-CN"/>
          <w:rPrChange w:id="267" w:author="Liushucheng (Will Liu)" w:date="2019-11-04T14:20:00Z">
            <w:rPr>
              <w:rFonts w:eastAsia="SimSun"/>
              <w:highlight w:val="yellow"/>
              <w:lang w:eastAsia="zh-CN"/>
            </w:rPr>
          </w:rPrChange>
        </w:rPr>
      </w:pPr>
      <w:r w:rsidRPr="006259EA">
        <w:rPr>
          <w:rFonts w:eastAsia="SimSun"/>
          <w:lang w:eastAsia="zh-CN"/>
          <w:rPrChange w:id="268" w:author="Liushucheng (Will Liu)" w:date="2019-11-04T14:20:00Z">
            <w:rPr>
              <w:rFonts w:eastAsia="SimSun"/>
              <w:highlight w:val="yellow"/>
              <w:lang w:eastAsia="zh-CN"/>
            </w:rPr>
          </w:rPrChange>
        </w:rPr>
        <w:t xml:space="preserve">In different phases of the </w:t>
      </w:r>
      <w:r w:rsidR="00E12888" w:rsidRPr="006259EA">
        <w:rPr>
          <w:rFonts w:eastAsia="SimSun"/>
          <w:lang w:eastAsia="zh-CN"/>
          <w:rPrChange w:id="269" w:author="Liushucheng (Will Liu)" w:date="2019-11-04T14:20:00Z">
            <w:rPr>
              <w:rFonts w:eastAsia="SimSun"/>
              <w:highlight w:val="yellow"/>
              <w:lang w:eastAsia="zh-CN"/>
            </w:rPr>
          </w:rPrChange>
        </w:rPr>
        <w:t xml:space="preserve">autonomous driving </w:t>
      </w:r>
      <w:r w:rsidRPr="006259EA">
        <w:rPr>
          <w:rFonts w:eastAsia="SimSun"/>
          <w:lang w:eastAsia="zh-CN"/>
          <w:rPrChange w:id="270" w:author="Liushucheng (Will Liu)" w:date="2019-11-04T14:20:00Z">
            <w:rPr>
              <w:rFonts w:eastAsia="SimSun"/>
              <w:highlight w:val="yellow"/>
              <w:lang w:eastAsia="zh-CN"/>
            </w:rPr>
          </w:rPrChange>
        </w:rPr>
        <w:t>network</w:t>
      </w:r>
      <w:r w:rsidR="007F6E51" w:rsidRPr="006259EA">
        <w:rPr>
          <w:rFonts w:eastAsia="SimSun"/>
          <w:lang w:eastAsia="zh-CN"/>
        </w:rPr>
        <w:t>[TMF-auto]</w:t>
      </w:r>
      <w:r w:rsidRPr="006259EA">
        <w:rPr>
          <w:rFonts w:eastAsia="SimSun"/>
          <w:lang w:eastAsia="zh-CN"/>
          <w:rPrChange w:id="271" w:author="Liushucheng (Will Liu)" w:date="2019-11-04T14:20:00Z">
            <w:rPr>
              <w:rFonts w:eastAsia="SimSun"/>
              <w:highlight w:val="yellow"/>
              <w:lang w:eastAsia="zh-CN"/>
            </w:rPr>
          </w:rPrChange>
        </w:rPr>
        <w:t>, the intents are different.</w:t>
      </w:r>
      <w:r w:rsidR="00E12888" w:rsidRPr="006259EA">
        <w:rPr>
          <w:rFonts w:eastAsia="SimSun"/>
          <w:lang w:eastAsia="zh-CN"/>
          <w:rPrChange w:id="272" w:author="Liushucheng (Will Liu)" w:date="2019-11-04T14:20:00Z">
            <w:rPr>
              <w:rFonts w:eastAsia="SimSun"/>
              <w:highlight w:val="yellow"/>
              <w:lang w:eastAsia="zh-CN"/>
            </w:rPr>
          </w:rPrChange>
        </w:rPr>
        <w:t xml:space="preserve"> A typical example of autonomous driving network Level 0 to 5 are listed as below.</w:t>
      </w:r>
    </w:p>
    <w:p w14:paraId="6C867102" w14:textId="77777777" w:rsidR="00074AC2" w:rsidRPr="006259EA" w:rsidRDefault="009A3BE3" w:rsidP="00760BB4">
      <w:pPr>
        <w:pStyle w:val="RFCListBullet"/>
        <w:numPr>
          <w:ilvl w:val="0"/>
          <w:numId w:val="17"/>
        </w:numPr>
        <w:tabs>
          <w:tab w:val="num" w:pos="864"/>
        </w:tabs>
        <w:rPr>
          <w:rPrChange w:id="273" w:author="Liushucheng (Will Liu)" w:date="2019-11-04T14:20:00Z">
            <w:rPr>
              <w:highlight w:val="yellow"/>
            </w:rPr>
          </w:rPrChange>
        </w:rPr>
      </w:pPr>
      <w:r w:rsidRPr="006259EA">
        <w:rPr>
          <w:rPrChange w:id="274" w:author="Liushucheng (Will Liu)" w:date="2019-11-04T14:20:00Z">
            <w:rPr>
              <w:highlight w:val="yellow"/>
            </w:rPr>
          </w:rPrChange>
        </w:rPr>
        <w:t xml:space="preserve">Level 0 - Traditional manual network: O&amp;M personnel manually control the network and obtain network alarms and logs. – </w:t>
      </w:r>
      <w:r w:rsidRPr="006259EA">
        <w:rPr>
          <w:b/>
          <w:bCs/>
          <w:rPrChange w:id="275" w:author="Liushucheng (Will Liu)" w:date="2019-11-04T14:20:00Z">
            <w:rPr>
              <w:b/>
              <w:bCs/>
              <w:highlight w:val="yellow"/>
            </w:rPr>
          </w:rPrChange>
        </w:rPr>
        <w:t>No intent</w:t>
      </w:r>
    </w:p>
    <w:p w14:paraId="7CAA4C24" w14:textId="77777777" w:rsidR="00074AC2" w:rsidRPr="006259EA" w:rsidRDefault="009A3BE3" w:rsidP="00760BB4">
      <w:pPr>
        <w:pStyle w:val="RFCListBullet"/>
        <w:numPr>
          <w:ilvl w:val="0"/>
          <w:numId w:val="17"/>
        </w:numPr>
        <w:tabs>
          <w:tab w:val="num" w:pos="864"/>
        </w:tabs>
        <w:rPr>
          <w:rPrChange w:id="276" w:author="Liushucheng (Will Liu)" w:date="2019-11-04T14:20:00Z">
            <w:rPr>
              <w:highlight w:val="yellow"/>
            </w:rPr>
          </w:rPrChange>
        </w:rPr>
      </w:pPr>
      <w:r w:rsidRPr="006259EA">
        <w:rPr>
          <w:rPrChange w:id="277" w:author="Liushucheng (Will Liu)" w:date="2019-11-04T14:20:00Z">
            <w:rPr>
              <w:highlight w:val="yellow"/>
            </w:rPr>
          </w:rPrChange>
        </w:rPr>
        <w:t xml:space="preserve">Level 1 - Partially automated network: Automated scripts are used to automate service provisioning, network deployment, and maintenance. Shallow perception of network status and decision making suggestions of machine; - </w:t>
      </w:r>
      <w:r w:rsidRPr="006259EA">
        <w:rPr>
          <w:b/>
          <w:bCs/>
          <w:rPrChange w:id="278" w:author="Liushucheng (Will Liu)" w:date="2019-11-04T14:20:00Z">
            <w:rPr>
              <w:b/>
              <w:bCs/>
              <w:highlight w:val="yellow"/>
            </w:rPr>
          </w:rPrChange>
        </w:rPr>
        <w:t>No intent</w:t>
      </w:r>
    </w:p>
    <w:p w14:paraId="2C37E901" w14:textId="77777777" w:rsidR="00074AC2" w:rsidRPr="006259EA" w:rsidRDefault="009A3BE3" w:rsidP="00760BB4">
      <w:pPr>
        <w:pStyle w:val="RFCListBullet"/>
        <w:numPr>
          <w:ilvl w:val="0"/>
          <w:numId w:val="17"/>
        </w:numPr>
        <w:tabs>
          <w:tab w:val="num" w:pos="864"/>
        </w:tabs>
        <w:rPr>
          <w:rPrChange w:id="279" w:author="Liushucheng (Will Liu)" w:date="2019-11-04T14:20:00Z">
            <w:rPr>
              <w:highlight w:val="yellow"/>
            </w:rPr>
          </w:rPrChange>
        </w:rPr>
      </w:pPr>
      <w:r w:rsidRPr="006259EA">
        <w:rPr>
          <w:rPrChange w:id="280" w:author="Liushucheng (Will Liu)" w:date="2019-11-04T14:20:00Z">
            <w:rPr>
              <w:highlight w:val="yellow"/>
            </w:rPr>
          </w:rPrChange>
        </w:rPr>
        <w:t xml:space="preserve">Level 2 - Automated network: Automation of most service provisioning, network deployment, and maintenance comprehensive perception of network status and local machine decision making; </w:t>
      </w:r>
      <w:r w:rsidRPr="006259EA">
        <w:rPr>
          <w:b/>
          <w:bCs/>
          <w:rPrChange w:id="281" w:author="Liushucheng (Will Liu)" w:date="2019-11-04T14:20:00Z">
            <w:rPr>
              <w:b/>
              <w:bCs/>
              <w:highlight w:val="yellow"/>
            </w:rPr>
          </w:rPrChange>
        </w:rPr>
        <w:t xml:space="preserve"> - simple intent on service provisioning</w:t>
      </w:r>
    </w:p>
    <w:p w14:paraId="77F2A2CD" w14:textId="77777777" w:rsidR="00074AC2" w:rsidRPr="006259EA" w:rsidRDefault="009A3BE3" w:rsidP="00760BB4">
      <w:pPr>
        <w:pStyle w:val="RFCListBullet"/>
        <w:numPr>
          <w:ilvl w:val="0"/>
          <w:numId w:val="17"/>
        </w:numPr>
        <w:tabs>
          <w:tab w:val="num" w:pos="864"/>
        </w:tabs>
        <w:rPr>
          <w:rPrChange w:id="282" w:author="Liushucheng (Will Liu)" w:date="2019-11-04T14:20:00Z">
            <w:rPr>
              <w:highlight w:val="yellow"/>
            </w:rPr>
          </w:rPrChange>
        </w:rPr>
      </w:pPr>
      <w:r w:rsidRPr="006259EA">
        <w:rPr>
          <w:rPrChange w:id="283" w:author="Liushucheng (Will Liu)" w:date="2019-11-04T14:20:00Z">
            <w:rPr>
              <w:highlight w:val="yellow"/>
            </w:rPr>
          </w:rPrChange>
        </w:rPr>
        <w:t xml:space="preserve">Level 3 - Self-optimization network: Deep awareness of network status and automatic network control, meeting users' network intentions. – </w:t>
      </w:r>
      <w:r w:rsidRPr="006259EA">
        <w:rPr>
          <w:b/>
          <w:bCs/>
          <w:rPrChange w:id="284" w:author="Liushucheng (Will Liu)" w:date="2019-11-04T14:20:00Z">
            <w:rPr>
              <w:b/>
              <w:bCs/>
              <w:highlight w:val="yellow"/>
            </w:rPr>
          </w:rPrChange>
        </w:rPr>
        <w:t>Intent based on network status cognition</w:t>
      </w:r>
    </w:p>
    <w:p w14:paraId="325C91B4" w14:textId="77777777" w:rsidR="00074AC2" w:rsidRPr="006259EA" w:rsidRDefault="009A3BE3" w:rsidP="00760BB4">
      <w:pPr>
        <w:pStyle w:val="RFCListBullet"/>
        <w:numPr>
          <w:ilvl w:val="0"/>
          <w:numId w:val="17"/>
        </w:numPr>
        <w:tabs>
          <w:tab w:val="num" w:pos="864"/>
        </w:tabs>
        <w:rPr>
          <w:rPrChange w:id="285" w:author="Liushucheng (Will Liu)" w:date="2019-11-04T14:20:00Z">
            <w:rPr>
              <w:highlight w:val="yellow"/>
            </w:rPr>
          </w:rPrChange>
        </w:rPr>
      </w:pPr>
      <w:r w:rsidRPr="006259EA">
        <w:rPr>
          <w:rPrChange w:id="286" w:author="Liushucheng (Will Liu)" w:date="2019-11-04T14:20:00Z">
            <w:rPr>
              <w:highlight w:val="yellow"/>
            </w:rPr>
          </w:rPrChange>
        </w:rPr>
        <w:t xml:space="preserve">Level 4 - Partial autonomous network: In a limited environment, people do not need to participate in decision-making and adjust themselves. </w:t>
      </w:r>
      <w:r w:rsidRPr="006259EA">
        <w:rPr>
          <w:b/>
          <w:bCs/>
          <w:rPrChange w:id="287" w:author="Liushucheng (Will Liu)" w:date="2019-11-04T14:20:00Z">
            <w:rPr>
              <w:b/>
              <w:bCs/>
              <w:highlight w:val="yellow"/>
            </w:rPr>
          </w:rPrChange>
        </w:rPr>
        <w:t>– Intent based on limited AI</w:t>
      </w:r>
    </w:p>
    <w:p w14:paraId="244E6A5A" w14:textId="77777777" w:rsidR="00074AC2" w:rsidRPr="006259EA" w:rsidRDefault="009A3BE3" w:rsidP="00760BB4">
      <w:pPr>
        <w:pStyle w:val="RFCListBullet"/>
        <w:numPr>
          <w:ilvl w:val="0"/>
          <w:numId w:val="17"/>
        </w:numPr>
        <w:tabs>
          <w:tab w:val="num" w:pos="864"/>
        </w:tabs>
        <w:rPr>
          <w:rPrChange w:id="288" w:author="Liushucheng (Will Liu)" w:date="2019-11-04T14:20:00Z">
            <w:rPr>
              <w:highlight w:val="yellow"/>
            </w:rPr>
          </w:rPrChange>
        </w:rPr>
      </w:pPr>
      <w:r w:rsidRPr="006259EA">
        <w:rPr>
          <w:rPrChange w:id="289" w:author="Liushucheng (Will Liu)" w:date="2019-11-04T14:20:00Z">
            <w:rPr>
              <w:highlight w:val="yellow"/>
            </w:rPr>
          </w:rPrChange>
        </w:rPr>
        <w:t xml:space="preserve">Level 5 - Autonomous network: In different network environments and network conditions, the network can automatically adapt to and adjust to meet people's intentions. </w:t>
      </w:r>
      <w:r w:rsidRPr="006259EA">
        <w:rPr>
          <w:b/>
          <w:bCs/>
          <w:rPrChange w:id="290" w:author="Liushucheng (Will Liu)" w:date="2019-11-04T14:20:00Z">
            <w:rPr>
              <w:b/>
              <w:bCs/>
              <w:highlight w:val="yellow"/>
            </w:rPr>
          </w:rPrChange>
        </w:rPr>
        <w:t>– Intent based on AI</w:t>
      </w:r>
    </w:p>
    <w:p w14:paraId="471A60BB" w14:textId="77777777" w:rsidR="00760BB4" w:rsidRPr="006940DC" w:rsidRDefault="00760BB4" w:rsidP="006259EA">
      <w:pPr>
        <w:pStyle w:val="RFCListBullet"/>
        <w:ind w:left="864"/>
        <w:rPr>
          <w:highlight w:val="yellow"/>
        </w:rPr>
      </w:pPr>
    </w:p>
    <w:p w14:paraId="38170C72" w14:textId="77777777" w:rsidR="00E52CC4" w:rsidRPr="00E12888" w:rsidRDefault="00E52CC4" w:rsidP="00E12888">
      <w:pPr>
        <w:pStyle w:val="Heading2"/>
      </w:pPr>
      <w:bookmarkStart w:id="291" w:name="_Toc23774627"/>
      <w:r w:rsidRPr="00E12888">
        <w:t>Abstracting Intent Operation</w:t>
      </w:r>
      <w:bookmarkEnd w:id="291"/>
    </w:p>
    <w:p w14:paraId="674530F4" w14:textId="77777777" w:rsidR="00E52CC4" w:rsidRPr="00E52CC4" w:rsidRDefault="00E52CC4" w:rsidP="00E52CC4">
      <w:pPr>
        <w:rPr>
          <w:rFonts w:eastAsia="SimSun"/>
          <w:lang w:eastAsia="zh-CN"/>
        </w:rPr>
      </w:pPr>
      <w:r w:rsidRPr="00E52CC4">
        <w:rPr>
          <w:rFonts w:eastAsia="SimSun"/>
          <w:lang w:eastAsia="zh-CN"/>
        </w:rPr>
        <w:t>The modeling of Policies can be abstracting using the following   three-tuple:</w:t>
      </w:r>
    </w:p>
    <w:p w14:paraId="6473DBAD" w14:textId="77777777" w:rsidR="00E52CC4" w:rsidRPr="00E52CC4" w:rsidRDefault="00E52CC4" w:rsidP="00E52CC4">
      <w:pPr>
        <w:rPr>
          <w:rFonts w:eastAsia="SimSun"/>
          <w:lang w:eastAsia="zh-CN"/>
        </w:rPr>
      </w:pPr>
      <w:r w:rsidRPr="00E52CC4">
        <w:rPr>
          <w:rFonts w:eastAsia="SimSun"/>
          <w:lang w:eastAsia="zh-CN"/>
        </w:rPr>
        <w:t xml:space="preserve">   {Context, Capabilities, Constraints}</w:t>
      </w:r>
    </w:p>
    <w:p w14:paraId="4BBF7049" w14:textId="77777777" w:rsidR="00E52CC4" w:rsidRPr="00E52CC4" w:rsidRDefault="00E52CC4" w:rsidP="00E52CC4">
      <w:pPr>
        <w:rPr>
          <w:rFonts w:eastAsia="SimSun"/>
          <w:lang w:eastAsia="zh-CN"/>
        </w:rPr>
      </w:pPr>
      <w:r w:rsidRPr="00E52CC4">
        <w:rPr>
          <w:rFonts w:eastAsia="SimSun"/>
          <w:lang w:eastAsia="zh-CN"/>
        </w:rPr>
        <w:t xml:space="preserve">Context grounds the policy, and determines if it is relevant or not   for the current situation.  Capabilities describe the functionality   that the policy can perform.  Capabilities take different forms,   depending on the expressivity of the policy as well as the   </w:t>
      </w:r>
      <w:r w:rsidRPr="00E52CC4">
        <w:rPr>
          <w:rFonts w:eastAsia="SimSun"/>
          <w:lang w:eastAsia="zh-CN"/>
        </w:rPr>
        <w:lastRenderedPageBreak/>
        <w:t>programming paradigm(s) used.  Constraints define any restictions on   the capabilities to be used for that particular context.  Metadata   can be optionally attached to each of the elements of the three-   tuple, and may be used to describe how the policy should be used and   how it operates, as well as prescribe any operational dependencies   that must be taken into account.  Put another way:</w:t>
      </w:r>
    </w:p>
    <w:p w14:paraId="0A4384B4" w14:textId="1863FD37" w:rsidR="00E52CC4" w:rsidRPr="00AA6F6E" w:rsidRDefault="00E52CC4" w:rsidP="00AA6F6E">
      <w:pPr>
        <w:pStyle w:val="RFCListBullet"/>
        <w:numPr>
          <w:ilvl w:val="0"/>
          <w:numId w:val="17"/>
        </w:numPr>
        <w:tabs>
          <w:tab w:val="num" w:pos="864"/>
        </w:tabs>
      </w:pPr>
      <w:r w:rsidRPr="00AA6F6E">
        <w:t>Context selects policies based on applicability</w:t>
      </w:r>
    </w:p>
    <w:p w14:paraId="5B469B3F" w14:textId="50C41F8E" w:rsidR="00E52CC4" w:rsidRPr="00AA6F6E" w:rsidRDefault="00E52CC4" w:rsidP="00AA6F6E">
      <w:pPr>
        <w:pStyle w:val="RFCListBullet"/>
        <w:numPr>
          <w:ilvl w:val="0"/>
          <w:numId w:val="17"/>
        </w:numPr>
        <w:tabs>
          <w:tab w:val="num" w:pos="864"/>
        </w:tabs>
      </w:pPr>
      <w:r w:rsidRPr="00AA6F6E">
        <w:t>Capabilities describe the functionality provided by the policy</w:t>
      </w:r>
    </w:p>
    <w:p w14:paraId="3EBEA005" w14:textId="61C2D157" w:rsidR="00E52CC4" w:rsidRPr="00E52CC4" w:rsidRDefault="00E52CC4" w:rsidP="00AA6F6E">
      <w:pPr>
        <w:pStyle w:val="RFCListBullet"/>
        <w:numPr>
          <w:ilvl w:val="0"/>
          <w:numId w:val="17"/>
        </w:numPr>
        <w:tabs>
          <w:tab w:val="num" w:pos="864"/>
        </w:tabs>
        <w:rPr>
          <w:rFonts w:eastAsia="SimSun"/>
          <w:lang w:eastAsia="zh-CN"/>
        </w:rPr>
      </w:pPr>
      <w:r w:rsidRPr="00AA6F6E">
        <w:t>Constraints restrict the capabilities offered and/or the</w:t>
      </w:r>
      <w:r w:rsidRPr="00E52CC4">
        <w:rPr>
          <w:rFonts w:eastAsia="SimSun"/>
          <w:lang w:eastAsia="zh-CN"/>
        </w:rPr>
        <w:t xml:space="preserve"> behavior</w:t>
      </w:r>
      <w:r w:rsidR="00E12888">
        <w:rPr>
          <w:rFonts w:eastAsia="SimSun"/>
          <w:lang w:eastAsia="zh-CN"/>
        </w:rPr>
        <w:t xml:space="preserve"> </w:t>
      </w:r>
      <w:r w:rsidRPr="00E52CC4">
        <w:rPr>
          <w:rFonts w:eastAsia="SimSun"/>
          <w:lang w:eastAsia="zh-CN"/>
        </w:rPr>
        <w:t>of the policy</w:t>
      </w:r>
    </w:p>
    <w:p w14:paraId="320DBB61" w14:textId="77777777" w:rsidR="00E52CC4" w:rsidRDefault="00E52CC4" w:rsidP="00E52CC4">
      <w:pPr>
        <w:rPr>
          <w:rFonts w:eastAsia="SimSun"/>
          <w:lang w:eastAsia="zh-CN"/>
        </w:rPr>
      </w:pPr>
      <w:r w:rsidRPr="00E52CC4">
        <w:rPr>
          <w:rFonts w:eastAsia="SimSun"/>
          <w:lang w:eastAsia="zh-CN"/>
        </w:rPr>
        <w:t>Hence, the difference between imperative, declarative, and other   types of policies lies in how the elements of this three-tuple are   used according to that particular programming paradigm.  This is how   [SUPA] was designed: a Policy is a container that aggregates a set of</w:t>
      </w:r>
      <w:r w:rsidR="00E12888">
        <w:rPr>
          <w:rFonts w:eastAsia="SimSun"/>
          <w:lang w:eastAsia="zh-CN"/>
        </w:rPr>
        <w:t xml:space="preserve"> </w:t>
      </w:r>
      <w:r w:rsidRPr="00E52CC4">
        <w:rPr>
          <w:rFonts w:eastAsia="SimSun"/>
          <w:lang w:eastAsia="zh-CN"/>
        </w:rPr>
        <w:t>tatements.</w:t>
      </w:r>
    </w:p>
    <w:p w14:paraId="53DA50BA" w14:textId="77777777" w:rsidR="00E12888" w:rsidRPr="00E52CC4" w:rsidRDefault="00E12888" w:rsidP="00E52CC4">
      <w:pPr>
        <w:rPr>
          <w:rFonts w:eastAsia="SimSun"/>
          <w:lang w:eastAsia="zh-CN"/>
        </w:rPr>
      </w:pPr>
    </w:p>
    <w:p w14:paraId="7957DD43" w14:textId="77777777" w:rsidR="00E52CC4" w:rsidRPr="00E12888" w:rsidRDefault="00E52CC4" w:rsidP="00E12888">
      <w:pPr>
        <w:pStyle w:val="Heading2"/>
      </w:pPr>
      <w:bookmarkStart w:id="292" w:name="_Toc23774628"/>
      <w:r w:rsidRPr="00E12888">
        <w:t>Policy Subjects and Policy Targets</w:t>
      </w:r>
      <w:bookmarkEnd w:id="292"/>
    </w:p>
    <w:p w14:paraId="3AD0508C" w14:textId="77777777" w:rsidR="00E52CC4" w:rsidRDefault="00E52CC4" w:rsidP="00E52CC4">
      <w:pPr>
        <w:rPr>
          <w:rFonts w:eastAsia="SimSun"/>
          <w:lang w:eastAsia="zh-CN"/>
        </w:rPr>
      </w:pPr>
      <w:r w:rsidRPr="00E52CC4">
        <w:rPr>
          <w:rFonts w:eastAsia="SimSun"/>
          <w:lang w:eastAsia="zh-CN"/>
        </w:rPr>
        <w:t>Policy subject is the actor that performs the action specified in the policy.  It can be the intent management system which executes the policy.  Policy target is a set of managed objects which may be   affected in the policy enforcement.</w:t>
      </w:r>
    </w:p>
    <w:p w14:paraId="21CB1842" w14:textId="77777777" w:rsidR="00E52CC4" w:rsidRPr="00E12888" w:rsidRDefault="00E52CC4" w:rsidP="00E12888">
      <w:pPr>
        <w:pStyle w:val="Heading2"/>
      </w:pPr>
      <w:bookmarkStart w:id="293" w:name="_Toc23774629"/>
      <w:r w:rsidRPr="00E12888">
        <w:t>Policy Scope</w:t>
      </w:r>
      <w:bookmarkEnd w:id="293"/>
    </w:p>
    <w:p w14:paraId="2F10199F" w14:textId="3E88CB1C" w:rsidR="00E52CC4" w:rsidRPr="00E52CC4" w:rsidRDefault="00E52CC4" w:rsidP="00E52CC4">
      <w:pPr>
        <w:rPr>
          <w:rFonts w:eastAsia="SimSun"/>
          <w:lang w:eastAsia="zh-CN"/>
        </w:rPr>
      </w:pPr>
      <w:r w:rsidRPr="00E52CC4">
        <w:rPr>
          <w:rFonts w:eastAsia="SimSun"/>
          <w:lang w:eastAsia="zh-CN"/>
        </w:rPr>
        <w:t>Policies used to manage the behavior of objects that they are applied to (e.g., the target of the policy).  It is useful to differentiate between the following categories of targets:</w:t>
      </w:r>
    </w:p>
    <w:p w14:paraId="17B3C3CD" w14:textId="76669FBA" w:rsidR="00E52CC4" w:rsidRPr="00AA6F6E" w:rsidRDefault="00E52CC4" w:rsidP="00AA6F6E">
      <w:pPr>
        <w:pStyle w:val="RFCListBullet"/>
        <w:numPr>
          <w:ilvl w:val="0"/>
          <w:numId w:val="17"/>
        </w:numPr>
        <w:tabs>
          <w:tab w:val="num" w:pos="864"/>
        </w:tabs>
      </w:pPr>
      <w:r w:rsidRPr="00AA6F6E">
        <w:t>Policies defined for the Customer or End-User</w:t>
      </w:r>
    </w:p>
    <w:p w14:paraId="666B5D8C" w14:textId="5CB2EF19" w:rsidR="00E52CC4" w:rsidRPr="00AA6F6E" w:rsidRDefault="00E52CC4" w:rsidP="00AA6F6E">
      <w:pPr>
        <w:pStyle w:val="RFCListBullet"/>
        <w:numPr>
          <w:ilvl w:val="0"/>
          <w:numId w:val="17"/>
        </w:numPr>
        <w:tabs>
          <w:tab w:val="num" w:pos="864"/>
        </w:tabs>
      </w:pPr>
      <w:r w:rsidRPr="00AA6F6E">
        <w:t>Policies defined for the management system to act on objects in the domain that the management system controls</w:t>
      </w:r>
    </w:p>
    <w:p w14:paraId="3FF0A80A" w14:textId="6442A598" w:rsidR="00E12888" w:rsidRPr="00AA6F6E" w:rsidRDefault="00E12888" w:rsidP="00AA6F6E">
      <w:pPr>
        <w:pStyle w:val="RFCListBullet"/>
        <w:numPr>
          <w:ilvl w:val="0"/>
          <w:numId w:val="17"/>
        </w:numPr>
        <w:tabs>
          <w:tab w:val="num" w:pos="864"/>
        </w:tabs>
      </w:pPr>
      <w:r w:rsidRPr="00AA6F6E">
        <w:t>Policies defined for the management system to act on objects in one or more domains that the management system does not directly  control</w:t>
      </w:r>
    </w:p>
    <w:p w14:paraId="07F81971" w14:textId="77777777" w:rsidR="00AA6F6E" w:rsidRDefault="00E12888" w:rsidP="00AA6F6E">
      <w:pPr>
        <w:rPr>
          <w:rFonts w:eastAsia="SimSun"/>
          <w:lang w:eastAsia="zh-CN"/>
        </w:rPr>
      </w:pPr>
      <w:r w:rsidRPr="00E12888">
        <w:rPr>
          <w:rFonts w:eastAsia="SimSun"/>
          <w:lang w:eastAsia="zh-CN"/>
        </w:rPr>
        <w:t>The different origins and views of these three categories of actors</w:t>
      </w:r>
      <w:r>
        <w:rPr>
          <w:rFonts w:eastAsia="SimSun"/>
          <w:lang w:eastAsia="zh-CN"/>
        </w:rPr>
        <w:t xml:space="preserve"> </w:t>
      </w:r>
      <w:r w:rsidRPr="00E12888">
        <w:rPr>
          <w:rFonts w:eastAsia="SimSun"/>
          <w:lang w:eastAsia="zh-CN"/>
        </w:rPr>
        <w:t>lead to the following important differences:</w:t>
      </w:r>
    </w:p>
    <w:p w14:paraId="36C06414" w14:textId="444AF142" w:rsidR="00E12888" w:rsidRPr="00AA6F6E" w:rsidRDefault="00E12888" w:rsidP="00AA6F6E">
      <w:pPr>
        <w:pStyle w:val="RFCListBullet"/>
        <w:numPr>
          <w:ilvl w:val="0"/>
          <w:numId w:val="17"/>
        </w:numPr>
        <w:tabs>
          <w:tab w:val="num" w:pos="864"/>
        </w:tabs>
      </w:pPr>
      <w:r w:rsidRPr="007779D3">
        <w:lastRenderedPageBreak/>
        <w:t xml:space="preserve">Network Knowledge. </w:t>
      </w:r>
      <w:r w:rsidRPr="00AA6F6E">
        <w:t>This area is explored using three exemplary   actors that have dif</w:t>
      </w:r>
      <w:r w:rsidR="00AA6F6E" w:rsidRPr="00AA6F6E">
        <w:t>ferent knowledge of the network</w:t>
      </w:r>
      <w:r w:rsidR="00AA6F6E" w:rsidRPr="00AA6F6E">
        <w:rPr>
          <w:rFonts w:hint="eastAsia"/>
        </w:rPr>
        <w:t>:</w:t>
      </w:r>
    </w:p>
    <w:p w14:paraId="0DCC2BC2" w14:textId="77777777" w:rsidR="00E12888" w:rsidRPr="00AA6F6E" w:rsidRDefault="00E12888" w:rsidP="00AA6F6E">
      <w:pPr>
        <w:pStyle w:val="RFCListBullet"/>
        <w:numPr>
          <w:ilvl w:val="1"/>
          <w:numId w:val="17"/>
        </w:numPr>
      </w:pPr>
      <w:r w:rsidRPr="00AA6F6E">
        <w:t>Customers and end-users do not necessarily know the functional and operational details of the network that they are using.  Furthermore, most of the actors in this category 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behavior according to their business needs. They do not have to worry about how the policies are deployed onto the underlying network, and especially, whether the policies need to be translated to different forms to enable network elements to understand them.</w:t>
      </w:r>
    </w:p>
    <w:p w14:paraId="6CB778CE" w14:textId="77777777" w:rsidR="00E12888" w:rsidRPr="00AA6F6E" w:rsidRDefault="00E12888" w:rsidP="00AA6F6E">
      <w:pPr>
        <w:pStyle w:val="RFCListBullet"/>
        <w:numPr>
          <w:ilvl w:val="1"/>
          <w:numId w:val="17"/>
        </w:numPr>
      </w:pPr>
      <w:r w:rsidRPr="00AA6F6E">
        <w:t>Application developers work in a set of abstractions defined by their</w:t>
      </w:r>
      <w:r w:rsidR="00987019" w:rsidRPr="00AA6F6E">
        <w:t xml:space="preserve"> </w:t>
      </w:r>
      <w:r w:rsidRPr="00AA6F6E">
        <w:t>application and programming environment(s). For example, many   application developers think in terms of objects (</w:t>
      </w:r>
      <w:r w:rsidR="00987019" w:rsidRPr="00AA6F6E">
        <w:t>e.g.,</w:t>
      </w:r>
      <w:r w:rsidRPr="00AA6F6E">
        <w:t xml:space="preserve"> a VPN).  While this makes sense to the application developer, most network devices do not have a VPN object per se; rather, the VPN is formed through a set of configuration statements for that device in  concert with configuration statements for the other devices that</w:t>
      </w:r>
      <w:r w:rsidR="00987019" w:rsidRPr="00AA6F6E">
        <w:t xml:space="preserve">   together make up the VPN. </w:t>
      </w:r>
      <w:r w:rsidRPr="00AA6F6E">
        <w:t>Hence, the view of application developers   matches the services provided by the network, but may not directly   correspond to other views of other actors.</w:t>
      </w:r>
    </w:p>
    <w:p w14:paraId="55A2740A" w14:textId="235BF98C" w:rsidR="00E12888" w:rsidRPr="00AA6F6E" w:rsidRDefault="00E12888" w:rsidP="00AA6F6E">
      <w:pPr>
        <w:pStyle w:val="RFCListBullet"/>
        <w:numPr>
          <w:ilvl w:val="1"/>
          <w:numId w:val="17"/>
        </w:numPr>
      </w:pPr>
      <w:r w:rsidRPr="00AA6F6E">
        <w:t xml:space="preserve">Management personnel, such as network Administrators, </w:t>
      </w:r>
      <w:r w:rsidR="00C52563">
        <w:t>may have the</w:t>
      </w:r>
      <w:r w:rsidRPr="00AA6F6E">
        <w:t xml:space="preserve"> knowledge of the underlying network. However, they may not understand the details of the applications and services of Customers and End-Users.</w:t>
      </w:r>
    </w:p>
    <w:p w14:paraId="01CED5E9" w14:textId="5460DE8F" w:rsidR="00D628B2" w:rsidRDefault="00E12888" w:rsidP="00D628B2">
      <w:pPr>
        <w:pStyle w:val="RFCListBullet"/>
        <w:numPr>
          <w:ilvl w:val="0"/>
          <w:numId w:val="17"/>
        </w:numPr>
        <w:tabs>
          <w:tab w:val="num" w:pos="864"/>
        </w:tabs>
        <w:rPr>
          <w:ins w:id="294" w:author="Liushucheng (Will Liu)" w:date="2019-11-04T11:45:00Z"/>
        </w:rPr>
      </w:pPr>
      <w:r w:rsidRPr="00AA6F6E">
        <w:t xml:space="preserve">Automation. </w:t>
      </w:r>
      <w:r w:rsidR="00987019" w:rsidRPr="00AA6F6E">
        <w:t>T</w:t>
      </w:r>
      <w:r w:rsidRPr="00AA6F6E">
        <w:t>heor</w:t>
      </w:r>
      <w:r w:rsidR="00987019" w:rsidRPr="00AA6F6E">
        <w:t>icaly</w:t>
      </w:r>
      <w:r w:rsidRPr="00AA6F6E">
        <w:t>, intents from both end-user and management   system can be automated. In practice, most intents from end-user are created manually according to business request. End-users do not create or alter intents unle</w:t>
      </w:r>
      <w:r w:rsidR="00987019" w:rsidRPr="00AA6F6E">
        <w:t xml:space="preserve">ss there is change in business. </w:t>
      </w:r>
      <w:r w:rsidRPr="00AA6F6E">
        <w:t>Intents from management systems can be created or altered to reflect with network policy change. For example, end-users create intents to set</w:t>
      </w:r>
      <w:r w:rsidR="00987019" w:rsidRPr="00AA6F6E">
        <w:t xml:space="preserve"> </w:t>
      </w:r>
      <w:r w:rsidRPr="00AA6F6E">
        <w:t>up paths between hosts, while the management system creates an intent to set a global link utilization limit.</w:t>
      </w:r>
    </w:p>
    <w:p w14:paraId="2346F07D" w14:textId="77777777" w:rsidR="00D628B2" w:rsidRDefault="00D628B2">
      <w:pPr>
        <w:pStyle w:val="RFCListBullet"/>
        <w:rPr>
          <w:ins w:id="295" w:author="Liushucheng (Will Liu)" w:date="2019-11-04T11:45:00Z"/>
        </w:rPr>
        <w:pPrChange w:id="296" w:author="Liushucheng (Will Liu)" w:date="2019-11-04T11:45:00Z">
          <w:pPr>
            <w:pStyle w:val="RFCListBullet"/>
            <w:numPr>
              <w:numId w:val="17"/>
            </w:numPr>
            <w:tabs>
              <w:tab w:val="num" w:pos="864"/>
            </w:tabs>
            <w:ind w:left="864" w:hanging="432"/>
          </w:pPr>
        </w:pPrChange>
      </w:pPr>
    </w:p>
    <w:p w14:paraId="176831DC" w14:textId="6702EF86" w:rsidR="00D628B2" w:rsidRPr="006259EA" w:rsidDel="00D467F4" w:rsidRDefault="00D628B2" w:rsidP="00D628B2">
      <w:pPr>
        <w:pStyle w:val="Heading2"/>
        <w:rPr>
          <w:ins w:id="297" w:author="Liushucheng (Will Liu)" w:date="2019-11-04T11:46:00Z"/>
          <w:del w:id="298" w:author="Olga Havel" w:date="2019-11-07T10:37:00Z"/>
          <w:highlight w:val="yellow"/>
          <w:rPrChange w:id="299" w:author="Liushucheng (Will Liu)" w:date="2019-11-04T14:20:00Z">
            <w:rPr>
              <w:ins w:id="300" w:author="Liushucheng (Will Liu)" w:date="2019-11-04T11:46:00Z"/>
              <w:del w:id="301" w:author="Olga Havel" w:date="2019-11-07T10:37:00Z"/>
            </w:rPr>
          </w:rPrChange>
        </w:rPr>
      </w:pPr>
      <w:bookmarkStart w:id="302" w:name="_Toc23774630"/>
      <w:ins w:id="303" w:author="Liushucheng (Will Liu)" w:date="2019-11-04T11:46:00Z">
        <w:del w:id="304" w:author="Olga Havel" w:date="2019-11-07T10:37:00Z">
          <w:r w:rsidRPr="006259EA" w:rsidDel="00D467F4">
            <w:rPr>
              <w:highlight w:val="yellow"/>
              <w:rPrChange w:id="305" w:author="Liushucheng (Will Liu)" w:date="2019-11-04T14:20:00Z">
                <w:rPr/>
              </w:rPrChange>
            </w:rPr>
            <w:lastRenderedPageBreak/>
            <w:delText>Intent Classification Table Example</w:delText>
          </w:r>
          <w:bookmarkEnd w:id="302"/>
        </w:del>
      </w:ins>
    </w:p>
    <w:p w14:paraId="750E5CB9" w14:textId="418770DA" w:rsidR="00B0409A" w:rsidRPr="005C15D7" w:rsidDel="009133ED" w:rsidRDefault="00B0409A" w:rsidP="00B0409A">
      <w:pPr>
        <w:rPr>
          <w:ins w:id="306" w:author="Liushucheng (Will Liu)" w:date="2019-11-04T11:47:00Z"/>
          <w:del w:id="307" w:author="Olga Havel" w:date="2019-11-07T10:13:00Z"/>
          <w:highlight w:val="yellow"/>
          <w:lang w:val="en-IE"/>
          <w:rPrChange w:id="308" w:author="Liushucheng (Will Liu)" w:date="2019-11-04T15:41:00Z">
            <w:rPr>
              <w:ins w:id="309" w:author="Liushucheng (Will Liu)" w:date="2019-11-04T11:47:00Z"/>
              <w:del w:id="310" w:author="Olga Havel" w:date="2019-11-07T10:13:00Z"/>
              <w:lang w:val="en-IE"/>
            </w:rPr>
          </w:rPrChange>
        </w:rPr>
      </w:pPr>
      <w:ins w:id="311" w:author="Liushucheng (Will Liu)" w:date="2019-11-04T11:48:00Z">
        <w:del w:id="312" w:author="Olga Havel" w:date="2019-11-07T10:13:00Z">
          <w:r w:rsidRPr="005C15D7" w:rsidDel="009133ED">
            <w:rPr>
              <w:highlight w:val="yellow"/>
              <w:lang w:val="en-IE"/>
              <w:rPrChange w:id="313" w:author="Liushucheng (Will Liu)" w:date="2019-11-04T15:41:00Z">
                <w:rPr>
                  <w:color w:val="1F497D"/>
                  <w:lang w:val="en-IE"/>
                </w:rPr>
              </w:rPrChange>
            </w:rPr>
            <w:delText>Below</w:delText>
          </w:r>
        </w:del>
      </w:ins>
      <w:ins w:id="314" w:author="Liushucheng (Will Liu)" w:date="2019-11-04T11:47:00Z">
        <w:del w:id="315" w:author="Olga Havel" w:date="2019-11-07T10:13:00Z">
          <w:r w:rsidRPr="005C15D7" w:rsidDel="009133ED">
            <w:rPr>
              <w:highlight w:val="yellow"/>
              <w:lang w:val="en-IE"/>
              <w:rPrChange w:id="316" w:author="Liushucheng (Will Liu)" w:date="2019-11-04T15:41:00Z">
                <w:rPr>
                  <w:color w:val="1F497D"/>
                  <w:lang w:val="en-IE"/>
                </w:rPr>
              </w:rPrChange>
            </w:rPr>
            <w:delText xml:space="preserve"> is </w:delText>
          </w:r>
        </w:del>
      </w:ins>
      <w:ins w:id="317" w:author="Liushucheng (Will Liu)" w:date="2019-11-04T11:48:00Z">
        <w:del w:id="318" w:author="Olga Havel" w:date="2019-11-07T10:13:00Z">
          <w:r w:rsidRPr="005C15D7" w:rsidDel="009133ED">
            <w:rPr>
              <w:highlight w:val="yellow"/>
              <w:lang w:val="en-IE"/>
              <w:rPrChange w:id="319" w:author="Liushucheng (Will Liu)" w:date="2019-11-04T15:41:00Z">
                <w:rPr>
                  <w:color w:val="1F497D"/>
                  <w:lang w:val="en-IE"/>
                </w:rPr>
              </w:rPrChange>
            </w:rPr>
            <w:delText>a</w:delText>
          </w:r>
        </w:del>
      </w:ins>
      <w:ins w:id="320" w:author="Liushucheng (Will Liu)" w:date="2019-11-04T11:47:00Z">
        <w:del w:id="321" w:author="Olga Havel" w:date="2019-11-07T10:13:00Z">
          <w:r w:rsidRPr="005C15D7" w:rsidDel="009133ED">
            <w:rPr>
              <w:highlight w:val="yellow"/>
              <w:lang w:val="en-IE"/>
              <w:rPrChange w:id="322" w:author="Liushucheng (Will Liu)" w:date="2019-11-04T15:41:00Z">
                <w:rPr>
                  <w:color w:val="1F497D"/>
                  <w:lang w:val="en-IE"/>
                </w:rPr>
              </w:rPrChange>
            </w:rPr>
            <w:delText xml:space="preserve"> draft table for Carrier Solutions</w:delText>
          </w:r>
        </w:del>
      </w:ins>
      <w:ins w:id="323" w:author="Liushucheng (Will Liu)" w:date="2019-11-04T11:48:00Z">
        <w:del w:id="324" w:author="Olga Havel" w:date="2019-11-07T10:13:00Z">
          <w:r w:rsidRPr="005C15D7" w:rsidDel="009133ED">
            <w:rPr>
              <w:highlight w:val="yellow"/>
              <w:lang w:val="en-IE"/>
              <w:rPrChange w:id="325" w:author="Liushucheng (Will Liu)" w:date="2019-11-04T15:41:00Z">
                <w:rPr>
                  <w:color w:val="1F497D"/>
                  <w:lang w:val="en-IE"/>
                </w:rPr>
              </w:rPrChange>
            </w:rPr>
            <w:delText xml:space="preserve">, which may help to classify mainstream </w:delText>
          </w:r>
        </w:del>
      </w:ins>
      <w:ins w:id="326" w:author="Liushucheng (Will Liu)" w:date="2019-11-04T11:49:00Z">
        <w:del w:id="327" w:author="Olga Havel" w:date="2019-11-07T10:13:00Z">
          <w:r w:rsidRPr="005C15D7" w:rsidDel="009133ED">
            <w:rPr>
              <w:highlight w:val="yellow"/>
              <w:lang w:val="en-IE"/>
              <w:rPrChange w:id="328" w:author="Liushucheng (Will Liu)" w:date="2019-11-04T15:41:00Z">
                <w:rPr>
                  <w:color w:val="1F497D"/>
                  <w:lang w:val="en-IE"/>
                </w:rPr>
              </w:rPrChange>
            </w:rPr>
            <w:delText xml:space="preserve">intent related </w:delText>
          </w:r>
        </w:del>
      </w:ins>
      <w:ins w:id="329" w:author="Liushucheng (Will Liu)" w:date="2019-11-04T11:47:00Z">
        <w:del w:id="330" w:author="Olga Havel" w:date="2019-11-07T10:13:00Z">
          <w:r w:rsidRPr="005C15D7" w:rsidDel="009133ED">
            <w:rPr>
              <w:highlight w:val="yellow"/>
              <w:lang w:val="en-IE"/>
              <w:rPrChange w:id="331" w:author="Liushucheng (Will Liu)" w:date="2019-11-04T15:41:00Z">
                <w:rPr>
                  <w:color w:val="1F497D"/>
                  <w:lang w:val="en-IE"/>
                </w:rPr>
              </w:rPrChange>
            </w:rPr>
            <w:delText xml:space="preserve">demos / tools. </w:delText>
          </w:r>
        </w:del>
      </w:ins>
      <w:ins w:id="332" w:author="Liushucheng (Will Liu)" w:date="2019-11-04T11:49:00Z">
        <w:del w:id="333" w:author="Olga Havel" w:date="2019-11-07T10:13:00Z">
          <w:r w:rsidRPr="005C15D7" w:rsidDel="009133ED">
            <w:rPr>
              <w:highlight w:val="yellow"/>
              <w:lang w:val="en-IE"/>
              <w:rPrChange w:id="334" w:author="Liushucheng (Will Liu)" w:date="2019-11-04T15:41:00Z">
                <w:rPr>
                  <w:lang w:val="en-IE"/>
                </w:rPr>
              </w:rPrChange>
            </w:rPr>
            <w:delText>T</w:delText>
          </w:r>
        </w:del>
      </w:ins>
      <w:ins w:id="335" w:author="Liushucheng (Will Liu)" w:date="2019-11-04T11:47:00Z">
        <w:del w:id="336" w:author="Olga Havel" w:date="2019-11-07T10:13:00Z">
          <w:r w:rsidRPr="005C15D7" w:rsidDel="009133ED">
            <w:rPr>
              <w:highlight w:val="yellow"/>
              <w:lang w:val="en-IE"/>
              <w:rPrChange w:id="337" w:author="Liushucheng (Will Liu)" w:date="2019-11-04T15:41:00Z">
                <w:rPr>
                  <w:lang w:val="en-IE"/>
                </w:rPr>
              </w:rPrChange>
            </w:rPr>
            <w:delText xml:space="preserve">he </w:delText>
          </w:r>
        </w:del>
      </w:ins>
      <w:ins w:id="338" w:author="Liushucheng (Will Liu)" w:date="2019-11-04T11:49:00Z">
        <w:del w:id="339" w:author="Olga Havel" w:date="2019-11-07T10:13:00Z">
          <w:r w:rsidRPr="005C15D7" w:rsidDel="009133ED">
            <w:rPr>
              <w:highlight w:val="yellow"/>
              <w:lang w:val="en-IE"/>
              <w:rPrChange w:id="340" w:author="Liushucheng (Will Liu)" w:date="2019-11-04T15:41:00Z">
                <w:rPr>
                  <w:lang w:val="en-IE"/>
                </w:rPr>
              </w:rPrChange>
            </w:rPr>
            <w:delText>t</w:delText>
          </w:r>
        </w:del>
      </w:ins>
      <w:ins w:id="341" w:author="Liushucheng (Will Liu)" w:date="2019-11-04T11:47:00Z">
        <w:del w:id="342" w:author="Olga Havel" w:date="2019-11-07T10:13:00Z">
          <w:r w:rsidRPr="005C15D7" w:rsidDel="009133ED">
            <w:rPr>
              <w:highlight w:val="yellow"/>
              <w:lang w:val="en-IE"/>
              <w:rPrChange w:id="343" w:author="Liushucheng (Will Liu)" w:date="2019-11-04T15:41:00Z">
                <w:rPr>
                  <w:lang w:val="en-IE"/>
                </w:rPr>
              </w:rPrChange>
            </w:rPr>
            <w:delText xml:space="preserve">able </w:delText>
          </w:r>
        </w:del>
      </w:ins>
      <w:ins w:id="344" w:author="Liushucheng (Will Liu)" w:date="2019-11-04T11:49:00Z">
        <w:del w:id="345" w:author="Olga Havel" w:date="2019-11-07T10:13:00Z">
          <w:r w:rsidRPr="005C15D7" w:rsidDel="009133ED">
            <w:rPr>
              <w:highlight w:val="yellow"/>
              <w:lang w:val="en-IE"/>
              <w:rPrChange w:id="346" w:author="Liushucheng (Will Liu)" w:date="2019-11-04T15:41:00Z">
                <w:rPr>
                  <w:lang w:val="en-IE"/>
                </w:rPr>
              </w:rPrChange>
            </w:rPr>
            <w:delText xml:space="preserve">was created </w:delText>
          </w:r>
        </w:del>
      </w:ins>
      <w:ins w:id="347" w:author="Liushucheng (Will Liu)" w:date="2019-11-04T11:47:00Z">
        <w:del w:id="348" w:author="Olga Havel" w:date="2019-11-07T10:13:00Z">
          <w:r w:rsidRPr="005C15D7" w:rsidDel="009133ED">
            <w:rPr>
              <w:highlight w:val="yellow"/>
              <w:lang w:val="en-IE"/>
              <w:rPrChange w:id="349" w:author="Liushucheng (Will Liu)" w:date="2019-11-04T15:41:00Z">
                <w:rPr>
                  <w:lang w:val="en-IE"/>
                </w:rPr>
              </w:rPrChange>
            </w:rPr>
            <w:delText>based on the following:</w:delText>
          </w:r>
        </w:del>
      </w:ins>
    </w:p>
    <w:p w14:paraId="43080D35" w14:textId="158DD143" w:rsidR="00B0409A" w:rsidRPr="006259EA" w:rsidDel="009133ED" w:rsidRDefault="00B0409A">
      <w:pPr>
        <w:pStyle w:val="RFCListBullet"/>
        <w:numPr>
          <w:ilvl w:val="0"/>
          <w:numId w:val="17"/>
        </w:numPr>
        <w:tabs>
          <w:tab w:val="num" w:pos="864"/>
        </w:tabs>
        <w:rPr>
          <w:ins w:id="350" w:author="Liushucheng (Will Liu)" w:date="2019-11-04T11:47:00Z"/>
          <w:del w:id="351" w:author="Olga Havel" w:date="2019-11-07T10:13:00Z"/>
          <w:highlight w:val="yellow"/>
          <w:rPrChange w:id="352" w:author="Liushucheng (Will Liu)" w:date="2019-11-04T14:20:00Z">
            <w:rPr>
              <w:ins w:id="353" w:author="Liushucheng (Will Liu)" w:date="2019-11-04T11:47:00Z"/>
              <w:del w:id="354" w:author="Olga Havel" w:date="2019-11-07T10:13:00Z"/>
              <w:lang w:val="en-IE"/>
            </w:rPr>
          </w:rPrChange>
        </w:rPr>
        <w:pPrChange w:id="355" w:author="Liushucheng (Will Liu)" w:date="2019-11-04T11:51:00Z">
          <w:pPr/>
        </w:pPrChange>
      </w:pPr>
      <w:ins w:id="356" w:author="Liushucheng (Will Liu)" w:date="2019-11-04T11:47:00Z">
        <w:del w:id="357" w:author="Olga Havel" w:date="2019-11-07T10:13:00Z">
          <w:r w:rsidRPr="006259EA" w:rsidDel="009133ED">
            <w:rPr>
              <w:highlight w:val="yellow"/>
              <w:rPrChange w:id="358" w:author="Liushucheng (Will Liu)" w:date="2019-11-04T14:20:00Z">
                <w:rPr>
                  <w:lang w:val="en-IE"/>
                </w:rPr>
              </w:rPrChange>
            </w:rPr>
            <w:delText>Comments from Chairs that it would be better to have one table that would collect all classification info from the text in our draft, so that it could be used for easy classification of different tools / demos going forward, starting with the ones presented at the meeting</w:delText>
          </w:r>
        </w:del>
      </w:ins>
    </w:p>
    <w:p w14:paraId="26EF8897" w14:textId="2F8F1097" w:rsidR="00B0409A" w:rsidRPr="006259EA" w:rsidDel="009133ED" w:rsidRDefault="00B0409A">
      <w:pPr>
        <w:pStyle w:val="RFCListBullet"/>
        <w:numPr>
          <w:ilvl w:val="0"/>
          <w:numId w:val="17"/>
        </w:numPr>
        <w:tabs>
          <w:tab w:val="num" w:pos="864"/>
        </w:tabs>
        <w:rPr>
          <w:ins w:id="359" w:author="Liushucheng (Will Liu)" w:date="2019-11-04T11:47:00Z"/>
          <w:del w:id="360" w:author="Olga Havel" w:date="2019-11-07T10:13:00Z"/>
          <w:highlight w:val="yellow"/>
          <w:rPrChange w:id="361" w:author="Liushucheng (Will Liu)" w:date="2019-11-04T14:20:00Z">
            <w:rPr>
              <w:ins w:id="362" w:author="Liushucheng (Will Liu)" w:date="2019-11-04T11:47:00Z"/>
              <w:del w:id="363" w:author="Olga Havel" w:date="2019-11-07T10:13:00Z"/>
              <w:lang w:val="en-IE"/>
            </w:rPr>
          </w:rPrChange>
        </w:rPr>
        <w:pPrChange w:id="364" w:author="Liushucheng (Will Liu)" w:date="2019-11-04T11:51:00Z">
          <w:pPr/>
        </w:pPrChange>
      </w:pPr>
      <w:ins w:id="365" w:author="Liushucheng (Will Liu)" w:date="2019-11-04T11:52:00Z">
        <w:del w:id="366" w:author="Olga Havel" w:date="2019-11-07T10:13:00Z">
          <w:r w:rsidRPr="006259EA" w:rsidDel="009133ED">
            <w:rPr>
              <w:highlight w:val="yellow"/>
              <w:rPrChange w:id="367" w:author="Liushucheng (Will Liu)" w:date="2019-11-04T14:20:00Z">
                <w:rPr/>
              </w:rPrChange>
            </w:rPr>
            <w:delText>C</w:delText>
          </w:r>
        </w:del>
      </w:ins>
      <w:ins w:id="368" w:author="Liushucheng (Will Liu)" w:date="2019-11-04T11:47:00Z">
        <w:del w:id="369" w:author="Olga Havel" w:date="2019-11-07T10:13:00Z">
          <w:r w:rsidRPr="006259EA" w:rsidDel="009133ED">
            <w:rPr>
              <w:highlight w:val="yellow"/>
              <w:rPrChange w:id="370" w:author="Liushucheng (Will Liu)" w:date="2019-11-04T14:20:00Z">
                <w:rPr>
                  <w:lang w:val="en-IE"/>
                </w:rPr>
              </w:rPrChange>
            </w:rPr>
            <w:delText xml:space="preserve">ategories </w:delText>
          </w:r>
        </w:del>
      </w:ins>
      <w:ins w:id="371" w:author="Liushucheng (Will Liu)" w:date="2019-11-04T11:52:00Z">
        <w:del w:id="372" w:author="Olga Havel" w:date="2019-11-07T10:13:00Z">
          <w:r w:rsidRPr="006259EA" w:rsidDel="009133ED">
            <w:rPr>
              <w:highlight w:val="yellow"/>
              <w:rPrChange w:id="373" w:author="Liushucheng (Will Liu)" w:date="2019-11-04T14:20:00Z">
                <w:rPr/>
              </w:rPrChange>
            </w:rPr>
            <w:delText xml:space="preserve">were created </w:delText>
          </w:r>
        </w:del>
      </w:ins>
      <w:ins w:id="374" w:author="Liushucheng (Will Liu)" w:date="2019-11-04T11:47:00Z">
        <w:del w:id="375" w:author="Olga Havel" w:date="2019-11-07T10:13:00Z">
          <w:r w:rsidRPr="006259EA" w:rsidDel="009133ED">
            <w:rPr>
              <w:highlight w:val="yellow"/>
              <w:rPrChange w:id="376" w:author="Liushucheng (Will Liu)" w:date="2019-11-04T14:20:00Z">
                <w:rPr>
                  <w:lang w:val="en-IE"/>
                </w:rPr>
              </w:rPrChange>
            </w:rPr>
            <w:delText xml:space="preserve">solely based on info from </w:delText>
          </w:r>
        </w:del>
      </w:ins>
      <w:ins w:id="377" w:author="Liushucheng (Will Liu)" w:date="2019-11-04T11:52:00Z">
        <w:del w:id="378" w:author="Olga Havel" w:date="2019-11-07T10:13:00Z">
          <w:r w:rsidRPr="006259EA" w:rsidDel="009133ED">
            <w:rPr>
              <w:highlight w:val="yellow"/>
              <w:rPrChange w:id="379" w:author="Liushucheng (Will Liu)" w:date="2019-11-04T14:20:00Z">
                <w:rPr/>
              </w:rPrChange>
            </w:rPr>
            <w:delText>this</w:delText>
          </w:r>
        </w:del>
      </w:ins>
      <w:ins w:id="380" w:author="Liushucheng (Will Liu)" w:date="2019-11-04T11:47:00Z">
        <w:del w:id="381" w:author="Olga Havel" w:date="2019-11-07T10:13:00Z">
          <w:r w:rsidRPr="006259EA" w:rsidDel="009133ED">
            <w:rPr>
              <w:highlight w:val="yellow"/>
              <w:rPrChange w:id="382" w:author="Liushucheng (Will Liu)" w:date="2019-11-04T14:20:00Z">
                <w:rPr>
                  <w:lang w:val="en-IE"/>
                </w:rPr>
              </w:rPrChange>
            </w:rPr>
            <w:delText xml:space="preserve"> draft</w:delText>
          </w:r>
        </w:del>
      </w:ins>
    </w:p>
    <w:p w14:paraId="4E57D6A1" w14:textId="07BA606F" w:rsidR="00B0409A" w:rsidRPr="006259EA" w:rsidDel="009133ED" w:rsidRDefault="001A5008">
      <w:pPr>
        <w:pStyle w:val="RFCListBullet"/>
        <w:numPr>
          <w:ilvl w:val="0"/>
          <w:numId w:val="17"/>
        </w:numPr>
        <w:tabs>
          <w:tab w:val="num" w:pos="864"/>
        </w:tabs>
        <w:rPr>
          <w:ins w:id="383" w:author="Liushucheng (Will Liu)" w:date="2019-11-04T11:47:00Z"/>
          <w:del w:id="384" w:author="Olga Havel" w:date="2019-11-07T10:13:00Z"/>
          <w:highlight w:val="yellow"/>
          <w:rPrChange w:id="385" w:author="Liushucheng (Will Liu)" w:date="2019-11-04T14:20:00Z">
            <w:rPr>
              <w:ins w:id="386" w:author="Liushucheng (Will Liu)" w:date="2019-11-04T11:47:00Z"/>
              <w:del w:id="387" w:author="Olga Havel" w:date="2019-11-07T10:13:00Z"/>
              <w:lang w:val="en-IE"/>
            </w:rPr>
          </w:rPrChange>
        </w:rPr>
        <w:pPrChange w:id="388" w:author="Liushucheng (Will Liu)" w:date="2019-11-04T11:51:00Z">
          <w:pPr/>
        </w:pPrChange>
      </w:pPr>
      <w:ins w:id="389" w:author="Liushucheng (Will Liu)" w:date="2019-11-04T11:52:00Z">
        <w:del w:id="390" w:author="Olga Havel" w:date="2019-11-07T10:13:00Z">
          <w:r w:rsidRPr="006259EA" w:rsidDel="009133ED">
            <w:rPr>
              <w:highlight w:val="yellow"/>
              <w:rPrChange w:id="391" w:author="Liushucheng (Will Liu)" w:date="2019-11-04T14:20:00Z">
                <w:rPr/>
              </w:rPrChange>
            </w:rPr>
            <w:delText>E</w:delText>
          </w:r>
        </w:del>
      </w:ins>
      <w:ins w:id="392" w:author="Liushucheng (Will Liu)" w:date="2019-11-04T11:47:00Z">
        <w:del w:id="393" w:author="Olga Havel" w:date="2019-11-07T10:13:00Z">
          <w:r w:rsidR="00B0409A" w:rsidRPr="006259EA" w:rsidDel="009133ED">
            <w:rPr>
              <w:highlight w:val="yellow"/>
              <w:rPrChange w:id="394" w:author="Liushucheng (Will Liu)" w:date="2019-11-04T14:20:00Z">
                <w:rPr>
                  <w:lang w:val="en-IE"/>
                </w:rPr>
              </w:rPrChange>
            </w:rPr>
            <w:delText xml:space="preserve">xpanded based on some discussions during the </w:delText>
          </w:r>
          <w:r w:rsidRPr="006259EA" w:rsidDel="009133ED">
            <w:rPr>
              <w:highlight w:val="yellow"/>
              <w:rPrChange w:id="395" w:author="Liushucheng (Will Liu)" w:date="2019-11-04T14:20:00Z">
                <w:rPr/>
              </w:rPrChange>
            </w:rPr>
            <w:delText>meeting and some categories</w:delText>
          </w:r>
          <w:r w:rsidR="00B0409A" w:rsidRPr="006259EA" w:rsidDel="009133ED">
            <w:rPr>
              <w:highlight w:val="yellow"/>
              <w:rPrChange w:id="396" w:author="Liushucheng (Will Liu)" w:date="2019-11-04T14:20:00Z">
                <w:rPr>
                  <w:lang w:val="en-IE"/>
                </w:rPr>
              </w:rPrChange>
            </w:rPr>
            <w:delText xml:space="preserve"> mentioned during demo presentations – Applications, VNFs, Network Scope</w:delText>
          </w:r>
        </w:del>
      </w:ins>
    </w:p>
    <w:p w14:paraId="229A4389" w14:textId="6BA42F40" w:rsidR="00D628B2" w:rsidDel="00D467F4" w:rsidRDefault="00D628B2">
      <w:pPr>
        <w:pStyle w:val="RFCListBullet"/>
        <w:rPr>
          <w:ins w:id="397" w:author="Liushucheng (Will Liu)" w:date="2019-11-04T15:40:00Z"/>
          <w:del w:id="398" w:author="Olga Havel" w:date="2019-11-07T10:37:00Z"/>
        </w:rPr>
        <w:pPrChange w:id="399" w:author="Liushucheng (Will Liu)" w:date="2019-11-04T11:45:00Z">
          <w:pPr>
            <w:pStyle w:val="RFCListBullet"/>
            <w:numPr>
              <w:numId w:val="17"/>
            </w:numPr>
            <w:tabs>
              <w:tab w:val="num" w:pos="864"/>
            </w:tabs>
            <w:ind w:left="864" w:hanging="432"/>
          </w:pPr>
        </w:pPrChange>
      </w:pPr>
    </w:p>
    <w:p w14:paraId="47E43E30" w14:textId="157BF6CB" w:rsidR="005C15D7" w:rsidRPr="005C15D7" w:rsidDel="00D467F4" w:rsidRDefault="005C15D7">
      <w:pPr>
        <w:pStyle w:val="RFCFigure"/>
        <w:rPr>
          <w:ins w:id="400" w:author="Liushucheng (Will Liu)" w:date="2019-11-04T15:40:00Z"/>
          <w:del w:id="401" w:author="Olga Havel" w:date="2019-11-07T10:37:00Z"/>
          <w:sz w:val="20"/>
          <w:szCs w:val="20"/>
          <w:highlight w:val="yellow"/>
          <w:lang w:eastAsia="en-GB"/>
          <w:rPrChange w:id="402" w:author="Liushucheng (Will Liu)" w:date="2019-11-04T15:41:00Z">
            <w:rPr>
              <w:ins w:id="403" w:author="Liushucheng (Will Liu)" w:date="2019-11-04T15:40:00Z"/>
              <w:del w:id="404" w:author="Olga Havel" w:date="2019-11-07T10:37:00Z"/>
            </w:rPr>
          </w:rPrChange>
        </w:rPr>
        <w:pPrChange w:id="405" w:author="Liushucheng (Will Liu)" w:date="2019-11-04T15:40:00Z">
          <w:pPr>
            <w:pStyle w:val="RFCListBullet"/>
          </w:pPr>
        </w:pPrChange>
      </w:pPr>
      <w:ins w:id="406" w:author="Liushucheng (Will Liu)" w:date="2019-11-04T15:40:00Z">
        <w:del w:id="407" w:author="Olga Havel" w:date="2019-11-07T10:37:00Z">
          <w:r w:rsidRPr="005C15D7" w:rsidDel="00D467F4">
            <w:rPr>
              <w:sz w:val="20"/>
              <w:szCs w:val="20"/>
              <w:highlight w:val="yellow"/>
              <w:lang w:eastAsia="en-GB"/>
              <w:rPrChange w:id="408" w:author="Liushucheng (Will Liu)" w:date="2019-11-04T15:41:00Z">
                <w:rPr/>
              </w:rPrChange>
            </w:rPr>
            <w:delText>+-------+------+--------------+----------------+-------------+-----------+</w:delText>
          </w:r>
        </w:del>
      </w:ins>
    </w:p>
    <w:p w14:paraId="1A329B18" w14:textId="4F7C4C29" w:rsidR="005C15D7" w:rsidRPr="005C15D7" w:rsidDel="00D467F4" w:rsidRDefault="005C15D7">
      <w:pPr>
        <w:pStyle w:val="RFCFigure"/>
        <w:rPr>
          <w:ins w:id="409" w:author="Liushucheng (Will Liu)" w:date="2019-11-04T15:40:00Z"/>
          <w:del w:id="410" w:author="Olga Havel" w:date="2019-11-07T10:37:00Z"/>
          <w:sz w:val="20"/>
          <w:szCs w:val="20"/>
          <w:highlight w:val="yellow"/>
          <w:lang w:eastAsia="en-GB"/>
          <w:rPrChange w:id="411" w:author="Liushucheng (Will Liu)" w:date="2019-11-04T15:41:00Z">
            <w:rPr>
              <w:ins w:id="412" w:author="Liushucheng (Will Liu)" w:date="2019-11-04T15:40:00Z"/>
              <w:del w:id="413" w:author="Olga Havel" w:date="2019-11-07T10:37:00Z"/>
            </w:rPr>
          </w:rPrChange>
        </w:rPr>
        <w:pPrChange w:id="414" w:author="Liushucheng (Will Liu)" w:date="2019-11-04T15:40:00Z">
          <w:pPr>
            <w:pStyle w:val="RFCListBullet"/>
          </w:pPr>
        </w:pPrChange>
      </w:pPr>
      <w:ins w:id="415" w:author="Liushucheng (Will Liu)" w:date="2019-11-04T15:40:00Z">
        <w:del w:id="416" w:author="Olga Havel" w:date="2019-11-07T10:37:00Z">
          <w:r w:rsidRPr="005C15D7" w:rsidDel="00D467F4">
            <w:rPr>
              <w:sz w:val="20"/>
              <w:szCs w:val="20"/>
              <w:highlight w:val="yellow"/>
              <w:lang w:eastAsia="en-GB"/>
              <w:rPrChange w:id="417" w:author="Liushucheng (Will Liu)" w:date="2019-11-04T15:41:00Z">
                <w:rPr/>
              </w:rPrChange>
            </w:rPr>
            <w:delText>|Intent |Intent| Intent Scope |Network Function|Abstraction  |Life-cycle |</w:delText>
          </w:r>
        </w:del>
      </w:ins>
    </w:p>
    <w:p w14:paraId="2274B186" w14:textId="30A78643" w:rsidR="005C15D7" w:rsidRPr="005C15D7" w:rsidDel="00D467F4" w:rsidRDefault="005C15D7">
      <w:pPr>
        <w:pStyle w:val="RFCFigure"/>
        <w:rPr>
          <w:ins w:id="418" w:author="Liushucheng (Will Liu)" w:date="2019-11-04T15:40:00Z"/>
          <w:del w:id="419" w:author="Olga Havel" w:date="2019-11-07T10:37:00Z"/>
          <w:sz w:val="20"/>
          <w:szCs w:val="20"/>
          <w:highlight w:val="yellow"/>
          <w:lang w:eastAsia="en-GB"/>
          <w:rPrChange w:id="420" w:author="Liushucheng (Will Liu)" w:date="2019-11-04T15:41:00Z">
            <w:rPr>
              <w:ins w:id="421" w:author="Liushucheng (Will Liu)" w:date="2019-11-04T15:40:00Z"/>
              <w:del w:id="422" w:author="Olga Havel" w:date="2019-11-07T10:37:00Z"/>
            </w:rPr>
          </w:rPrChange>
        </w:rPr>
        <w:pPrChange w:id="423" w:author="Liushucheng (Will Liu)" w:date="2019-11-04T15:40:00Z">
          <w:pPr>
            <w:pStyle w:val="RFCListBullet"/>
          </w:pPr>
        </w:pPrChange>
      </w:pPr>
      <w:ins w:id="424" w:author="Liushucheng (Will Liu)" w:date="2019-11-04T15:40:00Z">
        <w:del w:id="425" w:author="Olga Havel" w:date="2019-11-07T10:37:00Z">
          <w:r w:rsidRPr="005C15D7" w:rsidDel="00D467F4">
            <w:rPr>
              <w:sz w:val="20"/>
              <w:szCs w:val="20"/>
              <w:highlight w:val="yellow"/>
              <w:lang w:eastAsia="en-GB"/>
              <w:rPrChange w:id="426" w:author="Liushucheng (Will Liu)" w:date="2019-11-04T15:41:00Z">
                <w:rPr/>
              </w:rPrChange>
            </w:rPr>
            <w:delText>| Users | type |              |     Scope      |             |           |</w:delText>
          </w:r>
        </w:del>
      </w:ins>
    </w:p>
    <w:p w14:paraId="71CB384B" w14:textId="342E5AD3" w:rsidR="005C15D7" w:rsidRPr="005C15D7" w:rsidDel="00D467F4" w:rsidRDefault="005C15D7">
      <w:pPr>
        <w:pStyle w:val="RFCFigure"/>
        <w:rPr>
          <w:ins w:id="427" w:author="Liushucheng (Will Liu)" w:date="2019-11-04T15:40:00Z"/>
          <w:del w:id="428" w:author="Olga Havel" w:date="2019-11-07T10:37:00Z"/>
          <w:sz w:val="20"/>
          <w:szCs w:val="20"/>
          <w:highlight w:val="yellow"/>
          <w:lang w:eastAsia="en-GB"/>
          <w:rPrChange w:id="429" w:author="Liushucheng (Will Liu)" w:date="2019-11-04T15:41:00Z">
            <w:rPr>
              <w:ins w:id="430" w:author="Liushucheng (Will Liu)" w:date="2019-11-04T15:40:00Z"/>
              <w:del w:id="431" w:author="Olga Havel" w:date="2019-11-07T10:37:00Z"/>
            </w:rPr>
          </w:rPrChange>
        </w:rPr>
        <w:pPrChange w:id="432" w:author="Liushucheng (Will Liu)" w:date="2019-11-04T15:40:00Z">
          <w:pPr>
            <w:pStyle w:val="RFCListBullet"/>
          </w:pPr>
        </w:pPrChange>
      </w:pPr>
      <w:ins w:id="433" w:author="Liushucheng (Will Liu)" w:date="2019-11-04T15:40:00Z">
        <w:del w:id="434" w:author="Olga Havel" w:date="2019-11-07T10:37:00Z">
          <w:r w:rsidRPr="005C15D7" w:rsidDel="00D467F4">
            <w:rPr>
              <w:sz w:val="20"/>
              <w:szCs w:val="20"/>
              <w:highlight w:val="yellow"/>
              <w:lang w:eastAsia="en-GB"/>
              <w:rPrChange w:id="435" w:author="Liushucheng (Will Liu)" w:date="2019-11-04T15:41:00Z">
                <w:rPr/>
              </w:rPrChange>
            </w:rPr>
            <w:delText>|       |      +---+--+---+---+-------+--------+-----+-------+---+---+---+</w:delText>
          </w:r>
        </w:del>
      </w:ins>
    </w:p>
    <w:p w14:paraId="1C3B948D" w14:textId="674D7F37" w:rsidR="005C15D7" w:rsidRPr="005C15D7" w:rsidDel="00D467F4" w:rsidRDefault="005C15D7">
      <w:pPr>
        <w:pStyle w:val="RFCFigure"/>
        <w:rPr>
          <w:ins w:id="436" w:author="Liushucheng (Will Liu)" w:date="2019-11-04T15:40:00Z"/>
          <w:del w:id="437" w:author="Olga Havel" w:date="2019-11-07T10:37:00Z"/>
          <w:sz w:val="20"/>
          <w:szCs w:val="20"/>
          <w:highlight w:val="yellow"/>
          <w:lang w:eastAsia="en-GB"/>
          <w:rPrChange w:id="438" w:author="Liushucheng (Will Liu)" w:date="2019-11-04T15:41:00Z">
            <w:rPr>
              <w:ins w:id="439" w:author="Liushucheng (Will Liu)" w:date="2019-11-04T15:40:00Z"/>
              <w:del w:id="440" w:author="Olga Havel" w:date="2019-11-07T10:37:00Z"/>
            </w:rPr>
          </w:rPrChange>
        </w:rPr>
        <w:pPrChange w:id="441" w:author="Liushucheng (Will Liu)" w:date="2019-11-04T15:40:00Z">
          <w:pPr>
            <w:pStyle w:val="RFCListBullet"/>
          </w:pPr>
        </w:pPrChange>
      </w:pPr>
      <w:ins w:id="442" w:author="Liushucheng (Will Liu)" w:date="2019-11-04T15:40:00Z">
        <w:del w:id="443" w:author="Olga Havel" w:date="2019-11-07T10:37:00Z">
          <w:r w:rsidRPr="005C15D7" w:rsidDel="00D467F4">
            <w:rPr>
              <w:sz w:val="20"/>
              <w:szCs w:val="20"/>
              <w:highlight w:val="yellow"/>
              <w:lang w:eastAsia="en-GB"/>
              <w:rPrChange w:id="444" w:author="Liushucheng (Will Liu)" w:date="2019-11-04T15:41:00Z">
                <w:rPr/>
              </w:rPrChange>
            </w:rPr>
            <w:delText>|       |      |Con|Se|App|Qos|  VNFs | PNFs   |Tech |Non-tec|Per|Tra|Tr2|</w:delText>
          </w:r>
        </w:del>
      </w:ins>
    </w:p>
    <w:p w14:paraId="34BEB014" w14:textId="69355F45" w:rsidR="005C15D7" w:rsidRPr="005C15D7" w:rsidDel="00D467F4" w:rsidRDefault="005C15D7">
      <w:pPr>
        <w:pStyle w:val="RFCFigure"/>
        <w:rPr>
          <w:ins w:id="445" w:author="Liushucheng (Will Liu)" w:date="2019-11-04T15:40:00Z"/>
          <w:del w:id="446" w:author="Olga Havel" w:date="2019-11-07T10:37:00Z"/>
          <w:sz w:val="20"/>
          <w:szCs w:val="20"/>
          <w:highlight w:val="yellow"/>
          <w:lang w:eastAsia="en-GB"/>
          <w:rPrChange w:id="447" w:author="Liushucheng (Will Liu)" w:date="2019-11-04T15:41:00Z">
            <w:rPr>
              <w:ins w:id="448" w:author="Liushucheng (Will Liu)" w:date="2019-11-04T15:40:00Z"/>
              <w:del w:id="449" w:author="Olga Havel" w:date="2019-11-07T10:37:00Z"/>
            </w:rPr>
          </w:rPrChange>
        </w:rPr>
        <w:pPrChange w:id="450" w:author="Liushucheng (Will Liu)" w:date="2019-11-04T15:40:00Z">
          <w:pPr>
            <w:pStyle w:val="RFCListBullet"/>
          </w:pPr>
        </w:pPrChange>
      </w:pPr>
      <w:ins w:id="451" w:author="Liushucheng (Will Liu)" w:date="2019-11-04T15:40:00Z">
        <w:del w:id="452" w:author="Olga Havel" w:date="2019-11-07T10:37:00Z">
          <w:r w:rsidRPr="005C15D7" w:rsidDel="00D467F4">
            <w:rPr>
              <w:sz w:val="20"/>
              <w:szCs w:val="20"/>
              <w:highlight w:val="yellow"/>
              <w:lang w:eastAsia="en-GB"/>
              <w:rPrChange w:id="453" w:author="Liushucheng (Will Liu)" w:date="2019-11-04T15:41:00Z">
                <w:rPr/>
              </w:rPrChange>
            </w:rPr>
            <w:delText>+-------+------+---+--+---+---+-------+--------+-----+-------+---+---+---+</w:delText>
          </w:r>
        </w:del>
      </w:ins>
    </w:p>
    <w:p w14:paraId="1275B45A" w14:textId="478CF408" w:rsidR="005C15D7" w:rsidRPr="005C15D7" w:rsidDel="00D467F4" w:rsidRDefault="005C15D7">
      <w:pPr>
        <w:pStyle w:val="RFCFigure"/>
        <w:rPr>
          <w:ins w:id="454" w:author="Liushucheng (Will Liu)" w:date="2019-11-04T15:40:00Z"/>
          <w:del w:id="455" w:author="Olga Havel" w:date="2019-11-07T10:37:00Z"/>
          <w:sz w:val="20"/>
          <w:szCs w:val="20"/>
          <w:highlight w:val="yellow"/>
          <w:lang w:eastAsia="en-GB"/>
          <w:rPrChange w:id="456" w:author="Liushucheng (Will Liu)" w:date="2019-11-04T15:41:00Z">
            <w:rPr>
              <w:ins w:id="457" w:author="Liushucheng (Will Liu)" w:date="2019-11-04T15:40:00Z"/>
              <w:del w:id="458" w:author="Olga Havel" w:date="2019-11-07T10:37:00Z"/>
            </w:rPr>
          </w:rPrChange>
        </w:rPr>
        <w:pPrChange w:id="459" w:author="Liushucheng (Will Liu)" w:date="2019-11-04T15:40:00Z">
          <w:pPr>
            <w:pStyle w:val="RFCListBullet"/>
          </w:pPr>
        </w:pPrChange>
      </w:pPr>
      <w:ins w:id="460" w:author="Liushucheng (Will Liu)" w:date="2019-11-04T15:40:00Z">
        <w:del w:id="461" w:author="Olga Havel" w:date="2019-11-07T10:37:00Z">
          <w:r w:rsidRPr="005C15D7" w:rsidDel="00D467F4">
            <w:rPr>
              <w:sz w:val="20"/>
              <w:szCs w:val="20"/>
              <w:highlight w:val="yellow"/>
              <w:lang w:eastAsia="en-GB"/>
              <w:rPrChange w:id="462" w:author="Liushucheng (Will Liu)" w:date="2019-11-04T15:41:00Z">
                <w:rPr/>
              </w:rPrChange>
            </w:rPr>
            <w:delText>|Network|Networ|   |  |   |   |       |        |     |       |   |   |   |</w:delText>
          </w:r>
        </w:del>
      </w:ins>
    </w:p>
    <w:p w14:paraId="4894A64E" w14:textId="4C6B9D1F" w:rsidR="005C15D7" w:rsidRPr="005C15D7" w:rsidDel="00D467F4" w:rsidRDefault="005C15D7">
      <w:pPr>
        <w:pStyle w:val="RFCFigure"/>
        <w:rPr>
          <w:ins w:id="463" w:author="Liushucheng (Will Liu)" w:date="2019-11-04T15:40:00Z"/>
          <w:del w:id="464" w:author="Olga Havel" w:date="2019-11-07T10:37:00Z"/>
          <w:sz w:val="20"/>
          <w:szCs w:val="20"/>
          <w:highlight w:val="yellow"/>
          <w:lang w:eastAsia="en-GB"/>
          <w:rPrChange w:id="465" w:author="Liushucheng (Will Liu)" w:date="2019-11-04T15:41:00Z">
            <w:rPr>
              <w:ins w:id="466" w:author="Liushucheng (Will Liu)" w:date="2019-11-04T15:40:00Z"/>
              <w:del w:id="467" w:author="Olga Havel" w:date="2019-11-07T10:37:00Z"/>
            </w:rPr>
          </w:rPrChange>
        </w:rPr>
        <w:pPrChange w:id="468" w:author="Liushucheng (Will Liu)" w:date="2019-11-04T15:40:00Z">
          <w:pPr>
            <w:pStyle w:val="RFCListBullet"/>
          </w:pPr>
        </w:pPrChange>
      </w:pPr>
      <w:ins w:id="469" w:author="Liushucheng (Will Liu)" w:date="2019-11-04T15:40:00Z">
        <w:del w:id="470" w:author="Olga Havel" w:date="2019-11-07T10:37:00Z">
          <w:r w:rsidRPr="005C15D7" w:rsidDel="00D467F4">
            <w:rPr>
              <w:sz w:val="20"/>
              <w:szCs w:val="20"/>
              <w:highlight w:val="yellow"/>
              <w:lang w:eastAsia="en-GB"/>
              <w:rPrChange w:id="471" w:author="Liushucheng (Will Liu)" w:date="2019-11-04T15:41:00Z">
                <w:rPr/>
              </w:rPrChange>
            </w:rPr>
            <w:delText>|Operato|k Serv|   |  |   |   |       |        |     |       |   |   |   |</w:delText>
          </w:r>
        </w:del>
      </w:ins>
    </w:p>
    <w:p w14:paraId="09BCCE5D" w14:textId="37A4E48F" w:rsidR="005C15D7" w:rsidRPr="005C15D7" w:rsidDel="00D467F4" w:rsidRDefault="005C15D7">
      <w:pPr>
        <w:pStyle w:val="RFCFigure"/>
        <w:rPr>
          <w:ins w:id="472" w:author="Liushucheng (Will Liu)" w:date="2019-11-04T15:40:00Z"/>
          <w:del w:id="473" w:author="Olga Havel" w:date="2019-11-07T10:37:00Z"/>
          <w:sz w:val="20"/>
          <w:szCs w:val="20"/>
          <w:highlight w:val="yellow"/>
          <w:lang w:eastAsia="en-GB"/>
          <w:rPrChange w:id="474" w:author="Liushucheng (Will Liu)" w:date="2019-11-04T15:41:00Z">
            <w:rPr>
              <w:ins w:id="475" w:author="Liushucheng (Will Liu)" w:date="2019-11-04T15:40:00Z"/>
              <w:del w:id="476" w:author="Olga Havel" w:date="2019-11-07T10:37:00Z"/>
            </w:rPr>
          </w:rPrChange>
        </w:rPr>
        <w:pPrChange w:id="477" w:author="Liushucheng (Will Liu)" w:date="2019-11-04T15:40:00Z">
          <w:pPr>
            <w:pStyle w:val="RFCListBullet"/>
          </w:pPr>
        </w:pPrChange>
      </w:pPr>
      <w:ins w:id="478" w:author="Liushucheng (Will Liu)" w:date="2019-11-04T15:40:00Z">
        <w:del w:id="479" w:author="Olga Havel" w:date="2019-11-07T10:37:00Z">
          <w:r w:rsidRPr="005C15D7" w:rsidDel="00D467F4">
            <w:rPr>
              <w:sz w:val="20"/>
              <w:szCs w:val="20"/>
              <w:highlight w:val="yellow"/>
              <w:lang w:eastAsia="en-GB"/>
              <w:rPrChange w:id="480" w:author="Liushucheng (Will Liu)" w:date="2019-11-04T15:41:00Z">
                <w:rPr/>
              </w:rPrChange>
            </w:rPr>
            <w:delText>|r      |ice In|   |  |   |   |       |        |     |       |   |   |   |</w:delText>
          </w:r>
        </w:del>
      </w:ins>
    </w:p>
    <w:p w14:paraId="2B4578F6" w14:textId="170D9962" w:rsidR="005C15D7" w:rsidRPr="005C15D7" w:rsidDel="00D467F4" w:rsidRDefault="005C15D7">
      <w:pPr>
        <w:pStyle w:val="RFCFigure"/>
        <w:rPr>
          <w:ins w:id="481" w:author="Liushucheng (Will Liu)" w:date="2019-11-04T15:40:00Z"/>
          <w:del w:id="482" w:author="Olga Havel" w:date="2019-11-07T10:37:00Z"/>
          <w:sz w:val="20"/>
          <w:szCs w:val="20"/>
          <w:highlight w:val="yellow"/>
          <w:lang w:eastAsia="en-GB"/>
          <w:rPrChange w:id="483" w:author="Liushucheng (Will Liu)" w:date="2019-11-04T15:41:00Z">
            <w:rPr>
              <w:ins w:id="484" w:author="Liushucheng (Will Liu)" w:date="2019-11-04T15:40:00Z"/>
              <w:del w:id="485" w:author="Olga Havel" w:date="2019-11-07T10:37:00Z"/>
            </w:rPr>
          </w:rPrChange>
        </w:rPr>
        <w:pPrChange w:id="486" w:author="Liushucheng (Will Liu)" w:date="2019-11-04T15:40:00Z">
          <w:pPr>
            <w:pStyle w:val="RFCListBullet"/>
          </w:pPr>
        </w:pPrChange>
      </w:pPr>
      <w:ins w:id="487" w:author="Liushucheng (Will Liu)" w:date="2019-11-04T15:40:00Z">
        <w:del w:id="488" w:author="Olga Havel" w:date="2019-11-07T10:37:00Z">
          <w:r w:rsidRPr="005C15D7" w:rsidDel="00D467F4">
            <w:rPr>
              <w:sz w:val="20"/>
              <w:szCs w:val="20"/>
              <w:highlight w:val="yellow"/>
              <w:lang w:eastAsia="en-GB"/>
              <w:rPrChange w:id="489" w:author="Liushucheng (Will Liu)" w:date="2019-11-04T15:41:00Z">
                <w:rPr/>
              </w:rPrChange>
            </w:rPr>
            <w:delText>|       |tent  |   |  |   |   |       |        |     |       |   |   |   |</w:delText>
          </w:r>
        </w:del>
      </w:ins>
    </w:p>
    <w:p w14:paraId="233E5188" w14:textId="51FD4A6A" w:rsidR="005C15D7" w:rsidRPr="005C15D7" w:rsidDel="00D467F4" w:rsidRDefault="005C15D7">
      <w:pPr>
        <w:pStyle w:val="RFCFigure"/>
        <w:rPr>
          <w:ins w:id="490" w:author="Liushucheng (Will Liu)" w:date="2019-11-04T15:40:00Z"/>
          <w:del w:id="491" w:author="Olga Havel" w:date="2019-11-07T10:37:00Z"/>
          <w:sz w:val="20"/>
          <w:szCs w:val="20"/>
          <w:highlight w:val="yellow"/>
          <w:lang w:eastAsia="en-GB"/>
          <w:rPrChange w:id="492" w:author="Liushucheng (Will Liu)" w:date="2019-11-04T15:41:00Z">
            <w:rPr>
              <w:ins w:id="493" w:author="Liushucheng (Will Liu)" w:date="2019-11-04T15:40:00Z"/>
              <w:del w:id="494" w:author="Olga Havel" w:date="2019-11-07T10:37:00Z"/>
            </w:rPr>
          </w:rPrChange>
        </w:rPr>
        <w:pPrChange w:id="495" w:author="Liushucheng (Will Liu)" w:date="2019-11-04T15:40:00Z">
          <w:pPr>
            <w:pStyle w:val="RFCListBullet"/>
          </w:pPr>
        </w:pPrChange>
      </w:pPr>
      <w:ins w:id="496" w:author="Liushucheng (Will Liu)" w:date="2019-11-04T15:40:00Z">
        <w:del w:id="497" w:author="Olga Havel" w:date="2019-11-07T10:37:00Z">
          <w:r w:rsidRPr="005C15D7" w:rsidDel="00D467F4">
            <w:rPr>
              <w:sz w:val="20"/>
              <w:szCs w:val="20"/>
              <w:highlight w:val="yellow"/>
              <w:lang w:eastAsia="en-GB"/>
              <w:rPrChange w:id="498" w:author="Liushucheng (Will Liu)" w:date="2019-11-04T15:41:00Z">
                <w:rPr/>
              </w:rPrChange>
            </w:rPr>
            <w:delText>|       +------+---+--+---+---+-------+--------+-----+-------+---+---+---+</w:delText>
          </w:r>
        </w:del>
      </w:ins>
    </w:p>
    <w:p w14:paraId="28CA91EB" w14:textId="51A26396" w:rsidR="005C15D7" w:rsidRPr="005C15D7" w:rsidDel="00D467F4" w:rsidRDefault="005C15D7">
      <w:pPr>
        <w:pStyle w:val="RFCFigure"/>
        <w:rPr>
          <w:ins w:id="499" w:author="Liushucheng (Will Liu)" w:date="2019-11-04T15:40:00Z"/>
          <w:del w:id="500" w:author="Olga Havel" w:date="2019-11-07T10:37:00Z"/>
          <w:sz w:val="20"/>
          <w:szCs w:val="20"/>
          <w:highlight w:val="yellow"/>
          <w:lang w:eastAsia="en-GB"/>
          <w:rPrChange w:id="501" w:author="Liushucheng (Will Liu)" w:date="2019-11-04T15:41:00Z">
            <w:rPr>
              <w:ins w:id="502" w:author="Liushucheng (Will Liu)" w:date="2019-11-04T15:40:00Z"/>
              <w:del w:id="503" w:author="Olga Havel" w:date="2019-11-07T10:37:00Z"/>
            </w:rPr>
          </w:rPrChange>
        </w:rPr>
        <w:pPrChange w:id="504" w:author="Liushucheng (Will Liu)" w:date="2019-11-04T15:40:00Z">
          <w:pPr>
            <w:pStyle w:val="RFCListBullet"/>
          </w:pPr>
        </w:pPrChange>
      </w:pPr>
      <w:ins w:id="505" w:author="Liushucheng (Will Liu)" w:date="2019-11-04T15:40:00Z">
        <w:del w:id="506" w:author="Olga Havel" w:date="2019-11-07T10:37:00Z">
          <w:r w:rsidRPr="005C15D7" w:rsidDel="00D467F4">
            <w:rPr>
              <w:sz w:val="20"/>
              <w:szCs w:val="20"/>
              <w:highlight w:val="yellow"/>
              <w:lang w:eastAsia="en-GB"/>
              <w:rPrChange w:id="507" w:author="Liushucheng (Will Liu)" w:date="2019-11-04T15:41:00Z">
                <w:rPr/>
              </w:rPrChange>
            </w:rPr>
            <w:delText>|       |      |   |  |   |   |       |        |     |       |   |   |   |</w:delText>
          </w:r>
        </w:del>
      </w:ins>
    </w:p>
    <w:p w14:paraId="7E4CB118" w14:textId="72A8292B" w:rsidR="005C15D7" w:rsidRPr="005C15D7" w:rsidDel="00D467F4" w:rsidRDefault="005C15D7">
      <w:pPr>
        <w:pStyle w:val="RFCFigure"/>
        <w:rPr>
          <w:ins w:id="508" w:author="Liushucheng (Will Liu)" w:date="2019-11-04T15:40:00Z"/>
          <w:del w:id="509" w:author="Olga Havel" w:date="2019-11-07T10:37:00Z"/>
          <w:sz w:val="20"/>
          <w:szCs w:val="20"/>
          <w:highlight w:val="yellow"/>
          <w:lang w:eastAsia="en-GB"/>
          <w:rPrChange w:id="510" w:author="Liushucheng (Will Liu)" w:date="2019-11-04T15:41:00Z">
            <w:rPr>
              <w:ins w:id="511" w:author="Liushucheng (Will Liu)" w:date="2019-11-04T15:40:00Z"/>
              <w:del w:id="512" w:author="Olga Havel" w:date="2019-11-07T10:37:00Z"/>
            </w:rPr>
          </w:rPrChange>
        </w:rPr>
        <w:pPrChange w:id="513" w:author="Liushucheng (Will Liu)" w:date="2019-11-04T15:40:00Z">
          <w:pPr>
            <w:pStyle w:val="RFCListBullet"/>
          </w:pPr>
        </w:pPrChange>
      </w:pPr>
      <w:ins w:id="514" w:author="Liushucheng (Will Liu)" w:date="2019-11-04T15:40:00Z">
        <w:del w:id="515" w:author="Olga Havel" w:date="2019-11-07T10:37:00Z">
          <w:r w:rsidRPr="005C15D7" w:rsidDel="00D467F4">
            <w:rPr>
              <w:sz w:val="20"/>
              <w:szCs w:val="20"/>
              <w:highlight w:val="yellow"/>
              <w:lang w:eastAsia="en-GB"/>
              <w:rPrChange w:id="516" w:author="Liushucheng (Will Liu)" w:date="2019-11-04T15:41:00Z">
                <w:rPr/>
              </w:rPrChange>
            </w:rPr>
            <w:delText>|       |      |   |  |   |   |       |        |     |       |   |   |   |</w:delText>
          </w:r>
        </w:del>
      </w:ins>
    </w:p>
    <w:p w14:paraId="5F32E5EB" w14:textId="145BB057" w:rsidR="005C15D7" w:rsidRPr="005C15D7" w:rsidDel="00D467F4" w:rsidRDefault="005C15D7">
      <w:pPr>
        <w:pStyle w:val="RFCFigure"/>
        <w:rPr>
          <w:ins w:id="517" w:author="Liushucheng (Will Liu)" w:date="2019-11-04T15:40:00Z"/>
          <w:del w:id="518" w:author="Olga Havel" w:date="2019-11-07T10:37:00Z"/>
          <w:sz w:val="20"/>
          <w:szCs w:val="20"/>
          <w:highlight w:val="yellow"/>
          <w:lang w:eastAsia="en-GB"/>
          <w:rPrChange w:id="519" w:author="Liushucheng (Will Liu)" w:date="2019-11-04T15:41:00Z">
            <w:rPr>
              <w:ins w:id="520" w:author="Liushucheng (Will Liu)" w:date="2019-11-04T15:40:00Z"/>
              <w:del w:id="521" w:author="Olga Havel" w:date="2019-11-07T10:37:00Z"/>
            </w:rPr>
          </w:rPrChange>
        </w:rPr>
        <w:pPrChange w:id="522" w:author="Liushucheng (Will Liu)" w:date="2019-11-04T15:40:00Z">
          <w:pPr>
            <w:pStyle w:val="RFCListBullet"/>
          </w:pPr>
        </w:pPrChange>
      </w:pPr>
      <w:ins w:id="523" w:author="Liushucheng (Will Liu)" w:date="2019-11-04T15:40:00Z">
        <w:del w:id="524" w:author="Olga Havel" w:date="2019-11-07T10:37:00Z">
          <w:r w:rsidRPr="005C15D7" w:rsidDel="00D467F4">
            <w:rPr>
              <w:sz w:val="20"/>
              <w:szCs w:val="20"/>
              <w:highlight w:val="yellow"/>
              <w:lang w:eastAsia="en-GB"/>
              <w:rPrChange w:id="525" w:author="Liushucheng (Will Liu)" w:date="2019-11-04T15:41:00Z">
                <w:rPr/>
              </w:rPrChange>
            </w:rPr>
            <w:delText>|       |      |   |  |   |   |       |        |     |       |   |   |   |</w:delText>
          </w:r>
        </w:del>
      </w:ins>
    </w:p>
    <w:p w14:paraId="3EAB607B" w14:textId="43C66065" w:rsidR="005C15D7" w:rsidRPr="005C15D7" w:rsidDel="00D467F4" w:rsidRDefault="005C15D7">
      <w:pPr>
        <w:pStyle w:val="RFCFigure"/>
        <w:rPr>
          <w:ins w:id="526" w:author="Liushucheng (Will Liu)" w:date="2019-11-04T15:40:00Z"/>
          <w:del w:id="527" w:author="Olga Havel" w:date="2019-11-07T10:37:00Z"/>
          <w:sz w:val="20"/>
          <w:szCs w:val="20"/>
          <w:highlight w:val="yellow"/>
          <w:lang w:eastAsia="en-GB"/>
          <w:rPrChange w:id="528" w:author="Liushucheng (Will Liu)" w:date="2019-11-04T15:41:00Z">
            <w:rPr>
              <w:ins w:id="529" w:author="Liushucheng (Will Liu)" w:date="2019-11-04T15:40:00Z"/>
              <w:del w:id="530" w:author="Olga Havel" w:date="2019-11-07T10:37:00Z"/>
            </w:rPr>
          </w:rPrChange>
        </w:rPr>
        <w:pPrChange w:id="531" w:author="Liushucheng (Will Liu)" w:date="2019-11-04T15:40:00Z">
          <w:pPr>
            <w:pStyle w:val="RFCListBullet"/>
          </w:pPr>
        </w:pPrChange>
      </w:pPr>
      <w:ins w:id="532" w:author="Liushucheng (Will Liu)" w:date="2019-11-04T15:40:00Z">
        <w:del w:id="533" w:author="Olga Havel" w:date="2019-11-07T10:37:00Z">
          <w:r w:rsidRPr="005C15D7" w:rsidDel="00D467F4">
            <w:rPr>
              <w:sz w:val="20"/>
              <w:szCs w:val="20"/>
              <w:highlight w:val="yellow"/>
              <w:lang w:eastAsia="en-GB"/>
              <w:rPrChange w:id="534" w:author="Liushucheng (Will Liu)" w:date="2019-11-04T15:41:00Z">
                <w:rPr/>
              </w:rPrChange>
            </w:rPr>
            <w:delText>|       |      |   |  |   |   |       |        |     |       |   |   |   |</w:delText>
          </w:r>
        </w:del>
      </w:ins>
    </w:p>
    <w:p w14:paraId="4FA12F0A" w14:textId="3DF48A3B" w:rsidR="005C15D7" w:rsidRPr="005C15D7" w:rsidDel="00D467F4" w:rsidRDefault="005C15D7">
      <w:pPr>
        <w:pStyle w:val="RFCFigure"/>
        <w:rPr>
          <w:ins w:id="535" w:author="Liushucheng (Will Liu)" w:date="2019-11-04T15:40:00Z"/>
          <w:del w:id="536" w:author="Olga Havel" w:date="2019-11-07T10:37:00Z"/>
          <w:sz w:val="20"/>
          <w:szCs w:val="20"/>
          <w:highlight w:val="yellow"/>
          <w:lang w:eastAsia="en-GB"/>
          <w:rPrChange w:id="537" w:author="Liushucheng (Will Liu)" w:date="2019-11-04T15:41:00Z">
            <w:rPr>
              <w:ins w:id="538" w:author="Liushucheng (Will Liu)" w:date="2019-11-04T15:40:00Z"/>
              <w:del w:id="539" w:author="Olga Havel" w:date="2019-11-07T10:37:00Z"/>
            </w:rPr>
          </w:rPrChange>
        </w:rPr>
        <w:pPrChange w:id="540" w:author="Liushucheng (Will Liu)" w:date="2019-11-04T15:40:00Z">
          <w:pPr>
            <w:pStyle w:val="RFCListBullet"/>
          </w:pPr>
        </w:pPrChange>
      </w:pPr>
      <w:ins w:id="541" w:author="Liushucheng (Will Liu)" w:date="2019-11-04T15:40:00Z">
        <w:del w:id="542" w:author="Olga Havel" w:date="2019-11-07T10:37:00Z">
          <w:r w:rsidRPr="005C15D7" w:rsidDel="00D467F4">
            <w:rPr>
              <w:sz w:val="20"/>
              <w:szCs w:val="20"/>
              <w:highlight w:val="yellow"/>
              <w:lang w:eastAsia="en-GB"/>
              <w:rPrChange w:id="543" w:author="Liushucheng (Will Liu)" w:date="2019-11-04T15:41:00Z">
                <w:rPr/>
              </w:rPrChange>
            </w:rPr>
            <w:delText>|       |      |   |  |   |   |       |        |     |       |   |   |   |</w:delText>
          </w:r>
        </w:del>
      </w:ins>
    </w:p>
    <w:p w14:paraId="75968319" w14:textId="4CAE524B" w:rsidR="005C15D7" w:rsidRPr="005C15D7" w:rsidDel="00D467F4" w:rsidRDefault="005C15D7">
      <w:pPr>
        <w:pStyle w:val="RFCFigure"/>
        <w:rPr>
          <w:ins w:id="544" w:author="Liushucheng (Will Liu)" w:date="2019-11-04T15:40:00Z"/>
          <w:del w:id="545" w:author="Olga Havel" w:date="2019-11-07T10:37:00Z"/>
          <w:sz w:val="20"/>
          <w:szCs w:val="20"/>
          <w:highlight w:val="yellow"/>
          <w:lang w:eastAsia="en-GB"/>
          <w:rPrChange w:id="546" w:author="Liushucheng (Will Liu)" w:date="2019-11-04T15:41:00Z">
            <w:rPr>
              <w:ins w:id="547" w:author="Liushucheng (Will Liu)" w:date="2019-11-04T15:40:00Z"/>
              <w:del w:id="548" w:author="Olga Havel" w:date="2019-11-07T10:37:00Z"/>
            </w:rPr>
          </w:rPrChange>
        </w:rPr>
        <w:pPrChange w:id="549" w:author="Liushucheng (Will Liu)" w:date="2019-11-04T15:40:00Z">
          <w:pPr>
            <w:pStyle w:val="RFCListBullet"/>
          </w:pPr>
        </w:pPrChange>
      </w:pPr>
      <w:ins w:id="550" w:author="Liushucheng (Will Liu)" w:date="2019-11-04T15:40:00Z">
        <w:del w:id="551" w:author="Olga Havel" w:date="2019-11-07T10:37:00Z">
          <w:r w:rsidRPr="005C15D7" w:rsidDel="00D467F4">
            <w:rPr>
              <w:sz w:val="20"/>
              <w:szCs w:val="20"/>
              <w:highlight w:val="yellow"/>
              <w:lang w:eastAsia="en-GB"/>
              <w:rPrChange w:id="552" w:author="Liushucheng (Will Liu)" w:date="2019-11-04T15:41:00Z">
                <w:rPr/>
              </w:rPrChange>
            </w:rPr>
            <w:delText>|       |      |   |  |   |   |       |        |     |       |   |   |   |</w:delText>
          </w:r>
        </w:del>
      </w:ins>
    </w:p>
    <w:p w14:paraId="2A304893" w14:textId="1DF8BFC4" w:rsidR="005C15D7" w:rsidRPr="005C15D7" w:rsidDel="00D467F4" w:rsidRDefault="005C15D7">
      <w:pPr>
        <w:pStyle w:val="RFCFigure"/>
        <w:rPr>
          <w:ins w:id="553" w:author="Liushucheng (Will Liu)" w:date="2019-11-04T15:40:00Z"/>
          <w:del w:id="554" w:author="Olga Havel" w:date="2019-11-07T10:37:00Z"/>
          <w:sz w:val="20"/>
          <w:szCs w:val="20"/>
          <w:highlight w:val="yellow"/>
          <w:lang w:eastAsia="en-GB"/>
          <w:rPrChange w:id="555" w:author="Liushucheng (Will Liu)" w:date="2019-11-04T15:41:00Z">
            <w:rPr>
              <w:ins w:id="556" w:author="Liushucheng (Will Liu)" w:date="2019-11-04T15:40:00Z"/>
              <w:del w:id="557" w:author="Olga Havel" w:date="2019-11-07T10:37:00Z"/>
            </w:rPr>
          </w:rPrChange>
        </w:rPr>
        <w:pPrChange w:id="558" w:author="Liushucheng (Will Liu)" w:date="2019-11-04T15:40:00Z">
          <w:pPr>
            <w:pStyle w:val="RFCListBullet"/>
          </w:pPr>
        </w:pPrChange>
      </w:pPr>
      <w:ins w:id="559" w:author="Liushucheng (Will Liu)" w:date="2019-11-04T15:40:00Z">
        <w:del w:id="560" w:author="Olga Havel" w:date="2019-11-07T10:37:00Z">
          <w:r w:rsidRPr="005C15D7" w:rsidDel="00D467F4">
            <w:rPr>
              <w:sz w:val="20"/>
              <w:szCs w:val="20"/>
              <w:highlight w:val="yellow"/>
              <w:lang w:eastAsia="en-GB"/>
              <w:rPrChange w:id="561" w:author="Liushucheng (Will Liu)" w:date="2019-11-04T15:41:00Z">
                <w:rPr/>
              </w:rPrChange>
            </w:rPr>
            <w:delText>|       |      |   |  |   |   |       |        |     |       |   |   |   |</w:delText>
          </w:r>
        </w:del>
      </w:ins>
    </w:p>
    <w:p w14:paraId="195CF7DC" w14:textId="6A20FB34" w:rsidR="005C15D7" w:rsidRPr="005C15D7" w:rsidDel="00D467F4" w:rsidRDefault="005C15D7">
      <w:pPr>
        <w:pStyle w:val="RFCFigure"/>
        <w:rPr>
          <w:ins w:id="562" w:author="Liushucheng (Will Liu)" w:date="2019-11-04T15:40:00Z"/>
          <w:del w:id="563" w:author="Olga Havel" w:date="2019-11-07T10:37:00Z"/>
          <w:sz w:val="20"/>
          <w:szCs w:val="20"/>
          <w:highlight w:val="yellow"/>
          <w:lang w:eastAsia="en-GB"/>
          <w:rPrChange w:id="564" w:author="Liushucheng (Will Liu)" w:date="2019-11-04T15:41:00Z">
            <w:rPr>
              <w:ins w:id="565" w:author="Liushucheng (Will Liu)" w:date="2019-11-04T15:40:00Z"/>
              <w:del w:id="566" w:author="Olga Havel" w:date="2019-11-07T10:37:00Z"/>
            </w:rPr>
          </w:rPrChange>
        </w:rPr>
        <w:pPrChange w:id="567" w:author="Liushucheng (Will Liu)" w:date="2019-11-04T15:40:00Z">
          <w:pPr>
            <w:pStyle w:val="RFCListBullet"/>
          </w:pPr>
        </w:pPrChange>
      </w:pPr>
      <w:ins w:id="568" w:author="Liushucheng (Will Liu)" w:date="2019-11-04T15:40:00Z">
        <w:del w:id="569" w:author="Olga Havel" w:date="2019-11-07T10:37:00Z">
          <w:r w:rsidRPr="005C15D7" w:rsidDel="00D467F4">
            <w:rPr>
              <w:sz w:val="20"/>
              <w:szCs w:val="20"/>
              <w:highlight w:val="yellow"/>
              <w:lang w:eastAsia="en-GB"/>
              <w:rPrChange w:id="570" w:author="Liushucheng (Will Liu)" w:date="2019-11-04T15:41:00Z">
                <w:rPr/>
              </w:rPrChange>
            </w:rPr>
            <w:delText>|       |      |   |  |   |   |       |        |     |       |   |   |   |</w:delText>
          </w:r>
        </w:del>
      </w:ins>
    </w:p>
    <w:p w14:paraId="1E9D7F34" w14:textId="00D40386" w:rsidR="005C15D7" w:rsidRPr="005C15D7" w:rsidDel="00D467F4" w:rsidRDefault="005C15D7">
      <w:pPr>
        <w:pStyle w:val="RFCFigure"/>
        <w:rPr>
          <w:ins w:id="571" w:author="Liushucheng (Will Liu)" w:date="2019-11-04T15:40:00Z"/>
          <w:del w:id="572" w:author="Olga Havel" w:date="2019-11-07T10:37:00Z"/>
          <w:sz w:val="20"/>
          <w:szCs w:val="20"/>
          <w:highlight w:val="yellow"/>
          <w:lang w:eastAsia="en-GB"/>
          <w:rPrChange w:id="573" w:author="Liushucheng (Will Liu)" w:date="2019-11-04T15:41:00Z">
            <w:rPr>
              <w:ins w:id="574" w:author="Liushucheng (Will Liu)" w:date="2019-11-04T15:40:00Z"/>
              <w:del w:id="575" w:author="Olga Havel" w:date="2019-11-07T10:37:00Z"/>
            </w:rPr>
          </w:rPrChange>
        </w:rPr>
        <w:pPrChange w:id="576" w:author="Liushucheng (Will Liu)" w:date="2019-11-04T15:40:00Z">
          <w:pPr>
            <w:pStyle w:val="RFCListBullet"/>
          </w:pPr>
        </w:pPrChange>
      </w:pPr>
      <w:ins w:id="577" w:author="Liushucheng (Will Liu)" w:date="2019-11-04T15:40:00Z">
        <w:del w:id="578" w:author="Olga Havel" w:date="2019-11-07T10:37:00Z">
          <w:r w:rsidRPr="005C15D7" w:rsidDel="00D467F4">
            <w:rPr>
              <w:sz w:val="20"/>
              <w:szCs w:val="20"/>
              <w:highlight w:val="yellow"/>
              <w:lang w:eastAsia="en-GB"/>
              <w:rPrChange w:id="579" w:author="Liushucheng (Will Liu)" w:date="2019-11-04T15:41:00Z">
                <w:rPr/>
              </w:rPrChange>
            </w:rPr>
            <w:delText>|       |      |   |  |   |   |       |        |     |       |   |   |   |</w:delText>
          </w:r>
        </w:del>
      </w:ins>
    </w:p>
    <w:p w14:paraId="1B259DEC" w14:textId="3F9D7915" w:rsidR="005C15D7" w:rsidRPr="005C15D7" w:rsidDel="00D467F4" w:rsidRDefault="005C15D7">
      <w:pPr>
        <w:pStyle w:val="RFCFigure"/>
        <w:rPr>
          <w:ins w:id="580" w:author="Liushucheng (Will Liu)" w:date="2019-11-04T15:40:00Z"/>
          <w:del w:id="581" w:author="Olga Havel" w:date="2019-11-07T10:37:00Z"/>
          <w:sz w:val="20"/>
          <w:szCs w:val="20"/>
          <w:highlight w:val="yellow"/>
          <w:lang w:eastAsia="en-GB"/>
          <w:rPrChange w:id="582" w:author="Liushucheng (Will Liu)" w:date="2019-11-04T15:41:00Z">
            <w:rPr>
              <w:ins w:id="583" w:author="Liushucheng (Will Liu)" w:date="2019-11-04T15:40:00Z"/>
              <w:del w:id="584" w:author="Olga Havel" w:date="2019-11-07T10:37:00Z"/>
            </w:rPr>
          </w:rPrChange>
        </w:rPr>
        <w:pPrChange w:id="585" w:author="Liushucheng (Will Liu)" w:date="2019-11-04T15:40:00Z">
          <w:pPr>
            <w:pStyle w:val="RFCListBullet"/>
          </w:pPr>
        </w:pPrChange>
      </w:pPr>
      <w:ins w:id="586" w:author="Liushucheng (Will Liu)" w:date="2019-11-04T15:40:00Z">
        <w:del w:id="587" w:author="Olga Havel" w:date="2019-11-07T10:37:00Z">
          <w:r w:rsidRPr="005C15D7" w:rsidDel="00D467F4">
            <w:rPr>
              <w:sz w:val="20"/>
              <w:szCs w:val="20"/>
              <w:highlight w:val="yellow"/>
              <w:lang w:eastAsia="en-GB"/>
              <w:rPrChange w:id="588" w:author="Liushucheng (Will Liu)" w:date="2019-11-04T15:41:00Z">
                <w:rPr/>
              </w:rPrChange>
            </w:rPr>
            <w:delText>|       |      |   |  |   |   |       |        |     |       |   |   |   |</w:delText>
          </w:r>
        </w:del>
      </w:ins>
    </w:p>
    <w:p w14:paraId="0D282AC6" w14:textId="4962EC8E" w:rsidR="005C15D7" w:rsidRPr="005C15D7" w:rsidDel="00D467F4" w:rsidRDefault="005C15D7">
      <w:pPr>
        <w:pStyle w:val="RFCFigure"/>
        <w:rPr>
          <w:ins w:id="589" w:author="Liushucheng (Will Liu)" w:date="2019-11-04T15:40:00Z"/>
          <w:del w:id="590" w:author="Olga Havel" w:date="2019-11-07T10:37:00Z"/>
          <w:sz w:val="20"/>
          <w:szCs w:val="20"/>
          <w:highlight w:val="yellow"/>
          <w:lang w:eastAsia="en-GB"/>
          <w:rPrChange w:id="591" w:author="Liushucheng (Will Liu)" w:date="2019-11-04T15:41:00Z">
            <w:rPr>
              <w:ins w:id="592" w:author="Liushucheng (Will Liu)" w:date="2019-11-04T15:40:00Z"/>
              <w:del w:id="593" w:author="Olga Havel" w:date="2019-11-07T10:37:00Z"/>
            </w:rPr>
          </w:rPrChange>
        </w:rPr>
        <w:pPrChange w:id="594" w:author="Liushucheng (Will Liu)" w:date="2019-11-04T15:40:00Z">
          <w:pPr>
            <w:pStyle w:val="RFCListBullet"/>
          </w:pPr>
        </w:pPrChange>
      </w:pPr>
      <w:ins w:id="595" w:author="Liushucheng (Will Liu)" w:date="2019-11-04T15:40:00Z">
        <w:del w:id="596" w:author="Olga Havel" w:date="2019-11-07T10:37:00Z">
          <w:r w:rsidRPr="005C15D7" w:rsidDel="00D467F4">
            <w:rPr>
              <w:sz w:val="20"/>
              <w:szCs w:val="20"/>
              <w:highlight w:val="yellow"/>
              <w:lang w:eastAsia="en-GB"/>
              <w:rPrChange w:id="597" w:author="Liushucheng (Will Liu)" w:date="2019-11-04T15:41:00Z">
                <w:rPr/>
              </w:rPrChange>
            </w:rPr>
            <w:delText>|       |      |   |  |   |   |       |        |     |       |   |   |   |</w:delText>
          </w:r>
        </w:del>
      </w:ins>
    </w:p>
    <w:p w14:paraId="58FD9EB5" w14:textId="6440A9E2" w:rsidR="005C15D7" w:rsidRPr="005C15D7" w:rsidDel="00D467F4" w:rsidRDefault="005C15D7">
      <w:pPr>
        <w:pStyle w:val="RFCFigure"/>
        <w:rPr>
          <w:ins w:id="598" w:author="Liushucheng (Will Liu)" w:date="2019-11-04T15:40:00Z"/>
          <w:del w:id="599" w:author="Olga Havel" w:date="2019-11-07T10:37:00Z"/>
          <w:sz w:val="20"/>
          <w:szCs w:val="20"/>
          <w:highlight w:val="yellow"/>
          <w:lang w:eastAsia="en-GB"/>
          <w:rPrChange w:id="600" w:author="Liushucheng (Will Liu)" w:date="2019-11-04T15:41:00Z">
            <w:rPr>
              <w:ins w:id="601" w:author="Liushucheng (Will Liu)" w:date="2019-11-04T15:40:00Z"/>
              <w:del w:id="602" w:author="Olga Havel" w:date="2019-11-07T10:37:00Z"/>
            </w:rPr>
          </w:rPrChange>
        </w:rPr>
        <w:pPrChange w:id="603" w:author="Liushucheng (Will Liu)" w:date="2019-11-04T15:40:00Z">
          <w:pPr>
            <w:pStyle w:val="RFCListBullet"/>
          </w:pPr>
        </w:pPrChange>
      </w:pPr>
      <w:ins w:id="604" w:author="Liushucheng (Will Liu)" w:date="2019-11-04T15:40:00Z">
        <w:del w:id="605" w:author="Olga Havel" w:date="2019-11-07T10:37:00Z">
          <w:r w:rsidRPr="005C15D7" w:rsidDel="00D467F4">
            <w:rPr>
              <w:sz w:val="20"/>
              <w:szCs w:val="20"/>
              <w:highlight w:val="yellow"/>
              <w:lang w:eastAsia="en-GB"/>
              <w:rPrChange w:id="606" w:author="Liushucheng (Will Liu)" w:date="2019-11-04T15:41:00Z">
                <w:rPr/>
              </w:rPrChange>
            </w:rPr>
            <w:delText>|       |      |   |  |   |   |       |        |     |       |   |   |   |</w:delText>
          </w:r>
        </w:del>
      </w:ins>
    </w:p>
    <w:p w14:paraId="14BE691D" w14:textId="75BA7143" w:rsidR="005C15D7" w:rsidRPr="005C15D7" w:rsidDel="00D467F4" w:rsidRDefault="005C15D7">
      <w:pPr>
        <w:pStyle w:val="RFCFigure"/>
        <w:rPr>
          <w:ins w:id="607" w:author="Liushucheng (Will Liu)" w:date="2019-11-04T15:40:00Z"/>
          <w:del w:id="608" w:author="Olga Havel" w:date="2019-11-07T10:37:00Z"/>
          <w:sz w:val="20"/>
          <w:szCs w:val="20"/>
          <w:highlight w:val="yellow"/>
          <w:lang w:eastAsia="en-GB"/>
          <w:rPrChange w:id="609" w:author="Liushucheng (Will Liu)" w:date="2019-11-04T15:41:00Z">
            <w:rPr>
              <w:ins w:id="610" w:author="Liushucheng (Will Liu)" w:date="2019-11-04T15:40:00Z"/>
              <w:del w:id="611" w:author="Olga Havel" w:date="2019-11-07T10:37:00Z"/>
            </w:rPr>
          </w:rPrChange>
        </w:rPr>
        <w:pPrChange w:id="612" w:author="Liushucheng (Will Liu)" w:date="2019-11-04T15:40:00Z">
          <w:pPr>
            <w:pStyle w:val="RFCListBullet"/>
          </w:pPr>
        </w:pPrChange>
      </w:pPr>
      <w:ins w:id="613" w:author="Liushucheng (Will Liu)" w:date="2019-11-04T15:40:00Z">
        <w:del w:id="614" w:author="Olga Havel" w:date="2019-11-07T10:37:00Z">
          <w:r w:rsidRPr="005C15D7" w:rsidDel="00D467F4">
            <w:rPr>
              <w:sz w:val="20"/>
              <w:szCs w:val="20"/>
              <w:highlight w:val="yellow"/>
              <w:lang w:eastAsia="en-GB"/>
              <w:rPrChange w:id="615" w:author="Liushucheng (Will Liu)" w:date="2019-11-04T15:41:00Z">
                <w:rPr/>
              </w:rPrChange>
            </w:rPr>
            <w:delText>|       |      |   |  |   |   |       |        |     |       |   |   |   |</w:delText>
          </w:r>
        </w:del>
      </w:ins>
    </w:p>
    <w:p w14:paraId="67D32B77" w14:textId="402B3412" w:rsidR="005C15D7" w:rsidRPr="005C15D7" w:rsidDel="00D467F4" w:rsidRDefault="005C15D7">
      <w:pPr>
        <w:pStyle w:val="RFCFigure"/>
        <w:rPr>
          <w:ins w:id="616" w:author="Liushucheng (Will Liu)" w:date="2019-11-04T15:40:00Z"/>
          <w:del w:id="617" w:author="Olga Havel" w:date="2019-11-07T10:37:00Z"/>
          <w:sz w:val="20"/>
          <w:szCs w:val="20"/>
          <w:highlight w:val="yellow"/>
          <w:lang w:eastAsia="en-GB"/>
          <w:rPrChange w:id="618" w:author="Liushucheng (Will Liu)" w:date="2019-11-04T15:41:00Z">
            <w:rPr>
              <w:ins w:id="619" w:author="Liushucheng (Will Liu)" w:date="2019-11-04T15:40:00Z"/>
              <w:del w:id="620" w:author="Olga Havel" w:date="2019-11-07T10:37:00Z"/>
            </w:rPr>
          </w:rPrChange>
        </w:rPr>
        <w:pPrChange w:id="621" w:author="Liushucheng (Will Liu)" w:date="2019-11-04T15:40:00Z">
          <w:pPr>
            <w:pStyle w:val="RFCListBullet"/>
          </w:pPr>
        </w:pPrChange>
      </w:pPr>
      <w:ins w:id="622" w:author="Liushucheng (Will Liu)" w:date="2019-11-04T15:40:00Z">
        <w:del w:id="623" w:author="Olga Havel" w:date="2019-11-07T10:37:00Z">
          <w:r w:rsidRPr="005C15D7" w:rsidDel="00D467F4">
            <w:rPr>
              <w:sz w:val="20"/>
              <w:szCs w:val="20"/>
              <w:highlight w:val="yellow"/>
              <w:lang w:eastAsia="en-GB"/>
              <w:rPrChange w:id="624" w:author="Liushucheng (Will Liu)" w:date="2019-11-04T15:41:00Z">
                <w:rPr/>
              </w:rPrChange>
            </w:rPr>
            <w:delText>|       |      |   |  |   |   |       |        |     |       |   |   |   |</w:delText>
          </w:r>
        </w:del>
      </w:ins>
    </w:p>
    <w:p w14:paraId="2B375B55" w14:textId="1E571815" w:rsidR="005C15D7" w:rsidRPr="005C15D7" w:rsidDel="00D467F4" w:rsidRDefault="005C15D7">
      <w:pPr>
        <w:pStyle w:val="RFCFigure"/>
        <w:rPr>
          <w:ins w:id="625" w:author="Liushucheng (Will Liu)" w:date="2019-11-04T15:40:00Z"/>
          <w:del w:id="626" w:author="Olga Havel" w:date="2019-11-07T10:37:00Z"/>
          <w:sz w:val="20"/>
          <w:szCs w:val="20"/>
          <w:highlight w:val="yellow"/>
          <w:lang w:eastAsia="en-GB"/>
          <w:rPrChange w:id="627" w:author="Liushucheng (Will Liu)" w:date="2019-11-04T15:41:00Z">
            <w:rPr>
              <w:ins w:id="628" w:author="Liushucheng (Will Liu)" w:date="2019-11-04T15:40:00Z"/>
              <w:del w:id="629" w:author="Olga Havel" w:date="2019-11-07T10:37:00Z"/>
            </w:rPr>
          </w:rPrChange>
        </w:rPr>
        <w:pPrChange w:id="630" w:author="Liushucheng (Will Liu)" w:date="2019-11-04T15:40:00Z">
          <w:pPr>
            <w:pStyle w:val="RFCListBullet"/>
          </w:pPr>
        </w:pPrChange>
      </w:pPr>
      <w:ins w:id="631" w:author="Liushucheng (Will Liu)" w:date="2019-11-04T15:40:00Z">
        <w:del w:id="632" w:author="Olga Havel" w:date="2019-11-07T10:37:00Z">
          <w:r w:rsidRPr="005C15D7" w:rsidDel="00D467F4">
            <w:rPr>
              <w:sz w:val="20"/>
              <w:szCs w:val="20"/>
              <w:highlight w:val="yellow"/>
              <w:lang w:eastAsia="en-GB"/>
              <w:rPrChange w:id="633" w:author="Liushucheng (Will Liu)" w:date="2019-11-04T15:41:00Z">
                <w:rPr/>
              </w:rPrChange>
            </w:rPr>
            <w:delText>|       |      |   |  |   |   |       |        |     |       |   |   |   |</w:delText>
          </w:r>
        </w:del>
      </w:ins>
    </w:p>
    <w:p w14:paraId="05B7A353" w14:textId="5310F43C" w:rsidR="005C15D7" w:rsidRPr="005C15D7" w:rsidDel="00D467F4" w:rsidRDefault="005C15D7">
      <w:pPr>
        <w:pStyle w:val="RFCFigure"/>
        <w:rPr>
          <w:ins w:id="634" w:author="Liushucheng (Will Liu)" w:date="2019-11-04T15:40:00Z"/>
          <w:del w:id="635" w:author="Olga Havel" w:date="2019-11-07T10:37:00Z"/>
          <w:sz w:val="20"/>
          <w:szCs w:val="20"/>
          <w:highlight w:val="yellow"/>
          <w:lang w:eastAsia="en-GB"/>
          <w:rPrChange w:id="636" w:author="Liushucheng (Will Liu)" w:date="2019-11-04T15:41:00Z">
            <w:rPr>
              <w:ins w:id="637" w:author="Liushucheng (Will Liu)" w:date="2019-11-04T15:40:00Z"/>
              <w:del w:id="638" w:author="Olga Havel" w:date="2019-11-07T10:37:00Z"/>
            </w:rPr>
          </w:rPrChange>
        </w:rPr>
        <w:pPrChange w:id="639" w:author="Liushucheng (Will Liu)" w:date="2019-11-04T15:40:00Z">
          <w:pPr>
            <w:pStyle w:val="RFCListBullet"/>
          </w:pPr>
        </w:pPrChange>
      </w:pPr>
      <w:ins w:id="640" w:author="Liushucheng (Will Liu)" w:date="2019-11-04T15:40:00Z">
        <w:del w:id="641" w:author="Olga Havel" w:date="2019-11-07T10:37:00Z">
          <w:r w:rsidRPr="005C15D7" w:rsidDel="00D467F4">
            <w:rPr>
              <w:sz w:val="20"/>
              <w:szCs w:val="20"/>
              <w:highlight w:val="yellow"/>
              <w:lang w:eastAsia="en-GB"/>
              <w:rPrChange w:id="642" w:author="Liushucheng (Will Liu)" w:date="2019-11-04T15:41:00Z">
                <w:rPr/>
              </w:rPrChange>
            </w:rPr>
            <w:delText>|       |      |   |  |   |   |       |        |     |       |   |   |   |</w:delText>
          </w:r>
        </w:del>
      </w:ins>
    </w:p>
    <w:p w14:paraId="710159A7" w14:textId="7B630C00" w:rsidR="005C15D7" w:rsidRPr="005C15D7" w:rsidDel="00D467F4" w:rsidRDefault="005C15D7">
      <w:pPr>
        <w:pStyle w:val="RFCFigure"/>
        <w:rPr>
          <w:ins w:id="643" w:author="Liushucheng (Will Liu)" w:date="2019-11-04T15:40:00Z"/>
          <w:del w:id="644" w:author="Olga Havel" w:date="2019-11-07T10:37:00Z"/>
          <w:sz w:val="20"/>
          <w:szCs w:val="20"/>
          <w:highlight w:val="yellow"/>
          <w:lang w:eastAsia="en-GB"/>
          <w:rPrChange w:id="645" w:author="Liushucheng (Will Liu)" w:date="2019-11-04T15:41:00Z">
            <w:rPr>
              <w:ins w:id="646" w:author="Liushucheng (Will Liu)" w:date="2019-11-04T15:40:00Z"/>
              <w:del w:id="647" w:author="Olga Havel" w:date="2019-11-07T10:37:00Z"/>
            </w:rPr>
          </w:rPrChange>
        </w:rPr>
        <w:pPrChange w:id="648" w:author="Liushucheng (Will Liu)" w:date="2019-11-04T15:40:00Z">
          <w:pPr>
            <w:pStyle w:val="RFCListBullet"/>
          </w:pPr>
        </w:pPrChange>
      </w:pPr>
      <w:ins w:id="649" w:author="Liushucheng (Will Liu)" w:date="2019-11-04T15:40:00Z">
        <w:del w:id="650" w:author="Olga Havel" w:date="2019-11-07T10:37:00Z">
          <w:r w:rsidRPr="005C15D7" w:rsidDel="00D467F4">
            <w:rPr>
              <w:sz w:val="20"/>
              <w:szCs w:val="20"/>
              <w:highlight w:val="yellow"/>
              <w:lang w:eastAsia="en-GB"/>
              <w:rPrChange w:id="651" w:author="Liushucheng (Will Liu)" w:date="2019-11-04T15:41:00Z">
                <w:rPr/>
              </w:rPrChange>
            </w:rPr>
            <w:delText>|       |      |   |  |   |   |       |        |     |       |   |   |   |</w:delText>
          </w:r>
        </w:del>
      </w:ins>
    </w:p>
    <w:p w14:paraId="5BD945D7" w14:textId="508812FC" w:rsidR="005C15D7" w:rsidRPr="005C15D7" w:rsidDel="00D467F4" w:rsidRDefault="005C15D7">
      <w:pPr>
        <w:pStyle w:val="RFCFigure"/>
        <w:rPr>
          <w:ins w:id="652" w:author="Liushucheng (Will Liu)" w:date="2019-11-04T15:40:00Z"/>
          <w:del w:id="653" w:author="Olga Havel" w:date="2019-11-07T10:37:00Z"/>
          <w:sz w:val="20"/>
          <w:szCs w:val="20"/>
          <w:highlight w:val="yellow"/>
          <w:lang w:eastAsia="en-GB"/>
          <w:rPrChange w:id="654" w:author="Liushucheng (Will Liu)" w:date="2019-11-04T15:41:00Z">
            <w:rPr>
              <w:ins w:id="655" w:author="Liushucheng (Will Liu)" w:date="2019-11-04T15:40:00Z"/>
              <w:del w:id="656" w:author="Olga Havel" w:date="2019-11-07T10:37:00Z"/>
            </w:rPr>
          </w:rPrChange>
        </w:rPr>
        <w:pPrChange w:id="657" w:author="Liushucheng (Will Liu)" w:date="2019-11-04T15:40:00Z">
          <w:pPr>
            <w:pStyle w:val="RFCListBullet"/>
          </w:pPr>
        </w:pPrChange>
      </w:pPr>
      <w:ins w:id="658" w:author="Liushucheng (Will Liu)" w:date="2019-11-04T15:40:00Z">
        <w:del w:id="659" w:author="Olga Havel" w:date="2019-11-07T10:37:00Z">
          <w:r w:rsidRPr="005C15D7" w:rsidDel="00D467F4">
            <w:rPr>
              <w:sz w:val="20"/>
              <w:szCs w:val="20"/>
              <w:highlight w:val="yellow"/>
              <w:lang w:eastAsia="en-GB"/>
              <w:rPrChange w:id="660" w:author="Liushucheng (Will Liu)" w:date="2019-11-04T15:41:00Z">
                <w:rPr/>
              </w:rPrChange>
            </w:rPr>
            <w:delText>|       |      |   |  |   |   |       |        |     |       |   |   |   |</w:delText>
          </w:r>
        </w:del>
      </w:ins>
    </w:p>
    <w:p w14:paraId="02E4BC63" w14:textId="021183D7" w:rsidR="005C15D7" w:rsidRPr="005C15D7" w:rsidDel="00D467F4" w:rsidRDefault="005C15D7">
      <w:pPr>
        <w:pStyle w:val="RFCFigure"/>
        <w:rPr>
          <w:ins w:id="661" w:author="Liushucheng (Will Liu)" w:date="2019-11-04T15:39:00Z"/>
          <w:del w:id="662" w:author="Olga Havel" w:date="2019-11-07T10:37:00Z"/>
          <w:sz w:val="20"/>
          <w:szCs w:val="20"/>
          <w:lang w:eastAsia="en-GB"/>
          <w:rPrChange w:id="663" w:author="Liushucheng (Will Liu)" w:date="2019-11-04T15:40:00Z">
            <w:rPr>
              <w:ins w:id="664" w:author="Liushucheng (Will Liu)" w:date="2019-11-04T15:39:00Z"/>
              <w:del w:id="665" w:author="Olga Havel" w:date="2019-11-07T10:37:00Z"/>
            </w:rPr>
          </w:rPrChange>
        </w:rPr>
        <w:pPrChange w:id="666" w:author="Liushucheng (Will Liu)" w:date="2019-11-04T15:40:00Z">
          <w:pPr>
            <w:pStyle w:val="RFCListBullet"/>
            <w:numPr>
              <w:numId w:val="17"/>
            </w:numPr>
            <w:tabs>
              <w:tab w:val="num" w:pos="864"/>
            </w:tabs>
            <w:ind w:left="864" w:hanging="432"/>
          </w:pPr>
        </w:pPrChange>
      </w:pPr>
      <w:ins w:id="667" w:author="Liushucheng (Will Liu)" w:date="2019-11-04T15:40:00Z">
        <w:del w:id="668" w:author="Olga Havel" w:date="2019-11-07T10:37:00Z">
          <w:r w:rsidRPr="005C15D7" w:rsidDel="00D467F4">
            <w:rPr>
              <w:sz w:val="20"/>
              <w:szCs w:val="20"/>
              <w:highlight w:val="yellow"/>
              <w:lang w:eastAsia="en-GB"/>
              <w:rPrChange w:id="669" w:author="Liushucheng (Will Liu)" w:date="2019-11-04T15:41:00Z">
                <w:rPr/>
              </w:rPrChange>
            </w:rPr>
            <w:delText>+-------+------+- -+--+---+---+-------+--------+-----+-------+---+---+---+</w:delText>
          </w:r>
        </w:del>
      </w:ins>
    </w:p>
    <w:p w14:paraId="2DDC98C8" w14:textId="77777777" w:rsidR="005C15D7" w:rsidDel="00036F56" w:rsidRDefault="005C15D7">
      <w:pPr>
        <w:pStyle w:val="RFCListBullet"/>
        <w:rPr>
          <w:del w:id="670" w:author="Olga Havel" w:date="2019-11-07T10:40:00Z"/>
        </w:rPr>
        <w:pPrChange w:id="671" w:author="Liushucheng (Will Liu)" w:date="2019-11-04T11:45:00Z">
          <w:pPr>
            <w:pStyle w:val="RFCListBullet"/>
            <w:numPr>
              <w:numId w:val="17"/>
            </w:numPr>
            <w:tabs>
              <w:tab w:val="num" w:pos="864"/>
            </w:tabs>
            <w:ind w:left="864" w:hanging="432"/>
          </w:pPr>
        </w:pPrChange>
      </w:pPr>
    </w:p>
    <w:p w14:paraId="4C82457C" w14:textId="05EEA663" w:rsidR="00D467F4" w:rsidRPr="00D9527D" w:rsidRDefault="00D467F4" w:rsidP="00AE358B">
      <w:pPr>
        <w:pStyle w:val="Heading1"/>
        <w:rPr>
          <w:ins w:id="672" w:author="Olga Havel" w:date="2019-11-07T10:37:00Z"/>
          <w:highlight w:val="yellow"/>
          <w:rPrChange w:id="673" w:author="Olga Havel" w:date="2019-11-07T10:38:00Z">
            <w:rPr>
              <w:ins w:id="674" w:author="Olga Havel" w:date="2019-11-07T10:37:00Z"/>
            </w:rPr>
          </w:rPrChange>
        </w:rPr>
      </w:pPr>
      <w:bookmarkStart w:id="675" w:name="_Toc23774631"/>
      <w:ins w:id="676" w:author="Olga Havel" w:date="2019-11-07T10:36:00Z">
        <w:r w:rsidRPr="00D9527D">
          <w:rPr>
            <w:highlight w:val="yellow"/>
            <w:rPrChange w:id="677" w:author="Olga Havel" w:date="2019-11-07T10:38:00Z">
              <w:rPr/>
            </w:rPrChange>
          </w:rPr>
          <w:t>Intent Classification Table Example</w:t>
        </w:r>
      </w:ins>
    </w:p>
    <w:p w14:paraId="3E7DD36D" w14:textId="55FB4BE8" w:rsidR="001E0B3A" w:rsidRPr="00570564" w:rsidRDefault="001E0B3A" w:rsidP="001E0B3A">
      <w:pPr>
        <w:rPr>
          <w:ins w:id="678" w:author="Olga Havel" w:date="2019-11-07T10:37:00Z"/>
          <w:highlight w:val="yellow"/>
          <w:lang w:val="en-IE"/>
        </w:rPr>
      </w:pPr>
      <w:ins w:id="679" w:author="Olga Havel" w:date="2019-11-07T10:37:00Z">
        <w:r>
          <w:rPr>
            <w:highlight w:val="yellow"/>
            <w:lang w:val="en-IE"/>
          </w:rPr>
          <w:t>This chapter proposes the intent classification table</w:t>
        </w:r>
      </w:ins>
      <w:ins w:id="680" w:author="Olga Havel" w:date="2019-11-07T15:57:00Z">
        <w:r w:rsidR="00D1039D">
          <w:rPr>
            <w:highlight w:val="yellow"/>
            <w:lang w:val="en-IE"/>
          </w:rPr>
          <w:t xml:space="preserve"> approach</w:t>
        </w:r>
      </w:ins>
      <w:ins w:id="681" w:author="Olga Havel" w:date="2019-11-07T10:37:00Z">
        <w:r>
          <w:rPr>
            <w:highlight w:val="yellow"/>
            <w:lang w:val="en-IE"/>
          </w:rPr>
          <w:t xml:space="preserve"> that may help to classify mainstream intent related demos / tools. </w:t>
        </w:r>
        <w:r w:rsidRPr="00570564">
          <w:rPr>
            <w:highlight w:val="yellow"/>
            <w:lang w:val="en-IE"/>
          </w:rPr>
          <w:t>The table was created based on the following:</w:t>
        </w:r>
      </w:ins>
    </w:p>
    <w:p w14:paraId="7C24C6B3" w14:textId="77777777" w:rsidR="001E0B3A" w:rsidRPr="00570564" w:rsidRDefault="001E0B3A" w:rsidP="001E0B3A">
      <w:pPr>
        <w:pStyle w:val="RFCListBullet"/>
        <w:numPr>
          <w:ilvl w:val="0"/>
          <w:numId w:val="17"/>
        </w:numPr>
        <w:tabs>
          <w:tab w:val="num" w:pos="864"/>
        </w:tabs>
        <w:rPr>
          <w:ins w:id="682" w:author="Olga Havel" w:date="2019-11-07T10:37:00Z"/>
          <w:highlight w:val="yellow"/>
        </w:rPr>
      </w:pPr>
      <w:ins w:id="683" w:author="Olga Havel" w:date="2019-11-07T10:37:00Z">
        <w:r w:rsidRPr="00570564">
          <w:rPr>
            <w:highlight w:val="yellow"/>
          </w:rPr>
          <w:t>Comments from Chairs that it would be better to have one table that would collect all classification info from the text in our draft, so that it could be used for easy classification of different tools / demos going forward, starting with the ones presented at the meeting</w:t>
        </w:r>
      </w:ins>
    </w:p>
    <w:p w14:paraId="29E7B385" w14:textId="698CF0AF" w:rsidR="001E0B3A" w:rsidRDefault="001E0B3A" w:rsidP="001E0B3A">
      <w:pPr>
        <w:pStyle w:val="RFCListBullet"/>
        <w:numPr>
          <w:ilvl w:val="0"/>
          <w:numId w:val="17"/>
        </w:numPr>
        <w:tabs>
          <w:tab w:val="num" w:pos="864"/>
        </w:tabs>
        <w:rPr>
          <w:ins w:id="684" w:author="Olga Havel" w:date="2019-11-07T10:37:00Z"/>
          <w:highlight w:val="yellow"/>
        </w:rPr>
      </w:pPr>
      <w:ins w:id="685" w:author="Olga Havel" w:date="2019-11-07T10:37:00Z">
        <w:r w:rsidRPr="00570564">
          <w:rPr>
            <w:highlight w:val="yellow"/>
          </w:rPr>
          <w:t xml:space="preserve">Categories </w:t>
        </w:r>
        <w:r>
          <w:rPr>
            <w:highlight w:val="yellow"/>
          </w:rPr>
          <w:t xml:space="preserve">were initially created solely </w:t>
        </w:r>
        <w:r w:rsidRPr="00570564">
          <w:rPr>
            <w:highlight w:val="yellow"/>
          </w:rPr>
          <w:t>based on info from this draft</w:t>
        </w:r>
        <w:r>
          <w:rPr>
            <w:highlight w:val="yellow"/>
          </w:rPr>
          <w:t xml:space="preserve"> and e</w:t>
        </w:r>
        <w:r w:rsidRPr="002A2D65">
          <w:rPr>
            <w:highlight w:val="yellow"/>
          </w:rPr>
          <w:t xml:space="preserve">xpanded based on some discussions during the </w:t>
        </w:r>
      </w:ins>
      <w:ins w:id="686" w:author="Olga Havel" w:date="2019-11-07T15:58:00Z">
        <w:r w:rsidR="00F54D12">
          <w:rPr>
            <w:highlight w:val="yellow"/>
          </w:rPr>
          <w:t>NMRG 56</w:t>
        </w:r>
        <w:r w:rsidR="00F54D12" w:rsidRPr="00F54D12">
          <w:rPr>
            <w:highlight w:val="yellow"/>
            <w:vertAlign w:val="superscript"/>
            <w:rPrChange w:id="687" w:author="Olga Havel" w:date="2019-11-07T15:58:00Z">
              <w:rPr>
                <w:highlight w:val="yellow"/>
              </w:rPr>
            </w:rPrChange>
          </w:rPr>
          <w:t>th</w:t>
        </w:r>
        <w:r w:rsidR="00F54D12">
          <w:rPr>
            <w:highlight w:val="yellow"/>
          </w:rPr>
          <w:t xml:space="preserve"> </w:t>
        </w:r>
      </w:ins>
      <w:ins w:id="688" w:author="Olga Havel" w:date="2019-11-07T10:37:00Z">
        <w:r w:rsidRPr="002A2D65">
          <w:rPr>
            <w:highlight w:val="yellow"/>
          </w:rPr>
          <w:t xml:space="preserve">meeting and some </w:t>
        </w:r>
        <w:r>
          <w:rPr>
            <w:highlight w:val="yellow"/>
          </w:rPr>
          <w:t xml:space="preserve">additional </w:t>
        </w:r>
        <w:r w:rsidRPr="002A2D65">
          <w:rPr>
            <w:highlight w:val="yellow"/>
          </w:rPr>
          <w:t>categories menti</w:t>
        </w:r>
        <w:r>
          <w:rPr>
            <w:highlight w:val="yellow"/>
          </w:rPr>
          <w:t>oned during demo presentations (e.g.</w:t>
        </w:r>
        <w:r w:rsidRPr="002A2D65">
          <w:rPr>
            <w:highlight w:val="yellow"/>
          </w:rPr>
          <w:t xml:space="preserve"> Applications, VNFs, Network Scope</w:t>
        </w:r>
        <w:r>
          <w:rPr>
            <w:highlight w:val="yellow"/>
          </w:rPr>
          <w:t>)</w:t>
        </w:r>
      </w:ins>
    </w:p>
    <w:p w14:paraId="38DEBDC6" w14:textId="77777777" w:rsidR="001E0B3A" w:rsidRDefault="001E0B3A" w:rsidP="001E0B3A">
      <w:pPr>
        <w:pStyle w:val="RFCListBullet"/>
        <w:ind w:left="432"/>
        <w:rPr>
          <w:ins w:id="689" w:author="Olga Havel" w:date="2019-11-07T10:37:00Z"/>
          <w:highlight w:val="yellow"/>
        </w:rPr>
      </w:pPr>
      <w:ins w:id="690" w:author="Olga Havel" w:date="2019-11-07T10:37:00Z">
        <w:r>
          <w:rPr>
            <w:highlight w:val="yellow"/>
          </w:rPr>
          <w:t>This document contains simplified table split into multiple tables. The full table would be shared on the web site.</w:t>
        </w:r>
      </w:ins>
    </w:p>
    <w:p w14:paraId="54232135" w14:textId="77777777" w:rsidR="001E0B3A" w:rsidRDefault="001E0B3A" w:rsidP="001E0B3A">
      <w:pPr>
        <w:pStyle w:val="RFCListBullet"/>
        <w:ind w:left="432"/>
        <w:rPr>
          <w:ins w:id="691" w:author="Olga Havel" w:date="2019-11-07T10:37:00Z"/>
          <w:highlight w:val="yellow"/>
        </w:rPr>
      </w:pPr>
      <w:ins w:id="692" w:author="Olga Havel" w:date="2019-11-07T10:37:00Z">
        <w:r w:rsidRPr="00EB7C5A">
          <w:rPr>
            <w:highlight w:val="yellow"/>
          </w:rPr>
          <w:t>We first classify intents into inte</w:t>
        </w:r>
        <w:bookmarkStart w:id="693" w:name="OLE_LINK2"/>
        <w:r w:rsidRPr="00EB7C5A">
          <w:rPr>
            <w:highlight w:val="yellow"/>
          </w:rPr>
          <w:t xml:space="preserve">nt types and describe each type based on the solution it belongs </w:t>
        </w:r>
        <w:r>
          <w:rPr>
            <w:highlight w:val="yellow"/>
          </w:rPr>
          <w:t xml:space="preserve">to </w:t>
        </w:r>
        <w:r w:rsidRPr="00EB7C5A">
          <w:rPr>
            <w:highlight w:val="yellow"/>
          </w:rPr>
          <w:t>and what intent user</w:t>
        </w:r>
        <w:bookmarkEnd w:id="693"/>
        <w:r w:rsidRPr="00EB7C5A">
          <w:rPr>
            <w:highlight w:val="yellow"/>
          </w:rPr>
          <w:t xml:space="preserve"> it is for</w:t>
        </w:r>
        <w:r>
          <w:rPr>
            <w:highlight w:val="yellow"/>
          </w:rPr>
          <w:t>.</w:t>
        </w:r>
      </w:ins>
    </w:p>
    <w:p w14:paraId="62BDC4A5" w14:textId="77777777" w:rsidR="001E0B3A" w:rsidRDefault="001E0B3A" w:rsidP="001E0B3A">
      <w:pPr>
        <w:pStyle w:val="RFCListBullet"/>
        <w:ind w:left="432"/>
        <w:rPr>
          <w:ins w:id="694" w:author="Olga Havel" w:date="2019-11-07T10:37:00Z"/>
          <w:highlight w:val="yellow"/>
        </w:rPr>
      </w:pPr>
      <w:ins w:id="695" w:author="Olga Havel" w:date="2019-11-07T10:37:00Z">
        <w:r>
          <w:rPr>
            <w:highlight w:val="yellow"/>
          </w:rPr>
          <w:t>We than present different categories that these intent type can belong to, based on intent scope, network scope, intent abstraction and lifecycle.</w:t>
        </w:r>
      </w:ins>
    </w:p>
    <w:p w14:paraId="74F362CF" w14:textId="77777777" w:rsidR="00036F56" w:rsidRDefault="00036F5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696" w:author="Olga Havel" w:date="2019-11-07T10:39:00Z"/>
          <w:rFonts w:cs="Arial"/>
          <w:bCs/>
          <w:iCs/>
          <w:szCs w:val="28"/>
          <w:highlight w:val="yellow"/>
        </w:rPr>
      </w:pPr>
      <w:ins w:id="697" w:author="Olga Havel" w:date="2019-11-07T10:39:00Z">
        <w:r>
          <w:rPr>
            <w:highlight w:val="yellow"/>
          </w:rPr>
          <w:br w:type="page"/>
        </w:r>
      </w:ins>
    </w:p>
    <w:p w14:paraId="11DF4C46" w14:textId="52F3F0C1" w:rsidR="001E0B3A" w:rsidRPr="0094778C" w:rsidRDefault="0094778C">
      <w:pPr>
        <w:pStyle w:val="Heading2"/>
        <w:rPr>
          <w:ins w:id="698" w:author="Olga Havel" w:date="2019-11-07T10:38:00Z"/>
          <w:highlight w:val="yellow"/>
          <w:rPrChange w:id="699" w:author="Olga Havel" w:date="2019-11-07T10:39:00Z">
            <w:rPr>
              <w:ins w:id="700" w:author="Olga Havel" w:date="2019-11-07T10:38:00Z"/>
            </w:rPr>
          </w:rPrChange>
        </w:rPr>
        <w:pPrChange w:id="701" w:author="Olga Havel" w:date="2019-11-07T10:38:00Z">
          <w:pPr>
            <w:pStyle w:val="Heading1"/>
          </w:pPr>
        </w:pPrChange>
      </w:pPr>
      <w:bookmarkStart w:id="702" w:name="OLE_LINK84"/>
      <w:bookmarkStart w:id="703" w:name="OLE_LINK52"/>
      <w:ins w:id="704" w:author="Olga Havel" w:date="2019-11-07T10:38:00Z">
        <w:r w:rsidRPr="0094778C">
          <w:rPr>
            <w:highlight w:val="yellow"/>
            <w:rPrChange w:id="705" w:author="Olga Havel" w:date="2019-11-07T10:39:00Z">
              <w:rPr/>
            </w:rPrChange>
          </w:rPr>
          <w:lastRenderedPageBreak/>
          <w:t xml:space="preserve">Intent Classification Table </w:t>
        </w:r>
      </w:ins>
      <w:ins w:id="706" w:author="Olga Havel" w:date="2019-11-07T14:03:00Z">
        <w:r w:rsidR="00380675">
          <w:rPr>
            <w:highlight w:val="yellow"/>
          </w:rPr>
          <w:t xml:space="preserve">Example </w:t>
        </w:r>
      </w:ins>
      <w:ins w:id="707" w:author="Olga Havel" w:date="2019-11-07T10:38:00Z">
        <w:r w:rsidR="00156CE4" w:rsidRPr="00C30169">
          <w:rPr>
            <w:highlight w:val="yellow"/>
          </w:rPr>
          <w:t>(</w:t>
        </w:r>
        <w:r w:rsidRPr="0094778C">
          <w:rPr>
            <w:highlight w:val="yellow"/>
            <w:rPrChange w:id="708" w:author="Olga Havel" w:date="2019-11-07T10:39:00Z">
              <w:rPr/>
            </w:rPrChange>
          </w:rPr>
          <w:t>Carrier</w:t>
        </w:r>
      </w:ins>
      <w:ins w:id="709" w:author="Olga Havel" w:date="2019-11-07T14:15:00Z">
        <w:r w:rsidR="00156CE4">
          <w:rPr>
            <w:highlight w:val="yellow"/>
          </w:rPr>
          <w:t xml:space="preserve"> Solution)</w:t>
        </w:r>
      </w:ins>
    </w:p>
    <w:p w14:paraId="01D4F680" w14:textId="6644FCE1" w:rsidR="0094778C" w:rsidRPr="0094778C" w:rsidRDefault="0094778C">
      <w:pPr>
        <w:pStyle w:val="Heading3"/>
        <w:rPr>
          <w:ins w:id="710" w:author="Olga Havel" w:date="2019-11-07T10:39:00Z"/>
          <w:highlight w:val="yellow"/>
          <w:rPrChange w:id="711" w:author="Olga Havel" w:date="2019-11-07T10:39:00Z">
            <w:rPr>
              <w:ins w:id="712" w:author="Olga Havel" w:date="2019-11-07T10:39:00Z"/>
            </w:rPr>
          </w:rPrChange>
        </w:rPr>
        <w:pPrChange w:id="713" w:author="Olga Havel" w:date="2019-11-07T10:38:00Z">
          <w:pPr>
            <w:pStyle w:val="Heading1"/>
          </w:pPr>
        </w:pPrChange>
      </w:pPr>
      <w:bookmarkStart w:id="714" w:name="OLE_LINK51"/>
      <w:bookmarkStart w:id="715" w:name="OLE_LINK86"/>
      <w:bookmarkStart w:id="716" w:name="OLE_LINK87"/>
      <w:ins w:id="717" w:author="Olga Havel" w:date="2019-11-07T10:39:00Z">
        <w:r w:rsidRPr="0094778C">
          <w:rPr>
            <w:highlight w:val="yellow"/>
            <w:rPrChange w:id="718" w:author="Olga Havel" w:date="2019-11-07T10:39:00Z">
              <w:rPr/>
            </w:rPrChange>
          </w:rPr>
          <w:t>Intent Users and Intent Types</w:t>
        </w:r>
        <w:bookmarkStart w:id="719" w:name="OLE_LINK85"/>
      </w:ins>
    </w:p>
    <w:p w14:paraId="7D9CCF38" w14:textId="03C6A2DD" w:rsidR="0094778C" w:rsidRPr="0094778C" w:rsidRDefault="0094778C">
      <w:pPr>
        <w:rPr>
          <w:ins w:id="720" w:author="Olga Havel" w:date="2019-11-07T10:36:00Z"/>
        </w:rPr>
        <w:pPrChange w:id="721" w:author="Olga Havel" w:date="2019-11-07T10:39:00Z">
          <w:pPr>
            <w:pStyle w:val="Heading1"/>
          </w:pPr>
        </w:pPrChange>
      </w:pPr>
      <w:bookmarkStart w:id="722" w:name="OLE_LINK41"/>
      <w:bookmarkStart w:id="723" w:name="OLE_LINK42"/>
      <w:ins w:id="724" w:author="Olga Havel" w:date="2019-11-07T10:39:00Z">
        <w:r w:rsidRPr="0063414F">
          <w:rPr>
            <w:highlight w:val="yellow"/>
          </w:rPr>
          <w:t>The following table describes the Intent Users in Carrier Solution</w:t>
        </w:r>
        <w:r>
          <w:rPr>
            <w:highlight w:val="yellow"/>
          </w:rPr>
          <w:t>s</w:t>
        </w:r>
        <w:r w:rsidRPr="0063414F">
          <w:rPr>
            <w:highlight w:val="yellow"/>
          </w:rPr>
          <w:t xml:space="preserve"> and Intent Types with their descriptions for differ</w:t>
        </w:r>
        <w:r>
          <w:rPr>
            <w:highlight w:val="yellow"/>
          </w:rPr>
          <w:t>ent intent users</w:t>
        </w:r>
        <w:r w:rsidRPr="0063414F">
          <w:rPr>
            <w:highlight w:val="yellow"/>
          </w:rPr>
          <w:t>.</w:t>
        </w:r>
      </w:ins>
      <w:bookmarkEnd w:id="722"/>
      <w:bookmarkEnd w:id="723"/>
    </w:p>
    <w:p w14:paraId="6CF142FA" w14:textId="77777777" w:rsidR="00036F56" w:rsidRPr="00F70658" w:rsidRDefault="00036F56" w:rsidP="00036F56">
      <w:pPr>
        <w:pStyle w:val="RFCFigure"/>
        <w:rPr>
          <w:ins w:id="725" w:author="Olga Havel" w:date="2019-11-07T10:39:00Z"/>
          <w:sz w:val="20"/>
          <w:szCs w:val="20"/>
          <w:highlight w:val="yellow"/>
          <w:lang w:eastAsia="en-GB"/>
        </w:rPr>
      </w:pPr>
      <w:bookmarkStart w:id="726" w:name="OLE_LINK5"/>
      <w:bookmarkStart w:id="727" w:name="OLE_LINK11"/>
      <w:bookmarkStart w:id="728" w:name="OLE_LINK49"/>
      <w:bookmarkStart w:id="729" w:name="OLE_LINK20"/>
      <w:bookmarkStart w:id="730" w:name="OLE_LINK21"/>
      <w:bookmarkEnd w:id="702"/>
      <w:bookmarkEnd w:id="714"/>
      <w:bookmarkEnd w:id="719"/>
      <w:ins w:id="731" w:author="Olga Havel" w:date="2019-11-07T10:39:00Z">
        <w:r w:rsidRPr="00F70658">
          <w:rPr>
            <w:sz w:val="20"/>
            <w:szCs w:val="20"/>
            <w:highlight w:val="yellow"/>
            <w:lang w:eastAsia="en-GB"/>
          </w:rPr>
          <w:t>+-------------+-------------+--------------------------------------------------+</w:t>
        </w:r>
      </w:ins>
    </w:p>
    <w:p w14:paraId="7EA372BE" w14:textId="77777777" w:rsidR="00036F56" w:rsidRPr="00F70658" w:rsidRDefault="00036F56" w:rsidP="00036F56">
      <w:pPr>
        <w:pStyle w:val="RFCFigure"/>
        <w:rPr>
          <w:ins w:id="732" w:author="Olga Havel" w:date="2019-11-07T10:39:00Z"/>
          <w:sz w:val="20"/>
          <w:szCs w:val="20"/>
          <w:highlight w:val="yellow"/>
          <w:lang w:eastAsia="en-GB"/>
        </w:rPr>
      </w:pPr>
      <w:bookmarkStart w:id="733" w:name="OLE_LINK50"/>
      <w:ins w:id="734" w:author="Olga Havel" w:date="2019-11-07T10:39:00Z">
        <w:r w:rsidRPr="00F70658">
          <w:rPr>
            <w:sz w:val="20"/>
            <w:szCs w:val="20"/>
            <w:highlight w:val="yellow"/>
            <w:lang w:eastAsia="en-GB"/>
          </w:rPr>
          <w:t>| Intent User | Intent Type |             Intent Type Description              |</w:t>
        </w:r>
      </w:ins>
    </w:p>
    <w:p w14:paraId="5F75E206" w14:textId="77777777" w:rsidR="00036F56" w:rsidRPr="00F70658" w:rsidRDefault="00036F56" w:rsidP="00036F56">
      <w:pPr>
        <w:pStyle w:val="RFCFigure"/>
        <w:rPr>
          <w:ins w:id="735" w:author="Olga Havel" w:date="2019-11-07T10:39:00Z"/>
          <w:sz w:val="20"/>
          <w:szCs w:val="20"/>
          <w:highlight w:val="yellow"/>
          <w:lang w:eastAsia="en-GB"/>
        </w:rPr>
      </w:pPr>
      <w:ins w:id="736" w:author="Olga Havel" w:date="2019-11-07T10:39:00Z">
        <w:r w:rsidRPr="00F70658">
          <w:rPr>
            <w:sz w:val="20"/>
            <w:szCs w:val="20"/>
            <w:highlight w:val="yellow"/>
            <w:lang w:eastAsia="en-GB"/>
          </w:rPr>
          <w:t>+-------------+-------------+--------------------------------------------------+</w:t>
        </w:r>
      </w:ins>
    </w:p>
    <w:p w14:paraId="486CFBE3" w14:textId="77777777" w:rsidR="00036F56" w:rsidRPr="00F70658" w:rsidRDefault="00036F56" w:rsidP="00036F56">
      <w:pPr>
        <w:pStyle w:val="RFCFigure"/>
        <w:rPr>
          <w:ins w:id="737" w:author="Olga Havel" w:date="2019-11-07T10:39:00Z"/>
          <w:sz w:val="20"/>
          <w:szCs w:val="20"/>
          <w:highlight w:val="yellow"/>
          <w:lang w:eastAsia="en-GB"/>
        </w:rPr>
      </w:pPr>
      <w:bookmarkStart w:id="738" w:name="OLE_LINK17"/>
      <w:bookmarkEnd w:id="726"/>
      <w:bookmarkEnd w:id="727"/>
      <w:ins w:id="739" w:author="Olga Havel" w:date="2019-11-07T10:39:00Z">
        <w:r w:rsidRPr="00F70658">
          <w:rPr>
            <w:sz w:val="20"/>
            <w:szCs w:val="20"/>
            <w:highlight w:val="yellow"/>
            <w:lang w:eastAsia="en-GB"/>
          </w:rPr>
          <w:t xml:space="preserve">| </w:t>
        </w:r>
        <w:r>
          <w:rPr>
            <w:sz w:val="20"/>
            <w:szCs w:val="20"/>
            <w:highlight w:val="yellow"/>
            <w:lang w:eastAsia="en-GB"/>
          </w:rPr>
          <w:t>Customer/</w:t>
        </w:r>
        <w:r w:rsidRPr="00F70658">
          <w:rPr>
            <w:sz w:val="20"/>
            <w:szCs w:val="20"/>
            <w:highlight w:val="yellow"/>
            <w:lang w:eastAsia="en-GB"/>
          </w:rPr>
          <w:t xml:space="preserve">   | </w:t>
        </w:r>
        <w:r>
          <w:rPr>
            <w:sz w:val="20"/>
            <w:szCs w:val="20"/>
            <w:highlight w:val="yellow"/>
            <w:lang w:eastAsia="en-GB"/>
          </w:rPr>
          <w:t xml:space="preserve">Customer    | Customer Self-Service with SLA &amp; Value Added    </w:t>
        </w:r>
        <w:r w:rsidRPr="00F70658">
          <w:rPr>
            <w:sz w:val="20"/>
            <w:szCs w:val="20"/>
            <w:highlight w:val="yellow"/>
            <w:lang w:eastAsia="en-GB"/>
          </w:rPr>
          <w:t xml:space="preserve"> |</w:t>
        </w:r>
      </w:ins>
    </w:p>
    <w:p w14:paraId="18080909" w14:textId="77777777" w:rsidR="00036F56" w:rsidRPr="00F70658" w:rsidRDefault="00036F56" w:rsidP="00036F56">
      <w:pPr>
        <w:pStyle w:val="RFCFigure"/>
        <w:rPr>
          <w:ins w:id="740" w:author="Olga Havel" w:date="2019-11-07T10:39:00Z"/>
          <w:sz w:val="20"/>
          <w:szCs w:val="20"/>
          <w:highlight w:val="yellow"/>
          <w:lang w:eastAsia="en-GB"/>
        </w:rPr>
      </w:pPr>
      <w:ins w:id="741" w:author="Olga Havel" w:date="2019-11-07T10:39:00Z">
        <w:r>
          <w:rPr>
            <w:sz w:val="20"/>
            <w:szCs w:val="20"/>
            <w:highlight w:val="yellow"/>
            <w:lang w:eastAsia="en-GB"/>
          </w:rPr>
          <w:t xml:space="preserve">| Subscriber </w:t>
        </w:r>
        <w:r w:rsidRPr="00F70658">
          <w:rPr>
            <w:sz w:val="20"/>
            <w:szCs w:val="20"/>
            <w:highlight w:val="yellow"/>
            <w:lang w:eastAsia="en-GB"/>
          </w:rPr>
          <w:t xml:space="preserve"> |</w:t>
        </w:r>
        <w:r>
          <w:rPr>
            <w:sz w:val="20"/>
            <w:szCs w:val="20"/>
            <w:highlight w:val="yellow"/>
            <w:lang w:eastAsia="en-GB"/>
          </w:rPr>
          <w:t xml:space="preserve"> Service     | Service                                     </w:t>
        </w:r>
        <w:r w:rsidRPr="00F70658">
          <w:rPr>
            <w:sz w:val="20"/>
            <w:szCs w:val="20"/>
            <w:highlight w:val="yellow"/>
            <w:lang w:eastAsia="en-GB"/>
          </w:rPr>
          <w:t xml:space="preserve">     |</w:t>
        </w:r>
      </w:ins>
    </w:p>
    <w:p w14:paraId="074F6262" w14:textId="77777777" w:rsidR="00036F56" w:rsidRPr="00F70658" w:rsidRDefault="00036F56" w:rsidP="00036F56">
      <w:pPr>
        <w:pStyle w:val="RFCFigure"/>
        <w:rPr>
          <w:ins w:id="742" w:author="Olga Havel" w:date="2019-11-07T10:39:00Z"/>
          <w:sz w:val="20"/>
          <w:szCs w:val="20"/>
          <w:highlight w:val="yellow"/>
          <w:lang w:eastAsia="en-GB"/>
        </w:rPr>
      </w:pPr>
      <w:ins w:id="743" w:author="Olga Havel" w:date="2019-11-07T10:39:00Z">
        <w:r w:rsidRPr="00F70658">
          <w:rPr>
            <w:sz w:val="20"/>
            <w:szCs w:val="20"/>
            <w:highlight w:val="yellow"/>
            <w:lang w:eastAsia="en-GB"/>
          </w:rPr>
          <w:t>|             | Intent      |                                                  |</w:t>
        </w:r>
      </w:ins>
    </w:p>
    <w:p w14:paraId="0B7E015A" w14:textId="77777777" w:rsidR="00036F56" w:rsidRPr="00F70658" w:rsidRDefault="00036F56" w:rsidP="00036F56">
      <w:pPr>
        <w:pStyle w:val="RFCFigure"/>
        <w:rPr>
          <w:ins w:id="744" w:author="Olga Havel" w:date="2019-11-07T10:39:00Z"/>
          <w:sz w:val="20"/>
          <w:szCs w:val="20"/>
          <w:highlight w:val="yellow"/>
          <w:lang w:eastAsia="en-GB"/>
        </w:rPr>
      </w:pPr>
      <w:ins w:id="745" w:author="Olga Havel" w:date="2019-11-07T10:39:00Z">
        <w:r w:rsidRPr="00F70658">
          <w:rPr>
            <w:sz w:val="20"/>
            <w:szCs w:val="20"/>
            <w:highlight w:val="yellow"/>
            <w:lang w:eastAsia="en-GB"/>
          </w:rPr>
          <w:t>|             +-------------+--------------------------------------------------+</w:t>
        </w:r>
      </w:ins>
    </w:p>
    <w:p w14:paraId="7C069290" w14:textId="77777777" w:rsidR="00036F56" w:rsidRPr="00F70658" w:rsidRDefault="00036F56" w:rsidP="00036F56">
      <w:pPr>
        <w:pStyle w:val="RFCFigure"/>
        <w:rPr>
          <w:ins w:id="746" w:author="Olga Havel" w:date="2019-11-07T10:39:00Z"/>
          <w:sz w:val="20"/>
          <w:szCs w:val="20"/>
          <w:highlight w:val="yellow"/>
          <w:lang w:eastAsia="en-GB"/>
        </w:rPr>
      </w:pPr>
      <w:ins w:id="747" w:author="Olga Havel" w:date="2019-11-07T10:39: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 xml:space="preserve">Customer designs models and policy intents to be </w:t>
        </w:r>
        <w:r w:rsidRPr="00F70658">
          <w:rPr>
            <w:sz w:val="20"/>
            <w:szCs w:val="20"/>
            <w:highlight w:val="yellow"/>
            <w:lang w:eastAsia="en-GB"/>
          </w:rPr>
          <w:t>|</w:t>
        </w:r>
      </w:ins>
    </w:p>
    <w:p w14:paraId="23319959" w14:textId="77777777" w:rsidR="00036F56" w:rsidRPr="00F70658" w:rsidRDefault="00036F56" w:rsidP="00036F56">
      <w:pPr>
        <w:pStyle w:val="RFCFigure"/>
        <w:rPr>
          <w:ins w:id="748" w:author="Olga Havel" w:date="2019-11-07T10:39:00Z"/>
          <w:sz w:val="20"/>
          <w:szCs w:val="20"/>
          <w:highlight w:val="yellow"/>
          <w:lang w:eastAsia="en-GB"/>
        </w:rPr>
      </w:pPr>
      <w:ins w:id="749" w:author="Olga Havel" w:date="2019-11-07T10:39: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used by Customer Service Intents                </w:t>
        </w:r>
        <w:r w:rsidRPr="00F70658">
          <w:rPr>
            <w:sz w:val="20"/>
            <w:szCs w:val="20"/>
            <w:highlight w:val="yellow"/>
            <w:lang w:eastAsia="en-GB"/>
          </w:rPr>
          <w:t xml:space="preserve"> |</w:t>
        </w:r>
      </w:ins>
    </w:p>
    <w:bookmarkEnd w:id="738"/>
    <w:p w14:paraId="40D4A8B3" w14:textId="77777777" w:rsidR="00036F56" w:rsidRDefault="00036F56" w:rsidP="00036F56">
      <w:pPr>
        <w:pStyle w:val="RFCFigure"/>
        <w:rPr>
          <w:ins w:id="750" w:author="Olga Havel" w:date="2019-11-07T10:39:00Z"/>
          <w:sz w:val="20"/>
          <w:szCs w:val="20"/>
          <w:lang w:eastAsia="en-GB"/>
        </w:rPr>
      </w:pPr>
      <w:ins w:id="751" w:author="Olga Havel" w:date="2019-11-07T10:39:00Z">
        <w:r>
          <w:rPr>
            <w:sz w:val="20"/>
            <w:szCs w:val="20"/>
            <w:highlight w:val="yellow"/>
            <w:lang w:eastAsia="en-GB"/>
          </w:rPr>
          <w:t>+-------------</w:t>
        </w:r>
        <w:r w:rsidRPr="0063414F">
          <w:rPr>
            <w:sz w:val="20"/>
            <w:szCs w:val="20"/>
            <w:highlight w:val="yellow"/>
            <w:lang w:eastAsia="en-GB"/>
          </w:rPr>
          <w:t>+-------------+--------------------------------------------------+</w:t>
        </w:r>
      </w:ins>
    </w:p>
    <w:p w14:paraId="3958ABCD" w14:textId="77777777" w:rsidR="00036F56" w:rsidRPr="00F70658" w:rsidRDefault="00036F56" w:rsidP="00036F56">
      <w:pPr>
        <w:pStyle w:val="RFCFigure"/>
        <w:rPr>
          <w:ins w:id="752" w:author="Olga Havel" w:date="2019-11-07T10:39:00Z"/>
          <w:sz w:val="20"/>
          <w:szCs w:val="20"/>
          <w:highlight w:val="yellow"/>
          <w:lang w:eastAsia="en-GB"/>
        </w:rPr>
      </w:pPr>
      <w:ins w:id="753" w:author="Olga Havel" w:date="2019-11-07T10:39:00Z">
        <w:r w:rsidRPr="00F70658">
          <w:rPr>
            <w:sz w:val="20"/>
            <w:szCs w:val="20"/>
            <w:highlight w:val="yellow"/>
            <w:lang w:eastAsia="en-GB"/>
          </w:rPr>
          <w:t>| Network     | Network     | Service provided by the Network Service Operator |</w:t>
        </w:r>
      </w:ins>
    </w:p>
    <w:bookmarkEnd w:id="733"/>
    <w:p w14:paraId="19C3A9F9" w14:textId="77777777" w:rsidR="00036F56" w:rsidRPr="00F70658" w:rsidRDefault="00036F56" w:rsidP="00036F56">
      <w:pPr>
        <w:pStyle w:val="RFCFigure"/>
        <w:rPr>
          <w:ins w:id="754" w:author="Olga Havel" w:date="2019-11-07T10:39:00Z"/>
          <w:sz w:val="20"/>
          <w:szCs w:val="20"/>
          <w:highlight w:val="yellow"/>
          <w:lang w:eastAsia="en-GB"/>
        </w:rPr>
      </w:pPr>
      <w:ins w:id="755" w:author="Olga Havel" w:date="2019-11-07T10:39:00Z">
        <w:r w:rsidRPr="00F70658">
          <w:rPr>
            <w:sz w:val="20"/>
            <w:szCs w:val="20"/>
            <w:highlight w:val="yellow"/>
            <w:lang w:eastAsia="en-GB"/>
          </w:rPr>
          <w:t xml:space="preserve">| Operator    | Service     | </w:t>
        </w:r>
        <w:bookmarkStart w:id="756" w:name="OLE_LINK6"/>
        <w:r w:rsidRPr="00F70658">
          <w:rPr>
            <w:sz w:val="20"/>
            <w:szCs w:val="20"/>
            <w:highlight w:val="yellow"/>
            <w:lang w:eastAsia="en-GB"/>
          </w:rPr>
          <w:t>to the Customer (e.g. the Service Operator</w:t>
        </w:r>
        <w:bookmarkEnd w:id="756"/>
        <w:r w:rsidRPr="00F70658">
          <w:rPr>
            <w:sz w:val="20"/>
            <w:szCs w:val="20"/>
            <w:highlight w:val="yellow"/>
            <w:lang w:eastAsia="en-GB"/>
          </w:rPr>
          <w:t>)      |</w:t>
        </w:r>
      </w:ins>
    </w:p>
    <w:p w14:paraId="025C686A" w14:textId="77777777" w:rsidR="00036F56" w:rsidRPr="00F70658" w:rsidRDefault="00036F56" w:rsidP="00036F56">
      <w:pPr>
        <w:pStyle w:val="RFCFigure"/>
        <w:rPr>
          <w:ins w:id="757" w:author="Olga Havel" w:date="2019-11-07T10:39:00Z"/>
          <w:sz w:val="20"/>
          <w:szCs w:val="20"/>
          <w:highlight w:val="yellow"/>
          <w:lang w:eastAsia="en-GB"/>
        </w:rPr>
      </w:pPr>
      <w:ins w:id="758" w:author="Olga Havel" w:date="2019-11-07T10:39:00Z">
        <w:r w:rsidRPr="00F70658">
          <w:rPr>
            <w:sz w:val="20"/>
            <w:szCs w:val="20"/>
            <w:highlight w:val="yellow"/>
            <w:lang w:eastAsia="en-GB"/>
          </w:rPr>
          <w:t>|             | Intent      |                                                  |</w:t>
        </w:r>
      </w:ins>
    </w:p>
    <w:p w14:paraId="2E1E4B67" w14:textId="77777777" w:rsidR="00036F56" w:rsidRPr="00F70658" w:rsidRDefault="00036F56" w:rsidP="00036F56">
      <w:pPr>
        <w:pStyle w:val="RFCFigure"/>
        <w:rPr>
          <w:ins w:id="759" w:author="Olga Havel" w:date="2019-11-07T10:39:00Z"/>
          <w:sz w:val="20"/>
          <w:szCs w:val="20"/>
          <w:highlight w:val="yellow"/>
          <w:lang w:eastAsia="en-GB"/>
        </w:rPr>
      </w:pPr>
      <w:ins w:id="760" w:author="Olga Havel" w:date="2019-11-07T10:39:00Z">
        <w:r w:rsidRPr="00F70658">
          <w:rPr>
            <w:sz w:val="20"/>
            <w:szCs w:val="20"/>
            <w:highlight w:val="yellow"/>
            <w:lang w:eastAsia="en-GB"/>
          </w:rPr>
          <w:t>|             +-------------+--------------------------------------------------+</w:t>
        </w:r>
      </w:ins>
    </w:p>
    <w:p w14:paraId="5B3F7E4B" w14:textId="77777777" w:rsidR="00036F56" w:rsidRPr="00F70658" w:rsidRDefault="00036F56" w:rsidP="00036F56">
      <w:pPr>
        <w:pStyle w:val="RFCFigure"/>
        <w:rPr>
          <w:ins w:id="761" w:author="Olga Havel" w:date="2019-11-07T10:39:00Z"/>
          <w:sz w:val="20"/>
          <w:szCs w:val="20"/>
          <w:highlight w:val="yellow"/>
          <w:lang w:eastAsia="en-GB"/>
        </w:rPr>
      </w:pPr>
      <w:ins w:id="762" w:author="Olga Havel" w:date="2019-11-07T10:39:00Z">
        <w:r w:rsidRPr="00F70658">
          <w:rPr>
            <w:sz w:val="20"/>
            <w:szCs w:val="20"/>
            <w:highlight w:val="yellow"/>
            <w:lang w:eastAsia="en-GB"/>
          </w:rPr>
          <w:t xml:space="preserve">|             | Network     | </w:t>
        </w:r>
        <w:r w:rsidRPr="00F70658">
          <w:rPr>
            <w:sz w:val="20"/>
            <w:highlight w:val="yellow"/>
          </w:rPr>
          <w:t xml:space="preserve">Network Operator requests network-wide (service  </w:t>
        </w:r>
        <w:r w:rsidRPr="00F70658">
          <w:rPr>
            <w:sz w:val="20"/>
            <w:szCs w:val="20"/>
            <w:highlight w:val="yellow"/>
            <w:lang w:eastAsia="en-GB"/>
          </w:rPr>
          <w:t>|</w:t>
        </w:r>
      </w:ins>
    </w:p>
    <w:p w14:paraId="2DDCE5DA" w14:textId="77777777" w:rsidR="00036F56" w:rsidRPr="00F70658" w:rsidRDefault="00036F56" w:rsidP="00036F56">
      <w:pPr>
        <w:pStyle w:val="RFCFigure"/>
        <w:rPr>
          <w:ins w:id="763" w:author="Olga Havel" w:date="2019-11-07T10:39:00Z"/>
          <w:sz w:val="20"/>
          <w:szCs w:val="20"/>
          <w:highlight w:val="yellow"/>
          <w:lang w:eastAsia="en-GB"/>
        </w:rPr>
      </w:pPr>
      <w:ins w:id="764" w:author="Olga Havel" w:date="2019-11-07T10:39:00Z">
        <w:r w:rsidRPr="00F70658">
          <w:rPr>
            <w:sz w:val="20"/>
            <w:szCs w:val="20"/>
            <w:highlight w:val="yellow"/>
            <w:lang w:eastAsia="en-GB"/>
          </w:rPr>
          <w:t xml:space="preserve">|             | Intent      | </w:t>
        </w:r>
        <w:r w:rsidRPr="00F70658">
          <w:rPr>
            <w:sz w:val="20"/>
            <w:highlight w:val="yellow"/>
          </w:rPr>
          <w:t>underlay or other network-wide configuration) or</w:t>
        </w:r>
        <w:r w:rsidRPr="00F70658">
          <w:rPr>
            <w:sz w:val="20"/>
            <w:szCs w:val="20"/>
            <w:highlight w:val="yellow"/>
            <w:lang w:eastAsia="en-GB"/>
          </w:rPr>
          <w:t xml:space="preserve"> |</w:t>
        </w:r>
      </w:ins>
    </w:p>
    <w:p w14:paraId="0E6AB789" w14:textId="77777777" w:rsidR="00036F56" w:rsidRPr="00F70658" w:rsidRDefault="00036F56" w:rsidP="00036F56">
      <w:pPr>
        <w:pStyle w:val="RFCFigure"/>
        <w:rPr>
          <w:ins w:id="765" w:author="Olga Havel" w:date="2019-11-07T10:39:00Z"/>
          <w:sz w:val="20"/>
          <w:szCs w:val="20"/>
          <w:highlight w:val="yellow"/>
          <w:lang w:eastAsia="en-GB"/>
        </w:rPr>
      </w:pPr>
      <w:ins w:id="766" w:author="Olga Havel" w:date="2019-11-07T10:39:00Z">
        <w:r w:rsidRPr="00F70658">
          <w:rPr>
            <w:sz w:val="20"/>
            <w:szCs w:val="20"/>
            <w:highlight w:val="yellow"/>
            <w:lang w:eastAsia="en-GB"/>
          </w:rPr>
          <w:t>|             |             | network resource configurations (switches,       |</w:t>
        </w:r>
      </w:ins>
    </w:p>
    <w:p w14:paraId="2F0FC65B" w14:textId="77777777" w:rsidR="00036F56" w:rsidRPr="00F70658" w:rsidRDefault="00036F56" w:rsidP="00036F56">
      <w:pPr>
        <w:pStyle w:val="RFCFigure"/>
        <w:rPr>
          <w:ins w:id="767" w:author="Olga Havel" w:date="2019-11-07T10:39:00Z"/>
          <w:sz w:val="20"/>
          <w:szCs w:val="20"/>
          <w:highlight w:val="yellow"/>
          <w:lang w:eastAsia="en-GB"/>
        </w:rPr>
      </w:pPr>
      <w:ins w:id="768" w:author="Olga Havel" w:date="2019-11-07T10:39:00Z">
        <w:r w:rsidRPr="00F70658">
          <w:rPr>
            <w:sz w:val="20"/>
            <w:szCs w:val="20"/>
            <w:highlight w:val="yellow"/>
            <w:lang w:eastAsia="en-GB"/>
          </w:rPr>
          <w:t>|             |             | routers, routing, policies). Includes            |</w:t>
        </w:r>
      </w:ins>
    </w:p>
    <w:p w14:paraId="0B3964C2" w14:textId="77777777" w:rsidR="00036F56" w:rsidRPr="00F70658" w:rsidRDefault="00036F56" w:rsidP="00036F56">
      <w:pPr>
        <w:pStyle w:val="RFCFigure"/>
        <w:rPr>
          <w:ins w:id="769" w:author="Olga Havel" w:date="2019-11-07T10:39:00Z"/>
          <w:sz w:val="20"/>
          <w:szCs w:val="20"/>
          <w:highlight w:val="yellow"/>
          <w:lang w:eastAsia="en-GB"/>
        </w:rPr>
      </w:pPr>
      <w:ins w:id="770" w:author="Olga Havel" w:date="2019-11-07T10:39:00Z">
        <w:r w:rsidRPr="00F70658">
          <w:rPr>
            <w:sz w:val="20"/>
            <w:szCs w:val="20"/>
            <w:highlight w:val="yellow"/>
            <w:lang w:eastAsia="en-GB"/>
          </w:rPr>
          <w:t>|             |             | Connectivity, Routing, QoS, Security,            |</w:t>
        </w:r>
      </w:ins>
    </w:p>
    <w:p w14:paraId="33DB15D5" w14:textId="77777777" w:rsidR="00036F56" w:rsidRPr="00F70658" w:rsidRDefault="00036F56" w:rsidP="00036F56">
      <w:pPr>
        <w:pStyle w:val="RFCFigure"/>
        <w:rPr>
          <w:ins w:id="771" w:author="Olga Havel" w:date="2019-11-07T10:39:00Z"/>
          <w:sz w:val="20"/>
          <w:szCs w:val="20"/>
          <w:highlight w:val="yellow"/>
          <w:lang w:eastAsia="en-GB"/>
        </w:rPr>
      </w:pPr>
      <w:ins w:id="772" w:author="Olga Havel" w:date="2019-11-07T10:39:00Z">
        <w:r w:rsidRPr="00F70658">
          <w:rPr>
            <w:sz w:val="20"/>
            <w:szCs w:val="20"/>
            <w:highlight w:val="yellow"/>
            <w:lang w:eastAsia="en-GB"/>
          </w:rPr>
          <w:t>|             |             | Application Policies, Traffic Steering Policies, |</w:t>
        </w:r>
      </w:ins>
    </w:p>
    <w:p w14:paraId="76E15E6C" w14:textId="77777777" w:rsidR="00036F56" w:rsidRPr="00F70658" w:rsidRDefault="00036F56" w:rsidP="00036F56">
      <w:pPr>
        <w:pStyle w:val="RFCFigure"/>
        <w:rPr>
          <w:ins w:id="773" w:author="Olga Havel" w:date="2019-11-07T10:39:00Z"/>
          <w:sz w:val="20"/>
          <w:szCs w:val="20"/>
          <w:highlight w:val="yellow"/>
          <w:lang w:eastAsia="en-GB"/>
        </w:rPr>
      </w:pPr>
      <w:ins w:id="774" w:author="Olga Havel" w:date="2019-11-07T10:39:00Z">
        <w:r w:rsidRPr="00F70658">
          <w:rPr>
            <w:sz w:val="20"/>
            <w:szCs w:val="20"/>
            <w:highlight w:val="yellow"/>
            <w:lang w:eastAsia="en-GB"/>
          </w:rPr>
          <w:t>|             |             | Configuration policies, Monitoring policies,     |</w:t>
        </w:r>
      </w:ins>
    </w:p>
    <w:p w14:paraId="3EF05177" w14:textId="77777777" w:rsidR="00036F56" w:rsidRPr="00F70658" w:rsidRDefault="00036F56" w:rsidP="00036F56">
      <w:pPr>
        <w:pStyle w:val="RFCFigure"/>
        <w:rPr>
          <w:ins w:id="775" w:author="Olga Havel" w:date="2019-11-07T10:39:00Z"/>
          <w:sz w:val="20"/>
          <w:szCs w:val="20"/>
          <w:highlight w:val="yellow"/>
          <w:lang w:eastAsia="en-GB"/>
        </w:rPr>
      </w:pPr>
      <w:ins w:id="776" w:author="Olga Havel" w:date="2019-11-07T10:39:00Z">
        <w:r w:rsidRPr="00F70658">
          <w:rPr>
            <w:sz w:val="20"/>
            <w:szCs w:val="20"/>
            <w:highlight w:val="yellow"/>
            <w:lang w:eastAsia="en-GB"/>
          </w:rPr>
          <w:t>|             |             | alarm generation for non-compliance,             |</w:t>
        </w:r>
      </w:ins>
    </w:p>
    <w:p w14:paraId="2472225E" w14:textId="77777777" w:rsidR="00036F56" w:rsidRPr="00F70658" w:rsidRDefault="00036F56" w:rsidP="00036F56">
      <w:pPr>
        <w:pStyle w:val="RFCFigure"/>
        <w:rPr>
          <w:ins w:id="777" w:author="Olga Havel" w:date="2019-11-07T10:39:00Z"/>
          <w:sz w:val="20"/>
          <w:szCs w:val="20"/>
          <w:highlight w:val="yellow"/>
          <w:lang w:eastAsia="en-GB"/>
        </w:rPr>
      </w:pPr>
      <w:ins w:id="778" w:author="Olga Havel" w:date="2019-11-07T10:39:00Z">
        <w:r w:rsidRPr="00F70658">
          <w:rPr>
            <w:sz w:val="20"/>
            <w:szCs w:val="20"/>
            <w:highlight w:val="yellow"/>
            <w:lang w:eastAsia="en-GB"/>
          </w:rPr>
          <w:t>|             |             | auto-recovery, etc.                              |</w:t>
        </w:r>
      </w:ins>
    </w:p>
    <w:p w14:paraId="499D2559" w14:textId="77777777" w:rsidR="00036F56" w:rsidRPr="00F70658" w:rsidRDefault="00036F56" w:rsidP="00036F56">
      <w:pPr>
        <w:pStyle w:val="RFCFigure"/>
        <w:rPr>
          <w:ins w:id="779" w:author="Olga Havel" w:date="2019-11-07T10:39:00Z"/>
          <w:sz w:val="20"/>
          <w:szCs w:val="20"/>
          <w:highlight w:val="yellow"/>
          <w:lang w:eastAsia="en-GB"/>
        </w:rPr>
      </w:pPr>
      <w:ins w:id="780" w:author="Olga Havel" w:date="2019-11-07T10:39:00Z">
        <w:r w:rsidRPr="00F70658">
          <w:rPr>
            <w:sz w:val="20"/>
            <w:szCs w:val="20"/>
            <w:highlight w:val="yellow"/>
            <w:lang w:eastAsia="en-GB"/>
          </w:rPr>
          <w:t>|             +-------------+--------------------------------------------------+</w:t>
        </w:r>
      </w:ins>
    </w:p>
    <w:p w14:paraId="2CAE9FD3" w14:textId="71068C25" w:rsidR="00036F56" w:rsidRPr="00F70658" w:rsidRDefault="00036F56" w:rsidP="00036F56">
      <w:pPr>
        <w:pStyle w:val="RFCFigure"/>
        <w:rPr>
          <w:ins w:id="781" w:author="Olga Havel" w:date="2019-11-07T10:39:00Z"/>
          <w:sz w:val="20"/>
          <w:szCs w:val="20"/>
          <w:highlight w:val="yellow"/>
          <w:lang w:eastAsia="en-GB"/>
        </w:rPr>
      </w:pPr>
      <w:ins w:id="782" w:author="Olga Havel" w:date="2019-11-07T10:39:00Z">
        <w:r w:rsidRPr="00F70658">
          <w:rPr>
            <w:sz w:val="20"/>
            <w:szCs w:val="20"/>
            <w:highlight w:val="yellow"/>
            <w:lang w:eastAsia="en-GB"/>
          </w:rPr>
          <w:t xml:space="preserve">|             | Operational | </w:t>
        </w:r>
        <w:r w:rsidRPr="00F70658">
          <w:rPr>
            <w:sz w:val="20"/>
            <w:highlight w:val="yellow"/>
          </w:rPr>
          <w:t xml:space="preserve">Network Operator requests execution of any </w:t>
        </w:r>
      </w:ins>
      <w:ins w:id="783" w:author="Olga Havel" w:date="2019-11-07T15:50:00Z">
        <w:r w:rsidR="002A5501">
          <w:rPr>
            <w:sz w:val="20"/>
            <w:highlight w:val="yellow"/>
          </w:rPr>
          <w:t xml:space="preserve">    </w:t>
        </w:r>
      </w:ins>
      <w:ins w:id="784" w:author="Olga Havel" w:date="2019-11-07T10:39:00Z">
        <w:r w:rsidRPr="00F70658">
          <w:rPr>
            <w:sz w:val="20"/>
            <w:highlight w:val="yellow"/>
          </w:rPr>
          <w:t xml:space="preserve">  </w:t>
        </w:r>
        <w:r w:rsidRPr="00F70658">
          <w:rPr>
            <w:sz w:val="20"/>
            <w:szCs w:val="20"/>
            <w:highlight w:val="yellow"/>
            <w:lang w:eastAsia="en-GB"/>
          </w:rPr>
          <w:t>|</w:t>
        </w:r>
      </w:ins>
    </w:p>
    <w:p w14:paraId="423628FC" w14:textId="77777777" w:rsidR="00036F56" w:rsidRPr="00F70658" w:rsidRDefault="00036F56" w:rsidP="00036F56">
      <w:pPr>
        <w:pStyle w:val="RFCFigure"/>
        <w:rPr>
          <w:ins w:id="785" w:author="Olga Havel" w:date="2019-11-07T10:39:00Z"/>
          <w:sz w:val="20"/>
          <w:szCs w:val="20"/>
          <w:highlight w:val="yellow"/>
          <w:lang w:eastAsia="en-GB"/>
        </w:rPr>
      </w:pPr>
      <w:ins w:id="786" w:author="Olga Havel" w:date="2019-11-07T10:39:00Z">
        <w:r w:rsidRPr="00F70658">
          <w:rPr>
            <w:sz w:val="20"/>
            <w:szCs w:val="20"/>
            <w:highlight w:val="yellow"/>
            <w:lang w:eastAsia="en-GB"/>
          </w:rPr>
          <w:t xml:space="preserve">|             | Task        | </w:t>
        </w:r>
        <w:r w:rsidRPr="00F70658">
          <w:rPr>
            <w:sz w:val="20"/>
            <w:highlight w:val="yellow"/>
          </w:rPr>
          <w:t>automated task other than Network Service Intent</w:t>
        </w:r>
        <w:r w:rsidRPr="00F70658">
          <w:rPr>
            <w:sz w:val="20"/>
            <w:szCs w:val="20"/>
            <w:highlight w:val="yellow"/>
            <w:lang w:eastAsia="en-GB"/>
          </w:rPr>
          <w:t xml:space="preserve"> |</w:t>
        </w:r>
      </w:ins>
    </w:p>
    <w:p w14:paraId="32CF2264" w14:textId="77777777" w:rsidR="00036F56" w:rsidRPr="00F70658" w:rsidRDefault="00036F56" w:rsidP="00036F56">
      <w:pPr>
        <w:pStyle w:val="RFCFigure"/>
        <w:rPr>
          <w:ins w:id="787" w:author="Olga Havel" w:date="2019-11-07T10:39:00Z"/>
          <w:sz w:val="20"/>
          <w:szCs w:val="20"/>
          <w:highlight w:val="yellow"/>
          <w:lang w:eastAsia="en-GB"/>
        </w:rPr>
      </w:pPr>
      <w:ins w:id="788" w:author="Olga Havel" w:date="2019-11-07T10:39:00Z">
        <w:r w:rsidRPr="00F70658">
          <w:rPr>
            <w:sz w:val="20"/>
            <w:szCs w:val="20"/>
            <w:highlight w:val="yellow"/>
            <w:lang w:eastAsia="en-GB"/>
          </w:rPr>
          <w:t>|             | Intent      | and Network Intent (e.g. Network Migration,      |</w:t>
        </w:r>
      </w:ins>
    </w:p>
    <w:p w14:paraId="4F671DCF" w14:textId="77777777" w:rsidR="00036F56" w:rsidRPr="00F70658" w:rsidRDefault="00036F56" w:rsidP="00036F56">
      <w:pPr>
        <w:pStyle w:val="RFCFigure"/>
        <w:rPr>
          <w:ins w:id="789" w:author="Olga Havel" w:date="2019-11-07T10:39:00Z"/>
          <w:sz w:val="20"/>
          <w:szCs w:val="20"/>
          <w:highlight w:val="yellow"/>
          <w:lang w:eastAsia="en-GB"/>
        </w:rPr>
      </w:pPr>
      <w:ins w:id="790" w:author="Olga Havel" w:date="2019-11-07T10:39:00Z">
        <w:r w:rsidRPr="00F70658">
          <w:rPr>
            <w:sz w:val="20"/>
            <w:szCs w:val="20"/>
            <w:highlight w:val="yellow"/>
            <w:lang w:eastAsia="en-GB"/>
          </w:rPr>
          <w:t>|             |             | Server Replacements, Device Replacements,        |</w:t>
        </w:r>
      </w:ins>
    </w:p>
    <w:p w14:paraId="41EF72FA" w14:textId="77777777" w:rsidR="00036F56" w:rsidRPr="00F70658" w:rsidRDefault="00036F56" w:rsidP="00036F56">
      <w:pPr>
        <w:pStyle w:val="RFCFigure"/>
        <w:rPr>
          <w:ins w:id="791" w:author="Olga Havel" w:date="2019-11-07T10:39:00Z"/>
          <w:sz w:val="20"/>
          <w:szCs w:val="20"/>
          <w:highlight w:val="yellow"/>
          <w:lang w:eastAsia="en-GB"/>
        </w:rPr>
      </w:pPr>
      <w:ins w:id="792" w:author="Olga Havel" w:date="2019-11-07T10:39:00Z">
        <w:r w:rsidRPr="00F70658">
          <w:rPr>
            <w:sz w:val="20"/>
            <w:szCs w:val="20"/>
            <w:highlight w:val="yellow"/>
            <w:lang w:eastAsia="en-GB"/>
          </w:rPr>
          <w:t>|             |             | Network Software Upgrades</w:t>
        </w:r>
        <w:r>
          <w:rPr>
            <w:sz w:val="20"/>
            <w:szCs w:val="20"/>
            <w:highlight w:val="yellow"/>
            <w:lang w:eastAsia="en-GB"/>
          </w:rPr>
          <w:t>.</w:t>
        </w:r>
        <w:r w:rsidRPr="00F70658">
          <w:rPr>
            <w:sz w:val="20"/>
            <w:szCs w:val="20"/>
            <w:highlight w:val="yellow"/>
            <w:lang w:eastAsia="en-GB"/>
          </w:rPr>
          <w:t xml:space="preserve">                       |</w:t>
        </w:r>
      </w:ins>
    </w:p>
    <w:p w14:paraId="1A1AC66D" w14:textId="77777777" w:rsidR="00036F56" w:rsidRDefault="00036F56" w:rsidP="00036F56">
      <w:pPr>
        <w:pStyle w:val="RFCFigure"/>
        <w:rPr>
          <w:ins w:id="793" w:author="Olga Havel" w:date="2019-11-07T10:39:00Z"/>
          <w:sz w:val="20"/>
          <w:szCs w:val="20"/>
          <w:lang w:eastAsia="en-GB"/>
        </w:rPr>
      </w:pPr>
      <w:ins w:id="794" w:author="Olga Havel" w:date="2019-11-07T10:39:00Z">
        <w:r>
          <w:rPr>
            <w:sz w:val="20"/>
            <w:szCs w:val="20"/>
            <w:highlight w:val="yellow"/>
            <w:lang w:eastAsia="en-GB"/>
          </w:rPr>
          <w:t xml:space="preserve">|             </w:t>
        </w:r>
        <w:r w:rsidRPr="0063414F">
          <w:rPr>
            <w:sz w:val="20"/>
            <w:szCs w:val="20"/>
            <w:highlight w:val="yellow"/>
            <w:lang w:eastAsia="en-GB"/>
          </w:rPr>
          <w:t>+-------------+--------------------------------------------------+</w:t>
        </w:r>
      </w:ins>
    </w:p>
    <w:p w14:paraId="103B02C4" w14:textId="77777777" w:rsidR="00036F56" w:rsidRPr="00F70658" w:rsidRDefault="00036F56" w:rsidP="00036F56">
      <w:pPr>
        <w:pStyle w:val="RFCFigure"/>
        <w:rPr>
          <w:ins w:id="795" w:author="Olga Havel" w:date="2019-11-07T10:39:00Z"/>
          <w:sz w:val="20"/>
          <w:szCs w:val="20"/>
          <w:highlight w:val="yellow"/>
          <w:lang w:eastAsia="en-GB"/>
        </w:rPr>
      </w:pPr>
      <w:ins w:id="796" w:author="Olga Havel" w:date="2019-11-07T10:39: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Network Operator designs models, policy intents</w:t>
        </w:r>
        <w:r w:rsidRPr="00F70658">
          <w:rPr>
            <w:sz w:val="20"/>
            <w:highlight w:val="yellow"/>
          </w:rPr>
          <w:t xml:space="preserve">  </w:t>
        </w:r>
        <w:r w:rsidRPr="00F70658">
          <w:rPr>
            <w:sz w:val="20"/>
            <w:szCs w:val="20"/>
            <w:highlight w:val="yellow"/>
            <w:lang w:eastAsia="en-GB"/>
          </w:rPr>
          <w:t>|</w:t>
        </w:r>
      </w:ins>
    </w:p>
    <w:p w14:paraId="42E5D166" w14:textId="77777777" w:rsidR="00036F56" w:rsidRPr="00F70658" w:rsidRDefault="00036F56" w:rsidP="00036F56">
      <w:pPr>
        <w:pStyle w:val="RFCFigure"/>
        <w:rPr>
          <w:ins w:id="797" w:author="Olga Havel" w:date="2019-11-07T10:39:00Z"/>
          <w:sz w:val="20"/>
          <w:szCs w:val="20"/>
          <w:highlight w:val="yellow"/>
          <w:lang w:eastAsia="en-GB"/>
        </w:rPr>
      </w:pPr>
      <w:ins w:id="798" w:author="Olga Havel" w:date="2019-11-07T10:39: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and workflows to be used by Network Service     </w:t>
        </w:r>
        <w:r w:rsidRPr="00F70658">
          <w:rPr>
            <w:sz w:val="20"/>
            <w:szCs w:val="20"/>
            <w:highlight w:val="yellow"/>
            <w:lang w:eastAsia="en-GB"/>
          </w:rPr>
          <w:t xml:space="preserve"> |</w:t>
        </w:r>
      </w:ins>
    </w:p>
    <w:p w14:paraId="059F18BD" w14:textId="77777777" w:rsidR="00036F56" w:rsidRPr="00F70658" w:rsidRDefault="00036F56" w:rsidP="00036F56">
      <w:pPr>
        <w:pStyle w:val="RFCFigure"/>
        <w:rPr>
          <w:ins w:id="799" w:author="Olga Havel" w:date="2019-11-07T10:39:00Z"/>
          <w:sz w:val="20"/>
          <w:szCs w:val="20"/>
          <w:highlight w:val="yellow"/>
          <w:lang w:eastAsia="en-GB"/>
        </w:rPr>
      </w:pPr>
      <w:ins w:id="800" w:author="Olga Havel" w:date="2019-11-07T10:39: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Intents, Network Intents and Operational Task  </w:t>
        </w:r>
        <w:r w:rsidRPr="00F70658">
          <w:rPr>
            <w:sz w:val="20"/>
            <w:szCs w:val="20"/>
            <w:highlight w:val="yellow"/>
            <w:lang w:eastAsia="en-GB"/>
          </w:rPr>
          <w:t xml:space="preserve">  |</w:t>
        </w:r>
      </w:ins>
    </w:p>
    <w:bookmarkEnd w:id="728"/>
    <w:p w14:paraId="4384C69A" w14:textId="77777777" w:rsidR="00036F56" w:rsidRPr="00F70658" w:rsidRDefault="00036F56" w:rsidP="00036F56">
      <w:pPr>
        <w:pStyle w:val="RFCFigure"/>
        <w:rPr>
          <w:ins w:id="801" w:author="Olga Havel" w:date="2019-11-07T10:39:00Z"/>
          <w:sz w:val="20"/>
          <w:szCs w:val="20"/>
          <w:highlight w:val="yellow"/>
          <w:lang w:eastAsia="en-GB"/>
        </w:rPr>
      </w:pPr>
      <w:ins w:id="802" w:author="Olga Havel" w:date="2019-11-07T10:39:00Z">
        <w:r w:rsidRPr="00F70658">
          <w:rPr>
            <w:sz w:val="20"/>
            <w:szCs w:val="20"/>
            <w:highlight w:val="yellow"/>
            <w:lang w:eastAsia="en-GB"/>
          </w:rPr>
          <w:t>|             |             |</w:t>
        </w:r>
        <w:r>
          <w:rPr>
            <w:sz w:val="20"/>
            <w:szCs w:val="20"/>
            <w:highlight w:val="yellow"/>
            <w:lang w:eastAsia="en-GB"/>
          </w:rPr>
          <w:t xml:space="preserve"> Intents. Workflows can automate any tasks that</w:t>
        </w:r>
        <w:r w:rsidRPr="00F70658">
          <w:rPr>
            <w:sz w:val="20"/>
            <w:szCs w:val="20"/>
            <w:highlight w:val="yellow"/>
            <w:lang w:eastAsia="en-GB"/>
          </w:rPr>
          <w:t xml:space="preserve">   |</w:t>
        </w:r>
      </w:ins>
    </w:p>
    <w:p w14:paraId="57C3E7C6" w14:textId="77777777" w:rsidR="00036F56" w:rsidRPr="00F70658" w:rsidRDefault="00036F56" w:rsidP="00036F56">
      <w:pPr>
        <w:pStyle w:val="RFCFigure"/>
        <w:rPr>
          <w:ins w:id="803" w:author="Olga Havel" w:date="2019-11-07T10:39:00Z"/>
          <w:sz w:val="20"/>
          <w:szCs w:val="20"/>
          <w:highlight w:val="yellow"/>
          <w:lang w:eastAsia="en-GB"/>
        </w:rPr>
      </w:pPr>
      <w:ins w:id="804" w:author="Olga Havel" w:date="2019-11-07T10:39:00Z">
        <w:r w:rsidRPr="00F70658">
          <w:rPr>
            <w:sz w:val="20"/>
            <w:szCs w:val="20"/>
            <w:highlight w:val="yellow"/>
            <w:lang w:eastAsia="en-GB"/>
          </w:rPr>
          <w:t xml:space="preserve">|             |        </w:t>
        </w:r>
        <w:r>
          <w:rPr>
            <w:sz w:val="20"/>
            <w:szCs w:val="20"/>
            <w:highlight w:val="yellow"/>
            <w:lang w:eastAsia="en-GB"/>
          </w:rPr>
          <w:t xml:space="preserve">     | Network Operator often performed in addition to</w:t>
        </w:r>
        <w:r w:rsidRPr="00F70658">
          <w:rPr>
            <w:sz w:val="20"/>
            <w:szCs w:val="20"/>
            <w:highlight w:val="yellow"/>
            <w:lang w:eastAsia="en-GB"/>
          </w:rPr>
          <w:t xml:space="preserve">  |</w:t>
        </w:r>
      </w:ins>
    </w:p>
    <w:p w14:paraId="119F6B01" w14:textId="77777777" w:rsidR="00036F56" w:rsidRPr="00F70658" w:rsidRDefault="00036F56" w:rsidP="00036F56">
      <w:pPr>
        <w:pStyle w:val="RFCFigure"/>
        <w:rPr>
          <w:ins w:id="805" w:author="Olga Havel" w:date="2019-11-07T10:39:00Z"/>
          <w:sz w:val="20"/>
          <w:szCs w:val="20"/>
          <w:highlight w:val="yellow"/>
          <w:lang w:eastAsia="en-GB"/>
        </w:rPr>
      </w:pPr>
      <w:ins w:id="806" w:author="Olga Havel" w:date="2019-11-07T10:39:00Z">
        <w:r w:rsidRPr="00F70658">
          <w:rPr>
            <w:sz w:val="20"/>
            <w:szCs w:val="20"/>
            <w:highlight w:val="yellow"/>
            <w:lang w:eastAsia="en-GB"/>
          </w:rPr>
          <w:t xml:space="preserve">|             |        </w:t>
        </w:r>
        <w:r>
          <w:rPr>
            <w:sz w:val="20"/>
            <w:szCs w:val="20"/>
            <w:highlight w:val="yellow"/>
            <w:lang w:eastAsia="en-GB"/>
          </w:rPr>
          <w:t xml:space="preserve">     | Network Service Intents and Network Intents    </w:t>
        </w:r>
        <w:r w:rsidRPr="00F70658">
          <w:rPr>
            <w:sz w:val="20"/>
            <w:szCs w:val="20"/>
            <w:highlight w:val="yellow"/>
            <w:lang w:eastAsia="en-GB"/>
          </w:rPr>
          <w:t xml:space="preserve">  |</w:t>
        </w:r>
      </w:ins>
    </w:p>
    <w:p w14:paraId="2BD8B133" w14:textId="77777777" w:rsidR="00036F56" w:rsidRDefault="00036F56" w:rsidP="00036F56">
      <w:pPr>
        <w:pStyle w:val="RFCFigure"/>
        <w:rPr>
          <w:ins w:id="807" w:author="Olga Havel" w:date="2019-11-07T10:46:00Z"/>
          <w:sz w:val="20"/>
          <w:szCs w:val="20"/>
          <w:lang w:eastAsia="en-GB"/>
        </w:rPr>
      </w:pPr>
      <w:ins w:id="808" w:author="Olga Havel" w:date="2019-11-07T10:39:00Z">
        <w:r>
          <w:rPr>
            <w:sz w:val="20"/>
            <w:szCs w:val="20"/>
            <w:highlight w:val="yellow"/>
            <w:lang w:eastAsia="en-GB"/>
          </w:rPr>
          <w:t>+-------------</w:t>
        </w:r>
        <w:r w:rsidRPr="0063414F">
          <w:rPr>
            <w:sz w:val="20"/>
            <w:szCs w:val="20"/>
            <w:highlight w:val="yellow"/>
            <w:lang w:eastAsia="en-GB"/>
          </w:rPr>
          <w:t>+-------------+--------------------------------------------------+</w:t>
        </w:r>
      </w:ins>
    </w:p>
    <w:bookmarkEnd w:id="715"/>
    <w:bookmarkEnd w:id="716"/>
    <w:p w14:paraId="58FA6C40" w14:textId="3872F965" w:rsidR="009D7135" w:rsidRDefault="009D7135" w:rsidP="00036F56">
      <w:pPr>
        <w:pStyle w:val="RFCFigure"/>
        <w:rPr>
          <w:ins w:id="809" w:author="Olga Havel" w:date="2019-11-07T10:39:00Z"/>
          <w:sz w:val="20"/>
          <w:szCs w:val="20"/>
          <w:lang w:eastAsia="en-GB"/>
        </w:rPr>
      </w:pPr>
    </w:p>
    <w:bookmarkEnd w:id="729"/>
    <w:bookmarkEnd w:id="730"/>
    <w:p w14:paraId="3312AEF8" w14:textId="77777777" w:rsidR="00036F56" w:rsidRDefault="00036F56" w:rsidP="00036F56">
      <w:pPr>
        <w:pStyle w:val="RFCListBullet"/>
        <w:rPr>
          <w:ins w:id="810" w:author="Olga Havel" w:date="2019-11-07T10:45:00Z"/>
          <w:sz w:val="20"/>
        </w:rPr>
      </w:pPr>
    </w:p>
    <w:p w14:paraId="59FAF4C9" w14:textId="77777777" w:rsidR="009D7135" w:rsidRPr="00F70658" w:rsidRDefault="009D7135" w:rsidP="009D7135">
      <w:pPr>
        <w:pStyle w:val="RFCFigure"/>
        <w:rPr>
          <w:ins w:id="811" w:author="Olga Havel" w:date="2019-11-07T10:48:00Z"/>
          <w:sz w:val="20"/>
          <w:szCs w:val="20"/>
          <w:highlight w:val="yellow"/>
          <w:lang w:eastAsia="en-GB"/>
        </w:rPr>
      </w:pPr>
      <w:bookmarkStart w:id="812" w:name="OLE_LINK62"/>
      <w:ins w:id="813" w:author="Olga Havel" w:date="2019-11-07T10:48:00Z">
        <w:r w:rsidRPr="00F70658">
          <w:rPr>
            <w:sz w:val="20"/>
            <w:szCs w:val="20"/>
            <w:highlight w:val="yellow"/>
            <w:lang w:eastAsia="en-GB"/>
          </w:rPr>
          <w:lastRenderedPageBreak/>
          <w:t>+-------------+-------------+--------------------------------------------------+</w:t>
        </w:r>
      </w:ins>
    </w:p>
    <w:p w14:paraId="0B8DBB5C" w14:textId="77777777" w:rsidR="009D7135" w:rsidRPr="00F70658" w:rsidRDefault="009D7135" w:rsidP="009D7135">
      <w:pPr>
        <w:pStyle w:val="RFCFigure"/>
        <w:rPr>
          <w:ins w:id="814" w:author="Olga Havel" w:date="2019-11-07T10:48:00Z"/>
          <w:sz w:val="20"/>
          <w:szCs w:val="20"/>
          <w:highlight w:val="yellow"/>
          <w:lang w:eastAsia="en-GB"/>
        </w:rPr>
      </w:pPr>
      <w:ins w:id="815" w:author="Olga Havel" w:date="2019-11-07T10:48:00Z">
        <w:r w:rsidRPr="00F70658">
          <w:rPr>
            <w:sz w:val="20"/>
            <w:szCs w:val="20"/>
            <w:highlight w:val="yellow"/>
            <w:lang w:eastAsia="en-GB"/>
          </w:rPr>
          <w:t>| Intent User | Intent Type |             Intent Type Description              |</w:t>
        </w:r>
        <w:bookmarkEnd w:id="812"/>
      </w:ins>
    </w:p>
    <w:p w14:paraId="575960F5" w14:textId="77777777" w:rsidR="009D7135" w:rsidRPr="00F70658" w:rsidRDefault="009D7135" w:rsidP="009D7135">
      <w:pPr>
        <w:pStyle w:val="RFCFigure"/>
        <w:rPr>
          <w:ins w:id="816" w:author="Olga Havel" w:date="2019-11-07T10:48:00Z"/>
          <w:sz w:val="20"/>
          <w:szCs w:val="20"/>
          <w:highlight w:val="yellow"/>
          <w:lang w:eastAsia="en-GB"/>
        </w:rPr>
      </w:pPr>
      <w:ins w:id="817" w:author="Olga Havel" w:date="2019-11-07T10:48:00Z">
        <w:r w:rsidRPr="00F70658">
          <w:rPr>
            <w:sz w:val="20"/>
            <w:szCs w:val="20"/>
            <w:highlight w:val="yellow"/>
            <w:lang w:eastAsia="en-GB"/>
          </w:rPr>
          <w:t>+-------------+-------------+--------------------------------------------------+</w:t>
        </w:r>
      </w:ins>
    </w:p>
    <w:p w14:paraId="1AE97B1C" w14:textId="77777777" w:rsidR="009D7135" w:rsidRPr="00F70658" w:rsidRDefault="009D7135" w:rsidP="009D7135">
      <w:pPr>
        <w:pStyle w:val="RFCFigure"/>
        <w:rPr>
          <w:ins w:id="818" w:author="Olga Havel" w:date="2019-11-07T10:48:00Z"/>
          <w:sz w:val="20"/>
          <w:szCs w:val="20"/>
          <w:highlight w:val="yellow"/>
          <w:lang w:eastAsia="en-GB"/>
        </w:rPr>
      </w:pPr>
      <w:bookmarkStart w:id="819" w:name="OLE_LINK12"/>
      <w:bookmarkStart w:id="820" w:name="OLE_LINK13"/>
      <w:bookmarkStart w:id="821" w:name="OLE_LINK14"/>
      <w:ins w:id="822" w:author="Olga Havel" w:date="2019-11-07T10:48:00Z">
        <w:r w:rsidRPr="00F70658">
          <w:rPr>
            <w:sz w:val="20"/>
            <w:szCs w:val="20"/>
            <w:highlight w:val="yellow"/>
            <w:lang w:eastAsia="en-GB"/>
          </w:rPr>
          <w:t xml:space="preserve">|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 xml:space="preserve">Customer    | Service Operator’s Customer Orders, Customer    </w:t>
        </w:r>
        <w:r w:rsidRPr="00F70658">
          <w:rPr>
            <w:sz w:val="20"/>
            <w:szCs w:val="20"/>
            <w:highlight w:val="yellow"/>
            <w:lang w:eastAsia="en-GB"/>
          </w:rPr>
          <w:t xml:space="preserve"> |</w:t>
        </w:r>
      </w:ins>
    </w:p>
    <w:p w14:paraId="0A24AE6D" w14:textId="77777777" w:rsidR="009D7135" w:rsidRPr="00F70658" w:rsidRDefault="009D7135" w:rsidP="009D7135">
      <w:pPr>
        <w:pStyle w:val="RFCFigure"/>
        <w:rPr>
          <w:ins w:id="823" w:author="Olga Havel" w:date="2019-11-07T10:48:00Z"/>
          <w:sz w:val="20"/>
          <w:szCs w:val="20"/>
          <w:highlight w:val="yellow"/>
          <w:lang w:eastAsia="en-GB"/>
        </w:rPr>
      </w:pPr>
      <w:ins w:id="824" w:author="Olga Havel" w:date="2019-11-07T10:48:00Z">
        <w:r w:rsidRPr="00F70658">
          <w:rPr>
            <w:sz w:val="20"/>
            <w:szCs w:val="20"/>
            <w:highlight w:val="yellow"/>
            <w:lang w:eastAsia="en-GB"/>
          </w:rPr>
          <w:t>| Operator    |</w:t>
        </w:r>
        <w:r>
          <w:rPr>
            <w:sz w:val="20"/>
            <w:szCs w:val="20"/>
            <w:highlight w:val="yellow"/>
            <w:lang w:eastAsia="en-GB"/>
          </w:rPr>
          <w:t xml:space="preserve"> Service     | Service / SLA                               </w:t>
        </w:r>
        <w:r w:rsidRPr="00F70658">
          <w:rPr>
            <w:sz w:val="20"/>
            <w:szCs w:val="20"/>
            <w:highlight w:val="yellow"/>
            <w:lang w:eastAsia="en-GB"/>
          </w:rPr>
          <w:t xml:space="preserve">     |</w:t>
        </w:r>
      </w:ins>
    </w:p>
    <w:p w14:paraId="3C44497D" w14:textId="77777777" w:rsidR="009D7135" w:rsidRPr="00F70658" w:rsidRDefault="009D7135" w:rsidP="009D7135">
      <w:pPr>
        <w:pStyle w:val="RFCFigure"/>
        <w:rPr>
          <w:ins w:id="825" w:author="Olga Havel" w:date="2019-11-07T10:48:00Z"/>
          <w:sz w:val="20"/>
          <w:szCs w:val="20"/>
          <w:highlight w:val="yellow"/>
          <w:lang w:eastAsia="en-GB"/>
        </w:rPr>
      </w:pPr>
      <w:ins w:id="826" w:author="Olga Havel" w:date="2019-11-07T10:48:00Z">
        <w:r w:rsidRPr="00F70658">
          <w:rPr>
            <w:sz w:val="20"/>
            <w:szCs w:val="20"/>
            <w:highlight w:val="yellow"/>
            <w:lang w:eastAsia="en-GB"/>
          </w:rPr>
          <w:t>|             | Intent      |                                                  |</w:t>
        </w:r>
      </w:ins>
    </w:p>
    <w:p w14:paraId="22C41B9A" w14:textId="77777777" w:rsidR="009D7135" w:rsidRPr="00F70658" w:rsidRDefault="009D7135" w:rsidP="009D7135">
      <w:pPr>
        <w:pStyle w:val="RFCFigure"/>
        <w:rPr>
          <w:ins w:id="827" w:author="Olga Havel" w:date="2019-11-07T10:48:00Z"/>
          <w:sz w:val="20"/>
          <w:szCs w:val="20"/>
          <w:highlight w:val="yellow"/>
          <w:lang w:eastAsia="en-GB"/>
        </w:rPr>
      </w:pPr>
      <w:ins w:id="828" w:author="Olga Havel" w:date="2019-11-07T10:48:00Z">
        <w:r w:rsidRPr="00F70658">
          <w:rPr>
            <w:sz w:val="20"/>
            <w:szCs w:val="20"/>
            <w:highlight w:val="yellow"/>
            <w:lang w:eastAsia="en-GB"/>
          </w:rPr>
          <w:t>|             +-------------+--------------------------------------------------+</w:t>
        </w:r>
      </w:ins>
    </w:p>
    <w:p w14:paraId="58639898" w14:textId="77777777" w:rsidR="009D7135" w:rsidRPr="00F70658" w:rsidRDefault="009D7135" w:rsidP="009D7135">
      <w:pPr>
        <w:pStyle w:val="RFCFigure"/>
        <w:rPr>
          <w:ins w:id="829" w:author="Olga Havel" w:date="2019-11-07T10:48:00Z"/>
          <w:sz w:val="20"/>
          <w:szCs w:val="20"/>
          <w:highlight w:val="yellow"/>
          <w:lang w:eastAsia="en-GB"/>
        </w:rPr>
      </w:pPr>
      <w:ins w:id="830" w:author="Olga Havel" w:date="2019-11-07T10:48:00Z">
        <w:r w:rsidRPr="00F70658">
          <w:rPr>
            <w:sz w:val="20"/>
            <w:szCs w:val="20"/>
            <w:highlight w:val="yellow"/>
            <w:lang w:eastAsia="en-GB"/>
          </w:rPr>
          <w:t xml:space="preserve">|             | Network     | </w:t>
        </w:r>
        <w:r>
          <w:rPr>
            <w:sz w:val="20"/>
            <w:highlight w:val="yellow"/>
          </w:rPr>
          <w:t>Service</w:t>
        </w:r>
        <w:r w:rsidRPr="00F70658">
          <w:rPr>
            <w:sz w:val="20"/>
            <w:highlight w:val="yellow"/>
          </w:rPr>
          <w:t xml:space="preserve"> Operator</w:t>
        </w:r>
        <w:r>
          <w:rPr>
            <w:sz w:val="20"/>
            <w:highlight w:val="yellow"/>
          </w:rPr>
          <w:t xml:space="preserve">’s Network Orders / Network SLA  </w:t>
        </w:r>
        <w:r w:rsidRPr="00F70658">
          <w:rPr>
            <w:sz w:val="20"/>
            <w:szCs w:val="20"/>
            <w:highlight w:val="yellow"/>
            <w:lang w:eastAsia="en-GB"/>
          </w:rPr>
          <w:t>|</w:t>
        </w:r>
      </w:ins>
    </w:p>
    <w:p w14:paraId="7FE1DB27" w14:textId="77777777" w:rsidR="009D7135" w:rsidRPr="00F70658" w:rsidRDefault="009D7135" w:rsidP="009D7135">
      <w:pPr>
        <w:pStyle w:val="RFCFigure"/>
        <w:rPr>
          <w:ins w:id="831" w:author="Olga Havel" w:date="2019-11-07T10:48:00Z"/>
          <w:sz w:val="20"/>
          <w:szCs w:val="20"/>
          <w:highlight w:val="yellow"/>
          <w:lang w:eastAsia="en-GB"/>
        </w:rPr>
      </w:pPr>
      <w:ins w:id="832" w:author="Olga Havel" w:date="2019-11-07T10:48:00Z">
        <w:r w:rsidRPr="00F70658">
          <w:rPr>
            <w:sz w:val="20"/>
            <w:szCs w:val="20"/>
            <w:highlight w:val="yellow"/>
            <w:lang w:eastAsia="en-GB"/>
          </w:rPr>
          <w:t xml:space="preserve">|             |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w:t>
        </w:r>
      </w:ins>
    </w:p>
    <w:p w14:paraId="16A16281" w14:textId="77777777" w:rsidR="009D7135" w:rsidRPr="00F70658" w:rsidRDefault="009D7135" w:rsidP="009D7135">
      <w:pPr>
        <w:pStyle w:val="RFCFigure"/>
        <w:rPr>
          <w:ins w:id="833" w:author="Olga Havel" w:date="2019-11-07T10:48:00Z"/>
          <w:sz w:val="20"/>
          <w:szCs w:val="20"/>
          <w:highlight w:val="yellow"/>
          <w:lang w:eastAsia="en-GB"/>
        </w:rPr>
      </w:pPr>
      <w:ins w:id="834" w:author="Olga Havel" w:date="2019-11-07T10:48:00Z">
        <w:r w:rsidRPr="00F70658">
          <w:rPr>
            <w:sz w:val="20"/>
            <w:szCs w:val="20"/>
            <w:highlight w:val="yellow"/>
            <w:lang w:eastAsia="en-GB"/>
          </w:rPr>
          <w:t xml:space="preserve">|             | </w:t>
        </w:r>
        <w:r>
          <w:rPr>
            <w:sz w:val="20"/>
            <w:szCs w:val="20"/>
            <w:highlight w:val="yellow"/>
            <w:lang w:eastAsia="en-GB"/>
          </w:rPr>
          <w:t xml:space="preserve">Intent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ins>
    </w:p>
    <w:p w14:paraId="484CA1BD" w14:textId="77777777" w:rsidR="009D7135" w:rsidRPr="00F70658" w:rsidRDefault="009D7135" w:rsidP="009D7135">
      <w:pPr>
        <w:pStyle w:val="RFCFigure"/>
        <w:rPr>
          <w:ins w:id="835" w:author="Olga Havel" w:date="2019-11-07T10:48:00Z"/>
          <w:sz w:val="20"/>
          <w:szCs w:val="20"/>
          <w:highlight w:val="yellow"/>
          <w:lang w:eastAsia="en-GB"/>
        </w:rPr>
      </w:pPr>
      <w:ins w:id="836" w:author="Olga Havel" w:date="2019-11-07T10:48:00Z">
        <w:r w:rsidRPr="00F70658">
          <w:rPr>
            <w:sz w:val="20"/>
            <w:szCs w:val="20"/>
            <w:highlight w:val="yellow"/>
            <w:lang w:eastAsia="en-GB"/>
          </w:rPr>
          <w:t>|             +-------------+--------------------------------------------------+</w:t>
        </w:r>
      </w:ins>
    </w:p>
    <w:p w14:paraId="3EE5B650" w14:textId="77777777" w:rsidR="009D7135" w:rsidRPr="00F70658" w:rsidRDefault="009D7135" w:rsidP="009D7135">
      <w:pPr>
        <w:pStyle w:val="RFCFigure"/>
        <w:rPr>
          <w:ins w:id="837" w:author="Olga Havel" w:date="2019-11-07T10:48:00Z"/>
          <w:sz w:val="20"/>
          <w:szCs w:val="20"/>
          <w:highlight w:val="yellow"/>
          <w:lang w:eastAsia="en-GB"/>
        </w:rPr>
      </w:pPr>
      <w:ins w:id="838" w:author="Olga Havel" w:date="2019-11-07T10:48:00Z">
        <w:r w:rsidRPr="00F70658">
          <w:rPr>
            <w:sz w:val="20"/>
            <w:szCs w:val="20"/>
            <w:highlight w:val="yellow"/>
            <w:lang w:eastAsia="en-GB"/>
          </w:rPr>
          <w:t xml:space="preserve">|             | Operational | </w:t>
        </w:r>
        <w:r>
          <w:rPr>
            <w:sz w:val="20"/>
            <w:highlight w:val="yellow"/>
          </w:rPr>
          <w:t>Service</w:t>
        </w:r>
        <w:r w:rsidRPr="00F70658">
          <w:rPr>
            <w:sz w:val="20"/>
            <w:highlight w:val="yellow"/>
          </w:rPr>
          <w:t xml:space="preserve"> Operator requests execution of the any   </w:t>
        </w:r>
        <w:r w:rsidRPr="00F70658">
          <w:rPr>
            <w:sz w:val="20"/>
            <w:szCs w:val="20"/>
            <w:highlight w:val="yellow"/>
            <w:lang w:eastAsia="en-GB"/>
          </w:rPr>
          <w:t>|</w:t>
        </w:r>
      </w:ins>
    </w:p>
    <w:p w14:paraId="0D8FEF0F" w14:textId="77777777" w:rsidR="009D7135" w:rsidRPr="00F70658" w:rsidRDefault="009D7135" w:rsidP="009D7135">
      <w:pPr>
        <w:pStyle w:val="RFCFigure"/>
        <w:rPr>
          <w:ins w:id="839" w:author="Olga Havel" w:date="2019-11-07T10:48:00Z"/>
          <w:sz w:val="20"/>
          <w:szCs w:val="20"/>
          <w:highlight w:val="yellow"/>
          <w:lang w:eastAsia="en-GB"/>
        </w:rPr>
      </w:pPr>
      <w:ins w:id="840" w:author="Olga Havel" w:date="2019-11-07T10:48:00Z">
        <w:r w:rsidRPr="00F70658">
          <w:rPr>
            <w:sz w:val="20"/>
            <w:szCs w:val="20"/>
            <w:highlight w:val="yellow"/>
            <w:lang w:eastAsia="en-GB"/>
          </w:rPr>
          <w:t xml:space="preserve">|             | Task        | </w:t>
        </w:r>
        <w:r w:rsidRPr="00F70658">
          <w:rPr>
            <w:sz w:val="20"/>
            <w:highlight w:val="yellow"/>
          </w:rPr>
          <w:t xml:space="preserve">automated task other than </w:t>
        </w:r>
        <w:r>
          <w:rPr>
            <w:sz w:val="20"/>
            <w:highlight w:val="yellow"/>
          </w:rPr>
          <w:t>Customer</w:t>
        </w:r>
        <w:r w:rsidRPr="00F70658">
          <w:rPr>
            <w:sz w:val="20"/>
            <w:highlight w:val="yellow"/>
          </w:rPr>
          <w:t xml:space="preserve"> Service Intent</w:t>
        </w:r>
        <w:r w:rsidRPr="00F70658">
          <w:rPr>
            <w:sz w:val="20"/>
            <w:szCs w:val="20"/>
            <w:highlight w:val="yellow"/>
            <w:lang w:eastAsia="en-GB"/>
          </w:rPr>
          <w:t>|</w:t>
        </w:r>
      </w:ins>
    </w:p>
    <w:p w14:paraId="65D2DDAD" w14:textId="77777777" w:rsidR="009D7135" w:rsidRPr="00F70658" w:rsidRDefault="009D7135" w:rsidP="009D7135">
      <w:pPr>
        <w:pStyle w:val="RFCFigure"/>
        <w:rPr>
          <w:ins w:id="841" w:author="Olga Havel" w:date="2019-11-07T10:48:00Z"/>
          <w:sz w:val="20"/>
          <w:szCs w:val="20"/>
          <w:highlight w:val="yellow"/>
          <w:lang w:eastAsia="en-GB"/>
        </w:rPr>
      </w:pPr>
      <w:ins w:id="842" w:author="Olga Havel" w:date="2019-11-07T10:48:00Z">
        <w:r w:rsidRPr="00F70658">
          <w:rPr>
            <w:sz w:val="20"/>
            <w:szCs w:val="20"/>
            <w:highlight w:val="yellow"/>
            <w:lang w:eastAsia="en-GB"/>
          </w:rPr>
          <w:t xml:space="preserve">|             | Intent      | and Network </w:t>
        </w:r>
        <w:r>
          <w:rPr>
            <w:sz w:val="20"/>
            <w:szCs w:val="20"/>
            <w:highlight w:val="yellow"/>
            <w:lang w:eastAsia="en-GB"/>
          </w:rPr>
          <w:t xml:space="preserve">Service </w:t>
        </w:r>
        <w:r w:rsidRPr="00F70658">
          <w:rPr>
            <w:sz w:val="20"/>
            <w:szCs w:val="20"/>
            <w:highlight w:val="yellow"/>
            <w:lang w:eastAsia="en-GB"/>
          </w:rPr>
          <w:t>Int</w:t>
        </w:r>
        <w:r>
          <w:rPr>
            <w:sz w:val="20"/>
            <w:szCs w:val="20"/>
            <w:highlight w:val="yellow"/>
            <w:lang w:eastAsia="en-GB"/>
          </w:rPr>
          <w:t>ent                       |</w:t>
        </w:r>
      </w:ins>
    </w:p>
    <w:p w14:paraId="658F1DC5" w14:textId="77777777" w:rsidR="009D7135" w:rsidRDefault="009D7135" w:rsidP="009D7135">
      <w:pPr>
        <w:pStyle w:val="RFCFigure"/>
        <w:rPr>
          <w:ins w:id="843" w:author="Olga Havel" w:date="2019-11-07T10:48:00Z"/>
          <w:sz w:val="20"/>
          <w:szCs w:val="20"/>
          <w:lang w:eastAsia="en-GB"/>
        </w:rPr>
      </w:pPr>
      <w:ins w:id="844" w:author="Olga Havel" w:date="2019-11-07T10:48:00Z">
        <w:r>
          <w:rPr>
            <w:sz w:val="20"/>
            <w:szCs w:val="20"/>
            <w:highlight w:val="yellow"/>
            <w:lang w:eastAsia="en-GB"/>
          </w:rPr>
          <w:t xml:space="preserve">|             </w:t>
        </w:r>
        <w:r w:rsidRPr="0063414F">
          <w:rPr>
            <w:sz w:val="20"/>
            <w:szCs w:val="20"/>
            <w:highlight w:val="yellow"/>
            <w:lang w:eastAsia="en-GB"/>
          </w:rPr>
          <w:t>+-------------+--------------------------------------------------+</w:t>
        </w:r>
      </w:ins>
    </w:p>
    <w:p w14:paraId="3E760C4C" w14:textId="77777777" w:rsidR="009D7135" w:rsidRPr="00F70658" w:rsidRDefault="009D7135" w:rsidP="009D7135">
      <w:pPr>
        <w:pStyle w:val="RFCFigure"/>
        <w:rPr>
          <w:ins w:id="845" w:author="Olga Havel" w:date="2019-11-07T10:48:00Z"/>
          <w:sz w:val="20"/>
          <w:szCs w:val="20"/>
          <w:highlight w:val="yellow"/>
          <w:lang w:eastAsia="en-GB"/>
        </w:rPr>
      </w:pPr>
      <w:ins w:id="846" w:author="Olga Havel" w:date="2019-11-07T10:48: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Service Operator designs models, policy intents</w:t>
        </w:r>
        <w:r w:rsidRPr="00F70658">
          <w:rPr>
            <w:sz w:val="20"/>
            <w:highlight w:val="yellow"/>
          </w:rPr>
          <w:t xml:space="preserve">  </w:t>
        </w:r>
        <w:r w:rsidRPr="00F70658">
          <w:rPr>
            <w:sz w:val="20"/>
            <w:szCs w:val="20"/>
            <w:highlight w:val="yellow"/>
            <w:lang w:eastAsia="en-GB"/>
          </w:rPr>
          <w:t>|</w:t>
        </w:r>
      </w:ins>
    </w:p>
    <w:p w14:paraId="51C29181" w14:textId="77777777" w:rsidR="009D7135" w:rsidRPr="00F70658" w:rsidRDefault="009D7135" w:rsidP="009D7135">
      <w:pPr>
        <w:pStyle w:val="RFCFigure"/>
        <w:rPr>
          <w:ins w:id="847" w:author="Olga Havel" w:date="2019-11-07T10:48:00Z"/>
          <w:sz w:val="20"/>
          <w:szCs w:val="20"/>
          <w:highlight w:val="yellow"/>
          <w:lang w:eastAsia="en-GB"/>
        </w:rPr>
      </w:pPr>
      <w:ins w:id="848" w:author="Olga Havel" w:date="2019-11-07T10:48: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and workflows to be used by Customer Service    </w:t>
        </w:r>
        <w:r w:rsidRPr="00F70658">
          <w:rPr>
            <w:sz w:val="20"/>
            <w:szCs w:val="20"/>
            <w:highlight w:val="yellow"/>
            <w:lang w:eastAsia="en-GB"/>
          </w:rPr>
          <w:t xml:space="preserve"> |</w:t>
        </w:r>
      </w:ins>
    </w:p>
    <w:p w14:paraId="3054F029" w14:textId="77777777" w:rsidR="009D7135" w:rsidRPr="00F70658" w:rsidRDefault="009D7135" w:rsidP="009D7135">
      <w:pPr>
        <w:pStyle w:val="RFCFigure"/>
        <w:rPr>
          <w:ins w:id="849" w:author="Olga Havel" w:date="2019-11-07T10:48:00Z"/>
          <w:sz w:val="20"/>
          <w:szCs w:val="20"/>
          <w:highlight w:val="yellow"/>
          <w:lang w:eastAsia="en-GB"/>
        </w:rPr>
      </w:pPr>
      <w:ins w:id="850" w:author="Olga Havel" w:date="2019-11-07T10:48: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Intents, Network Service Intents and Operational </w:t>
        </w:r>
        <w:r w:rsidRPr="00F70658">
          <w:rPr>
            <w:sz w:val="20"/>
            <w:szCs w:val="20"/>
            <w:highlight w:val="yellow"/>
            <w:lang w:eastAsia="en-GB"/>
          </w:rPr>
          <w:t>|</w:t>
        </w:r>
      </w:ins>
    </w:p>
    <w:p w14:paraId="458E16C2" w14:textId="77777777" w:rsidR="009D7135" w:rsidRPr="00F70658" w:rsidRDefault="009D7135" w:rsidP="009D7135">
      <w:pPr>
        <w:pStyle w:val="RFCFigure"/>
        <w:rPr>
          <w:ins w:id="851" w:author="Olga Havel" w:date="2019-11-07T10:48:00Z"/>
          <w:sz w:val="20"/>
          <w:szCs w:val="20"/>
          <w:highlight w:val="yellow"/>
          <w:lang w:eastAsia="en-GB"/>
        </w:rPr>
      </w:pPr>
      <w:ins w:id="852" w:author="Olga Havel" w:date="2019-11-07T10:48:00Z">
        <w:r w:rsidRPr="00F70658">
          <w:rPr>
            <w:sz w:val="20"/>
            <w:szCs w:val="20"/>
            <w:highlight w:val="yellow"/>
            <w:lang w:eastAsia="en-GB"/>
          </w:rPr>
          <w:t>|             |             |</w:t>
        </w:r>
        <w:r>
          <w:rPr>
            <w:sz w:val="20"/>
            <w:szCs w:val="20"/>
            <w:highlight w:val="yellow"/>
            <w:lang w:eastAsia="en-GB"/>
          </w:rPr>
          <w:t xml:space="preserve"> Task Intents. Workflows can automate any tasks   </w:t>
        </w:r>
        <w:r w:rsidRPr="00F70658">
          <w:rPr>
            <w:sz w:val="20"/>
            <w:szCs w:val="20"/>
            <w:highlight w:val="yellow"/>
            <w:lang w:eastAsia="en-GB"/>
          </w:rPr>
          <w:t>|</w:t>
        </w:r>
      </w:ins>
    </w:p>
    <w:p w14:paraId="770BDD5A" w14:textId="77777777" w:rsidR="009D7135" w:rsidRPr="00F70658" w:rsidRDefault="009D7135" w:rsidP="009D7135">
      <w:pPr>
        <w:pStyle w:val="RFCFigure"/>
        <w:rPr>
          <w:ins w:id="853" w:author="Olga Havel" w:date="2019-11-07T10:48:00Z"/>
          <w:sz w:val="20"/>
          <w:szCs w:val="20"/>
          <w:highlight w:val="yellow"/>
          <w:lang w:eastAsia="en-GB"/>
        </w:rPr>
      </w:pPr>
      <w:ins w:id="854" w:author="Olga Havel" w:date="2019-11-07T10:48:00Z">
        <w:r w:rsidRPr="00F70658">
          <w:rPr>
            <w:sz w:val="20"/>
            <w:szCs w:val="20"/>
            <w:highlight w:val="yellow"/>
            <w:lang w:eastAsia="en-GB"/>
          </w:rPr>
          <w:t xml:space="preserve">|             |        </w:t>
        </w:r>
        <w:r>
          <w:rPr>
            <w:sz w:val="20"/>
            <w:szCs w:val="20"/>
            <w:highlight w:val="yellow"/>
            <w:lang w:eastAsia="en-GB"/>
          </w:rPr>
          <w:t xml:space="preserve">     | that Service Operator often performed in addition</w:t>
        </w:r>
        <w:r w:rsidRPr="00F70658">
          <w:rPr>
            <w:sz w:val="20"/>
            <w:szCs w:val="20"/>
            <w:highlight w:val="yellow"/>
            <w:lang w:eastAsia="en-GB"/>
          </w:rPr>
          <w:t>|</w:t>
        </w:r>
      </w:ins>
    </w:p>
    <w:p w14:paraId="1D37AD79" w14:textId="77777777" w:rsidR="009D7135" w:rsidRPr="00F70658" w:rsidRDefault="009D7135" w:rsidP="009D7135">
      <w:pPr>
        <w:pStyle w:val="RFCFigure"/>
        <w:rPr>
          <w:ins w:id="855" w:author="Olga Havel" w:date="2019-11-07T10:48:00Z"/>
          <w:sz w:val="20"/>
          <w:szCs w:val="20"/>
          <w:highlight w:val="yellow"/>
          <w:lang w:eastAsia="en-GB"/>
        </w:rPr>
      </w:pPr>
      <w:ins w:id="856" w:author="Olga Havel" w:date="2019-11-07T10:48:00Z">
        <w:r w:rsidRPr="00F70658">
          <w:rPr>
            <w:sz w:val="20"/>
            <w:szCs w:val="20"/>
            <w:highlight w:val="yellow"/>
            <w:lang w:eastAsia="en-GB"/>
          </w:rPr>
          <w:t xml:space="preserve">|             |        </w:t>
        </w:r>
        <w:r>
          <w:rPr>
            <w:sz w:val="20"/>
            <w:szCs w:val="20"/>
            <w:highlight w:val="yellow"/>
            <w:lang w:eastAsia="en-GB"/>
          </w:rPr>
          <w:t xml:space="preserve">     | to Network Service Intents and Network Intents   </w:t>
        </w:r>
        <w:r w:rsidRPr="00F70658">
          <w:rPr>
            <w:sz w:val="20"/>
            <w:szCs w:val="20"/>
            <w:highlight w:val="yellow"/>
            <w:lang w:eastAsia="en-GB"/>
          </w:rPr>
          <w:t>|</w:t>
        </w:r>
      </w:ins>
    </w:p>
    <w:bookmarkEnd w:id="819"/>
    <w:p w14:paraId="7C06C475" w14:textId="77777777" w:rsidR="009D7135" w:rsidRDefault="009D7135" w:rsidP="009D7135">
      <w:pPr>
        <w:pStyle w:val="RFCFigure"/>
        <w:rPr>
          <w:ins w:id="857" w:author="Olga Havel" w:date="2019-11-07T10:48:00Z"/>
          <w:sz w:val="20"/>
          <w:szCs w:val="20"/>
          <w:lang w:eastAsia="en-GB"/>
        </w:rPr>
      </w:pPr>
      <w:ins w:id="858" w:author="Olga Havel" w:date="2019-11-07T10:48:00Z">
        <w:r>
          <w:rPr>
            <w:sz w:val="20"/>
            <w:szCs w:val="20"/>
            <w:highlight w:val="yellow"/>
            <w:lang w:eastAsia="en-GB"/>
          </w:rPr>
          <w:t>+-------------</w:t>
        </w:r>
        <w:r w:rsidRPr="0063414F">
          <w:rPr>
            <w:sz w:val="20"/>
            <w:szCs w:val="20"/>
            <w:highlight w:val="yellow"/>
            <w:lang w:eastAsia="en-GB"/>
          </w:rPr>
          <w:t>+-------------+--------------------------------------------------+</w:t>
        </w:r>
      </w:ins>
    </w:p>
    <w:bookmarkEnd w:id="820"/>
    <w:bookmarkEnd w:id="821"/>
    <w:p w14:paraId="2AABC3FA" w14:textId="77777777" w:rsidR="009D7135" w:rsidRPr="00F70658" w:rsidRDefault="009D7135" w:rsidP="009D7135">
      <w:pPr>
        <w:pStyle w:val="RFCFigure"/>
        <w:rPr>
          <w:ins w:id="859" w:author="Olga Havel" w:date="2019-11-07T10:48:00Z"/>
          <w:sz w:val="20"/>
          <w:szCs w:val="20"/>
          <w:highlight w:val="yellow"/>
          <w:lang w:eastAsia="en-GB"/>
        </w:rPr>
      </w:pPr>
      <w:ins w:id="860" w:author="Olga Havel" w:date="2019-11-07T10:48:00Z">
        <w:r w:rsidRPr="00F70658">
          <w:rPr>
            <w:sz w:val="20"/>
            <w:szCs w:val="20"/>
            <w:highlight w:val="yellow"/>
            <w:lang w:eastAsia="en-GB"/>
          </w:rPr>
          <w:t xml:space="preserve">| </w:t>
        </w:r>
        <w:r>
          <w:rPr>
            <w:sz w:val="20"/>
            <w:szCs w:val="20"/>
            <w:highlight w:val="yellow"/>
            <w:lang w:eastAsia="en-GB"/>
          </w:rPr>
          <w:t xml:space="preserve">Application </w:t>
        </w:r>
        <w:r w:rsidRPr="00F70658">
          <w:rPr>
            <w:sz w:val="20"/>
            <w:szCs w:val="20"/>
            <w:highlight w:val="yellow"/>
            <w:lang w:eastAsia="en-GB"/>
          </w:rPr>
          <w:t xml:space="preserve">| </w:t>
        </w:r>
        <w:r>
          <w:rPr>
            <w:sz w:val="20"/>
            <w:szCs w:val="20"/>
            <w:highlight w:val="yellow"/>
            <w:lang w:eastAsia="en-GB"/>
          </w:rPr>
          <w:t xml:space="preserve">Customer    | Customer Service Intent API provided to the     </w:t>
        </w:r>
        <w:r w:rsidRPr="00F70658">
          <w:rPr>
            <w:sz w:val="20"/>
            <w:szCs w:val="20"/>
            <w:highlight w:val="yellow"/>
            <w:lang w:eastAsia="en-GB"/>
          </w:rPr>
          <w:t xml:space="preserve"> |</w:t>
        </w:r>
      </w:ins>
    </w:p>
    <w:p w14:paraId="1A8A10E2" w14:textId="77777777" w:rsidR="009D7135" w:rsidRPr="00F70658" w:rsidRDefault="009D7135" w:rsidP="009D7135">
      <w:pPr>
        <w:pStyle w:val="RFCFigure"/>
        <w:rPr>
          <w:ins w:id="861" w:author="Olga Havel" w:date="2019-11-07T10:48:00Z"/>
          <w:sz w:val="20"/>
          <w:szCs w:val="20"/>
          <w:highlight w:val="yellow"/>
          <w:lang w:eastAsia="en-GB"/>
        </w:rPr>
      </w:pPr>
      <w:ins w:id="862" w:author="Olga Havel" w:date="2019-11-07T10:48:00Z">
        <w:r w:rsidRPr="00F70658">
          <w:rPr>
            <w:sz w:val="20"/>
            <w:szCs w:val="20"/>
            <w:highlight w:val="yellow"/>
            <w:lang w:eastAsia="en-GB"/>
          </w:rPr>
          <w:t xml:space="preserve">| </w:t>
        </w:r>
        <w:r>
          <w:rPr>
            <w:sz w:val="20"/>
            <w:szCs w:val="20"/>
            <w:highlight w:val="yellow"/>
            <w:lang w:eastAsia="en-GB"/>
          </w:rPr>
          <w:t>Developer</w:t>
        </w:r>
        <w:r w:rsidRPr="00F70658">
          <w:rPr>
            <w:sz w:val="20"/>
            <w:szCs w:val="20"/>
            <w:highlight w:val="yellow"/>
            <w:lang w:eastAsia="en-GB"/>
          </w:rPr>
          <w:t xml:space="preserve">   |</w:t>
        </w:r>
        <w:r>
          <w:rPr>
            <w:sz w:val="20"/>
            <w:szCs w:val="20"/>
            <w:highlight w:val="yellow"/>
            <w:lang w:eastAsia="en-GB"/>
          </w:rPr>
          <w:t xml:space="preserve"> Service     | Application Developers                      </w:t>
        </w:r>
        <w:r w:rsidRPr="00F70658">
          <w:rPr>
            <w:sz w:val="20"/>
            <w:szCs w:val="20"/>
            <w:highlight w:val="yellow"/>
            <w:lang w:eastAsia="en-GB"/>
          </w:rPr>
          <w:t xml:space="preserve">     |</w:t>
        </w:r>
      </w:ins>
    </w:p>
    <w:p w14:paraId="3DB67762" w14:textId="77777777" w:rsidR="009D7135" w:rsidRPr="00F70658" w:rsidRDefault="009D7135" w:rsidP="009D7135">
      <w:pPr>
        <w:pStyle w:val="RFCFigure"/>
        <w:rPr>
          <w:ins w:id="863" w:author="Olga Havel" w:date="2019-11-07T10:48:00Z"/>
          <w:sz w:val="20"/>
          <w:szCs w:val="20"/>
          <w:highlight w:val="yellow"/>
          <w:lang w:eastAsia="en-GB"/>
        </w:rPr>
      </w:pPr>
      <w:ins w:id="864" w:author="Olga Havel" w:date="2019-11-07T10:48:00Z">
        <w:r w:rsidRPr="00F70658">
          <w:rPr>
            <w:sz w:val="20"/>
            <w:szCs w:val="20"/>
            <w:highlight w:val="yellow"/>
            <w:lang w:eastAsia="en-GB"/>
          </w:rPr>
          <w:t>|             | Intent      |                                                  |</w:t>
        </w:r>
      </w:ins>
    </w:p>
    <w:p w14:paraId="1C0EB6CE" w14:textId="77777777" w:rsidR="009D7135" w:rsidRPr="00F70658" w:rsidRDefault="009D7135" w:rsidP="009D7135">
      <w:pPr>
        <w:pStyle w:val="RFCFigure"/>
        <w:rPr>
          <w:ins w:id="865" w:author="Olga Havel" w:date="2019-11-07T10:48:00Z"/>
          <w:sz w:val="20"/>
          <w:szCs w:val="20"/>
          <w:highlight w:val="yellow"/>
          <w:lang w:eastAsia="en-GB"/>
        </w:rPr>
      </w:pPr>
      <w:ins w:id="866" w:author="Olga Havel" w:date="2019-11-07T10:48:00Z">
        <w:r w:rsidRPr="00F70658">
          <w:rPr>
            <w:sz w:val="20"/>
            <w:szCs w:val="20"/>
            <w:highlight w:val="yellow"/>
            <w:lang w:eastAsia="en-GB"/>
          </w:rPr>
          <w:t>|             +-------------+--------------------------------------------------+</w:t>
        </w:r>
      </w:ins>
    </w:p>
    <w:p w14:paraId="7B87CC42" w14:textId="77777777" w:rsidR="009D7135" w:rsidRPr="00F70658" w:rsidRDefault="009D7135" w:rsidP="009D7135">
      <w:pPr>
        <w:pStyle w:val="RFCFigure"/>
        <w:rPr>
          <w:ins w:id="867" w:author="Olga Havel" w:date="2019-11-07T10:48:00Z"/>
          <w:sz w:val="20"/>
          <w:szCs w:val="20"/>
          <w:highlight w:val="yellow"/>
          <w:lang w:eastAsia="en-GB"/>
        </w:rPr>
      </w:pPr>
      <w:ins w:id="868" w:author="Olga Havel" w:date="2019-11-07T10:48:00Z">
        <w:r w:rsidRPr="00F70658">
          <w:rPr>
            <w:sz w:val="20"/>
            <w:szCs w:val="20"/>
            <w:highlight w:val="yellow"/>
            <w:lang w:eastAsia="en-GB"/>
          </w:rPr>
          <w:t xml:space="preserve">|             | Network     | </w:t>
        </w:r>
        <w:r w:rsidRPr="00564185">
          <w:rPr>
            <w:sz w:val="20"/>
            <w:szCs w:val="20"/>
            <w:highlight w:val="yellow"/>
            <w:lang w:eastAsia="en-GB"/>
          </w:rPr>
          <w:t>N</w:t>
        </w:r>
        <w:r w:rsidRPr="00632717">
          <w:rPr>
            <w:sz w:val="20"/>
            <w:szCs w:val="20"/>
            <w:highlight w:val="yellow"/>
          </w:rPr>
          <w:t>etwork Service Intent API provided to the</w:t>
        </w:r>
        <w:r w:rsidRPr="00512F3D">
          <w:rPr>
            <w:sz w:val="20"/>
            <w:szCs w:val="20"/>
            <w:highlight w:val="yellow"/>
          </w:rPr>
          <w:t xml:space="preserve">  </w:t>
        </w:r>
        <w:r>
          <w:rPr>
            <w:sz w:val="20"/>
            <w:szCs w:val="20"/>
            <w:highlight w:val="yellow"/>
            <w:lang w:eastAsia="en-GB"/>
          </w:rPr>
          <w:t xml:space="preserve">     </w:t>
        </w:r>
        <w:r w:rsidRPr="00F70658">
          <w:rPr>
            <w:sz w:val="20"/>
            <w:szCs w:val="20"/>
            <w:highlight w:val="yellow"/>
            <w:lang w:eastAsia="en-GB"/>
          </w:rPr>
          <w:t>|</w:t>
        </w:r>
      </w:ins>
    </w:p>
    <w:p w14:paraId="23B3EE7F" w14:textId="77777777" w:rsidR="009D7135" w:rsidRPr="00F70658" w:rsidRDefault="009D7135" w:rsidP="009D7135">
      <w:pPr>
        <w:pStyle w:val="RFCFigure"/>
        <w:rPr>
          <w:ins w:id="869" w:author="Olga Havel" w:date="2019-11-07T10:48:00Z"/>
          <w:sz w:val="20"/>
          <w:szCs w:val="20"/>
          <w:highlight w:val="yellow"/>
          <w:lang w:eastAsia="en-GB"/>
        </w:rPr>
      </w:pPr>
      <w:bookmarkStart w:id="870" w:name="OLE_LINK15"/>
      <w:ins w:id="871" w:author="Olga Havel" w:date="2019-11-07T10:48:00Z">
        <w:r w:rsidRPr="00F70658">
          <w:rPr>
            <w:sz w:val="20"/>
            <w:szCs w:val="20"/>
            <w:highlight w:val="yellow"/>
            <w:lang w:eastAsia="en-GB"/>
          </w:rPr>
          <w:t xml:space="preserve">|             |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 xml:space="preserve">Application Developers                           </w:t>
        </w:r>
        <w:r w:rsidRPr="00F70658">
          <w:rPr>
            <w:sz w:val="20"/>
            <w:szCs w:val="20"/>
            <w:highlight w:val="yellow"/>
            <w:lang w:eastAsia="en-GB"/>
          </w:rPr>
          <w:t>|</w:t>
        </w:r>
      </w:ins>
    </w:p>
    <w:bookmarkEnd w:id="870"/>
    <w:p w14:paraId="48D154FA" w14:textId="77777777" w:rsidR="009D7135" w:rsidRPr="00F70658" w:rsidRDefault="009D7135" w:rsidP="009D7135">
      <w:pPr>
        <w:pStyle w:val="RFCFigure"/>
        <w:rPr>
          <w:ins w:id="872" w:author="Olga Havel" w:date="2019-11-07T10:48:00Z"/>
          <w:sz w:val="20"/>
          <w:szCs w:val="20"/>
          <w:highlight w:val="yellow"/>
          <w:lang w:eastAsia="en-GB"/>
        </w:rPr>
      </w:pPr>
      <w:ins w:id="873" w:author="Olga Havel" w:date="2019-11-07T10:48:00Z">
        <w:r w:rsidRPr="00F70658">
          <w:rPr>
            <w:sz w:val="20"/>
            <w:szCs w:val="20"/>
            <w:highlight w:val="yellow"/>
            <w:lang w:eastAsia="en-GB"/>
          </w:rPr>
          <w:t xml:space="preserve">|             | </w:t>
        </w:r>
        <w:r>
          <w:rPr>
            <w:sz w:val="20"/>
            <w:szCs w:val="20"/>
            <w:highlight w:val="yellow"/>
            <w:lang w:eastAsia="en-GB"/>
          </w:rPr>
          <w:t xml:space="preserve">Intent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ins>
    </w:p>
    <w:p w14:paraId="21B5E8AB" w14:textId="77777777" w:rsidR="009D7135" w:rsidRPr="00F70658" w:rsidRDefault="009D7135" w:rsidP="009D7135">
      <w:pPr>
        <w:pStyle w:val="RFCFigure"/>
        <w:rPr>
          <w:ins w:id="874" w:author="Olga Havel" w:date="2019-11-07T10:48:00Z"/>
          <w:sz w:val="20"/>
          <w:szCs w:val="20"/>
          <w:highlight w:val="yellow"/>
          <w:lang w:eastAsia="en-GB"/>
        </w:rPr>
      </w:pPr>
      <w:ins w:id="875" w:author="Olga Havel" w:date="2019-11-07T10:48:00Z">
        <w:r w:rsidRPr="00F70658">
          <w:rPr>
            <w:sz w:val="20"/>
            <w:szCs w:val="20"/>
            <w:highlight w:val="yellow"/>
            <w:lang w:eastAsia="en-GB"/>
          </w:rPr>
          <w:t>|             +-------------+--------------------------------------------------+</w:t>
        </w:r>
      </w:ins>
    </w:p>
    <w:p w14:paraId="5AABA689" w14:textId="77777777" w:rsidR="009D7135" w:rsidRPr="00F70658" w:rsidRDefault="009D7135" w:rsidP="009D7135">
      <w:pPr>
        <w:pStyle w:val="RFCFigure"/>
        <w:rPr>
          <w:ins w:id="876" w:author="Olga Havel" w:date="2019-11-07T10:48:00Z"/>
          <w:sz w:val="20"/>
          <w:szCs w:val="20"/>
          <w:highlight w:val="yellow"/>
          <w:lang w:eastAsia="en-GB"/>
        </w:rPr>
      </w:pPr>
      <w:ins w:id="877" w:author="Olga Havel" w:date="2019-11-07T10:48:00Z">
        <w:r w:rsidRPr="00F70658">
          <w:rPr>
            <w:sz w:val="20"/>
            <w:szCs w:val="20"/>
            <w:highlight w:val="yellow"/>
            <w:lang w:eastAsia="en-GB"/>
          </w:rPr>
          <w:t xml:space="preserve">|             | Network     | </w:t>
        </w:r>
        <w:r w:rsidRPr="00632717">
          <w:rPr>
            <w:sz w:val="20"/>
            <w:szCs w:val="20"/>
            <w:highlight w:val="yellow"/>
            <w:lang w:eastAsia="en-GB"/>
          </w:rPr>
          <w:t>N</w:t>
        </w:r>
        <w:r w:rsidRPr="00632717">
          <w:rPr>
            <w:sz w:val="20"/>
            <w:szCs w:val="20"/>
            <w:highlight w:val="yellow"/>
          </w:rPr>
          <w:t xml:space="preserve">etwork Intent API provided to the  </w:t>
        </w:r>
        <w:r>
          <w:rPr>
            <w:sz w:val="20"/>
            <w:szCs w:val="20"/>
            <w:highlight w:val="yellow"/>
            <w:lang w:eastAsia="en-GB"/>
          </w:rPr>
          <w:t xml:space="preserve">             </w:t>
        </w:r>
        <w:r w:rsidRPr="00F70658">
          <w:rPr>
            <w:sz w:val="20"/>
            <w:szCs w:val="20"/>
            <w:highlight w:val="yellow"/>
            <w:lang w:eastAsia="en-GB"/>
          </w:rPr>
          <w:t>|</w:t>
        </w:r>
      </w:ins>
    </w:p>
    <w:p w14:paraId="0620BB60" w14:textId="77777777" w:rsidR="009D7135" w:rsidRPr="00F70658" w:rsidRDefault="009D7135" w:rsidP="009D7135">
      <w:pPr>
        <w:pStyle w:val="RFCFigure"/>
        <w:rPr>
          <w:ins w:id="878" w:author="Olga Havel" w:date="2019-11-07T10:48:00Z"/>
          <w:sz w:val="20"/>
          <w:szCs w:val="20"/>
          <w:highlight w:val="yellow"/>
          <w:lang w:eastAsia="en-GB"/>
        </w:rPr>
      </w:pPr>
      <w:ins w:id="879" w:author="Olga Havel" w:date="2019-11-07T10:48:00Z">
        <w:r w:rsidRPr="00F70658">
          <w:rPr>
            <w:sz w:val="20"/>
            <w:szCs w:val="20"/>
            <w:highlight w:val="yellow"/>
            <w:lang w:eastAsia="en-GB"/>
          </w:rPr>
          <w:t xml:space="preserve">|             | </w:t>
        </w:r>
        <w:r>
          <w:rPr>
            <w:sz w:val="20"/>
            <w:szCs w:val="20"/>
            <w:highlight w:val="yellow"/>
            <w:lang w:eastAsia="en-GB"/>
          </w:rPr>
          <w:t xml:space="preserve">Intent </w:t>
        </w:r>
        <w:r w:rsidRPr="00F70658">
          <w:rPr>
            <w:sz w:val="20"/>
            <w:szCs w:val="20"/>
            <w:highlight w:val="yellow"/>
            <w:lang w:eastAsia="en-GB"/>
          </w:rPr>
          <w:t xml:space="preserve">     | </w:t>
        </w:r>
        <w:r>
          <w:rPr>
            <w:sz w:val="20"/>
            <w:szCs w:val="20"/>
            <w:highlight w:val="yellow"/>
            <w:lang w:eastAsia="en-GB"/>
          </w:rPr>
          <w:t xml:space="preserve">Application Developers                           </w:t>
        </w:r>
        <w:r w:rsidRPr="00F70658">
          <w:rPr>
            <w:sz w:val="20"/>
            <w:szCs w:val="20"/>
            <w:highlight w:val="yellow"/>
            <w:lang w:eastAsia="en-GB"/>
          </w:rPr>
          <w:t>|</w:t>
        </w:r>
      </w:ins>
    </w:p>
    <w:p w14:paraId="30C1110A" w14:textId="77777777" w:rsidR="009D7135" w:rsidRPr="00F70658" w:rsidRDefault="009D7135" w:rsidP="009D7135">
      <w:pPr>
        <w:pStyle w:val="RFCFigure"/>
        <w:rPr>
          <w:ins w:id="880" w:author="Olga Havel" w:date="2019-11-07T10:48:00Z"/>
          <w:sz w:val="20"/>
          <w:szCs w:val="20"/>
          <w:highlight w:val="yellow"/>
          <w:lang w:eastAsia="en-GB"/>
        </w:rPr>
      </w:pPr>
      <w:ins w:id="881" w:author="Olga Havel" w:date="2019-11-07T10:48: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 xml:space="preserve">                                           </w:t>
        </w:r>
        <w:r w:rsidRPr="00F70658">
          <w:rPr>
            <w:sz w:val="20"/>
            <w:szCs w:val="20"/>
            <w:highlight w:val="yellow"/>
            <w:lang w:eastAsia="en-GB"/>
          </w:rPr>
          <w:t xml:space="preserve">       |</w:t>
        </w:r>
      </w:ins>
    </w:p>
    <w:p w14:paraId="79B78B30" w14:textId="77777777" w:rsidR="009D7135" w:rsidRPr="00F70658" w:rsidRDefault="009D7135" w:rsidP="009D7135">
      <w:pPr>
        <w:pStyle w:val="RFCFigure"/>
        <w:rPr>
          <w:ins w:id="882" w:author="Olga Havel" w:date="2019-11-07T10:48:00Z"/>
          <w:sz w:val="20"/>
          <w:szCs w:val="20"/>
          <w:highlight w:val="yellow"/>
          <w:lang w:eastAsia="en-GB"/>
        </w:rPr>
      </w:pPr>
      <w:ins w:id="883" w:author="Olga Havel" w:date="2019-11-07T10:48:00Z">
        <w:r w:rsidRPr="00F70658">
          <w:rPr>
            <w:sz w:val="20"/>
            <w:szCs w:val="20"/>
            <w:highlight w:val="yellow"/>
            <w:lang w:eastAsia="en-GB"/>
          </w:rPr>
          <w:t>|             +-------------+--------------------------------------------------+</w:t>
        </w:r>
      </w:ins>
    </w:p>
    <w:p w14:paraId="1163B97C" w14:textId="77777777" w:rsidR="009D7135" w:rsidRPr="00F70658" w:rsidRDefault="009D7135" w:rsidP="009D7135">
      <w:pPr>
        <w:pStyle w:val="RFCFigure"/>
        <w:rPr>
          <w:ins w:id="884" w:author="Olga Havel" w:date="2019-11-07T10:48:00Z"/>
          <w:sz w:val="20"/>
          <w:szCs w:val="20"/>
          <w:highlight w:val="yellow"/>
          <w:lang w:eastAsia="en-GB"/>
        </w:rPr>
      </w:pPr>
      <w:ins w:id="885" w:author="Olga Havel" w:date="2019-11-07T10:48:00Z">
        <w:r w:rsidRPr="00F70658">
          <w:rPr>
            <w:sz w:val="20"/>
            <w:szCs w:val="20"/>
            <w:highlight w:val="yellow"/>
            <w:lang w:eastAsia="en-GB"/>
          </w:rPr>
          <w:t xml:space="preserve">|             | Operational | </w:t>
        </w:r>
        <w:r>
          <w:rPr>
            <w:sz w:val="20"/>
            <w:highlight w:val="yellow"/>
          </w:rPr>
          <w:t xml:space="preserve">Operational Task Intent API provided to the   </w:t>
        </w:r>
        <w:r w:rsidRPr="00F70658">
          <w:rPr>
            <w:sz w:val="20"/>
            <w:highlight w:val="yellow"/>
          </w:rPr>
          <w:t xml:space="preserve">   </w:t>
        </w:r>
        <w:r w:rsidRPr="00F70658">
          <w:rPr>
            <w:sz w:val="20"/>
            <w:szCs w:val="20"/>
            <w:highlight w:val="yellow"/>
            <w:lang w:eastAsia="en-GB"/>
          </w:rPr>
          <w:t>|</w:t>
        </w:r>
      </w:ins>
    </w:p>
    <w:p w14:paraId="39CF8611" w14:textId="77777777" w:rsidR="009D7135" w:rsidRPr="00F70658" w:rsidRDefault="009D7135" w:rsidP="009D7135">
      <w:pPr>
        <w:pStyle w:val="RFCFigure"/>
        <w:rPr>
          <w:ins w:id="886" w:author="Olga Havel" w:date="2019-11-07T10:48:00Z"/>
          <w:sz w:val="20"/>
          <w:szCs w:val="20"/>
          <w:highlight w:val="yellow"/>
          <w:lang w:eastAsia="en-GB"/>
        </w:rPr>
      </w:pPr>
      <w:ins w:id="887" w:author="Olga Havel" w:date="2019-11-07T10:48:00Z">
        <w:r w:rsidRPr="00F70658">
          <w:rPr>
            <w:sz w:val="20"/>
            <w:szCs w:val="20"/>
            <w:highlight w:val="yellow"/>
            <w:lang w:eastAsia="en-GB"/>
          </w:rPr>
          <w:t xml:space="preserve">|             | Task        | </w:t>
        </w:r>
        <w:r>
          <w:rPr>
            <w:sz w:val="20"/>
            <w:highlight w:val="yellow"/>
          </w:rPr>
          <w:t>A</w:t>
        </w:r>
        <w:r>
          <w:rPr>
            <w:sz w:val="20"/>
            <w:szCs w:val="20"/>
            <w:highlight w:val="yellow"/>
            <w:lang w:eastAsia="en-GB"/>
          </w:rPr>
          <w:t>pplication Developers. This is for the trusted  |</w:t>
        </w:r>
      </w:ins>
    </w:p>
    <w:p w14:paraId="6957009B" w14:textId="77777777" w:rsidR="009D7135" w:rsidRDefault="009D7135" w:rsidP="009D7135">
      <w:pPr>
        <w:pStyle w:val="RFCFigure"/>
        <w:rPr>
          <w:ins w:id="888" w:author="Olga Havel" w:date="2019-11-07T10:48:00Z"/>
          <w:sz w:val="20"/>
          <w:szCs w:val="20"/>
          <w:highlight w:val="yellow"/>
          <w:lang w:eastAsia="en-GB"/>
        </w:rPr>
      </w:pPr>
      <w:ins w:id="889" w:author="Olga Havel" w:date="2019-11-07T10:48:00Z">
        <w:r w:rsidRPr="00F70658">
          <w:rPr>
            <w:sz w:val="20"/>
            <w:szCs w:val="20"/>
            <w:highlight w:val="yellow"/>
            <w:lang w:eastAsia="en-GB"/>
          </w:rPr>
          <w:t xml:space="preserve">|             | Intent      </w:t>
        </w:r>
        <w:r>
          <w:rPr>
            <w:sz w:val="20"/>
            <w:szCs w:val="20"/>
            <w:highlight w:val="yellow"/>
            <w:lang w:eastAsia="en-GB"/>
          </w:rPr>
          <w:t>| internal Operator / Service Providers / Customer |</w:t>
        </w:r>
      </w:ins>
    </w:p>
    <w:p w14:paraId="49BF309F" w14:textId="77777777" w:rsidR="009D7135" w:rsidRPr="00F70658" w:rsidRDefault="009D7135" w:rsidP="009D7135">
      <w:pPr>
        <w:pStyle w:val="RFCFigure"/>
        <w:rPr>
          <w:ins w:id="890" w:author="Olga Havel" w:date="2019-11-07T10:48:00Z"/>
          <w:sz w:val="20"/>
          <w:szCs w:val="20"/>
          <w:highlight w:val="yellow"/>
          <w:lang w:eastAsia="en-GB"/>
        </w:rPr>
      </w:pPr>
      <w:ins w:id="891" w:author="Olga Havel" w:date="2019-11-07T10:48:00Z">
        <w:r>
          <w:rPr>
            <w:sz w:val="20"/>
            <w:szCs w:val="20"/>
            <w:highlight w:val="yellow"/>
            <w:lang w:eastAsia="en-GB"/>
          </w:rPr>
          <w:t>|             |             | DevOps                                           |</w:t>
        </w:r>
      </w:ins>
    </w:p>
    <w:p w14:paraId="46B91655" w14:textId="77777777" w:rsidR="009D7135" w:rsidRDefault="009D7135" w:rsidP="009D7135">
      <w:pPr>
        <w:pStyle w:val="RFCFigure"/>
        <w:rPr>
          <w:ins w:id="892" w:author="Olga Havel" w:date="2019-11-07T10:48:00Z"/>
          <w:sz w:val="20"/>
          <w:szCs w:val="20"/>
          <w:lang w:eastAsia="en-GB"/>
        </w:rPr>
      </w:pPr>
      <w:ins w:id="893" w:author="Olga Havel" w:date="2019-11-07T10:48:00Z">
        <w:r>
          <w:rPr>
            <w:sz w:val="20"/>
            <w:szCs w:val="20"/>
            <w:highlight w:val="yellow"/>
            <w:lang w:eastAsia="en-GB"/>
          </w:rPr>
          <w:t xml:space="preserve">|             </w:t>
        </w:r>
        <w:r w:rsidRPr="0063414F">
          <w:rPr>
            <w:sz w:val="20"/>
            <w:szCs w:val="20"/>
            <w:highlight w:val="yellow"/>
            <w:lang w:eastAsia="en-GB"/>
          </w:rPr>
          <w:t>+-------------+--------------------------------------------------+</w:t>
        </w:r>
      </w:ins>
    </w:p>
    <w:p w14:paraId="459A9B29" w14:textId="77777777" w:rsidR="009D7135" w:rsidRPr="00F70658" w:rsidRDefault="009D7135" w:rsidP="009D7135">
      <w:pPr>
        <w:pStyle w:val="RFCFigure"/>
        <w:rPr>
          <w:ins w:id="894" w:author="Olga Havel" w:date="2019-11-07T10:48:00Z"/>
          <w:sz w:val="20"/>
          <w:szCs w:val="20"/>
          <w:highlight w:val="yellow"/>
          <w:lang w:eastAsia="en-GB"/>
        </w:rPr>
      </w:pPr>
      <w:ins w:id="895" w:author="Olga Havel" w:date="2019-11-07T10:48:00Z">
        <w:r w:rsidRPr="00F70658">
          <w:rPr>
            <w:sz w:val="20"/>
            <w:szCs w:val="20"/>
            <w:highlight w:val="yellow"/>
            <w:lang w:eastAsia="en-GB"/>
          </w:rPr>
          <w:t xml:space="preserve">|             | </w:t>
        </w:r>
        <w:r>
          <w:rPr>
            <w:sz w:val="20"/>
            <w:szCs w:val="20"/>
            <w:highlight w:val="yellow"/>
            <w:lang w:eastAsia="en-GB"/>
          </w:rPr>
          <w:t xml:space="preserve">Strategy   </w:t>
        </w:r>
        <w:r w:rsidRPr="00F70658">
          <w:rPr>
            <w:sz w:val="20"/>
            <w:szCs w:val="20"/>
            <w:highlight w:val="yellow"/>
            <w:lang w:eastAsia="en-GB"/>
          </w:rPr>
          <w:t xml:space="preserve"> | </w:t>
        </w:r>
        <w:r>
          <w:rPr>
            <w:sz w:val="20"/>
            <w:highlight w:val="yellow"/>
          </w:rPr>
          <w:t xml:space="preserve">Application Developer designs models, policy   </w:t>
        </w:r>
        <w:r w:rsidRPr="00F70658">
          <w:rPr>
            <w:sz w:val="20"/>
            <w:highlight w:val="yellow"/>
          </w:rPr>
          <w:t xml:space="preserve">  </w:t>
        </w:r>
        <w:r w:rsidRPr="00F70658">
          <w:rPr>
            <w:sz w:val="20"/>
            <w:szCs w:val="20"/>
            <w:highlight w:val="yellow"/>
            <w:lang w:eastAsia="en-GB"/>
          </w:rPr>
          <w:t>|</w:t>
        </w:r>
      </w:ins>
    </w:p>
    <w:p w14:paraId="573F5D64" w14:textId="77777777" w:rsidR="009D7135" w:rsidRPr="00F70658" w:rsidRDefault="009D7135" w:rsidP="009D7135">
      <w:pPr>
        <w:pStyle w:val="RFCFigure"/>
        <w:rPr>
          <w:ins w:id="896" w:author="Olga Havel" w:date="2019-11-07T10:48:00Z"/>
          <w:sz w:val="20"/>
          <w:szCs w:val="20"/>
          <w:highlight w:val="yellow"/>
          <w:lang w:eastAsia="en-GB"/>
        </w:rPr>
      </w:pPr>
      <w:ins w:id="897" w:author="Olga Havel" w:date="2019-11-07T10:48: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 </w:t>
        </w:r>
        <w:r>
          <w:rPr>
            <w:sz w:val="20"/>
            <w:highlight w:val="yellow"/>
          </w:rPr>
          <w:t xml:space="preserve">and workflows to be used by Customer Service    </w:t>
        </w:r>
        <w:r w:rsidRPr="00F70658">
          <w:rPr>
            <w:sz w:val="20"/>
            <w:szCs w:val="20"/>
            <w:highlight w:val="yellow"/>
            <w:lang w:eastAsia="en-GB"/>
          </w:rPr>
          <w:t xml:space="preserve"> |</w:t>
        </w:r>
      </w:ins>
    </w:p>
    <w:p w14:paraId="34EEBBF1" w14:textId="77777777" w:rsidR="009D7135" w:rsidRPr="00F70658" w:rsidRDefault="009D7135" w:rsidP="009D7135">
      <w:pPr>
        <w:pStyle w:val="RFCFigure"/>
        <w:rPr>
          <w:ins w:id="898" w:author="Olga Havel" w:date="2019-11-07T10:48:00Z"/>
          <w:sz w:val="20"/>
          <w:szCs w:val="20"/>
          <w:highlight w:val="yellow"/>
          <w:lang w:eastAsia="en-GB"/>
        </w:rPr>
      </w:pPr>
      <w:ins w:id="899" w:author="Olga Havel" w:date="2019-11-07T10:48:00Z">
        <w:r w:rsidRPr="00F70658">
          <w:rPr>
            <w:sz w:val="20"/>
            <w:szCs w:val="20"/>
            <w:highlight w:val="yellow"/>
            <w:lang w:eastAsia="en-GB"/>
          </w:rPr>
          <w:t xml:space="preserve">|             |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Intents, Network Service Intents and Operational </w:t>
        </w:r>
        <w:r w:rsidRPr="00F70658">
          <w:rPr>
            <w:sz w:val="20"/>
            <w:szCs w:val="20"/>
            <w:highlight w:val="yellow"/>
            <w:lang w:eastAsia="en-GB"/>
          </w:rPr>
          <w:t>|</w:t>
        </w:r>
      </w:ins>
    </w:p>
    <w:p w14:paraId="45ACD4A2" w14:textId="77777777" w:rsidR="009D7135" w:rsidRDefault="009D7135" w:rsidP="009D7135">
      <w:pPr>
        <w:pStyle w:val="RFCFigure"/>
        <w:rPr>
          <w:ins w:id="900" w:author="Olga Havel" w:date="2019-11-07T10:48:00Z"/>
          <w:sz w:val="20"/>
          <w:szCs w:val="20"/>
          <w:highlight w:val="yellow"/>
          <w:lang w:eastAsia="en-GB"/>
        </w:rPr>
      </w:pPr>
      <w:ins w:id="901" w:author="Olga Havel" w:date="2019-11-07T10:48:00Z">
        <w:r w:rsidRPr="00F70658">
          <w:rPr>
            <w:sz w:val="20"/>
            <w:szCs w:val="20"/>
            <w:highlight w:val="yellow"/>
            <w:lang w:eastAsia="en-GB"/>
          </w:rPr>
          <w:t>|             |             |</w:t>
        </w:r>
        <w:r>
          <w:rPr>
            <w:sz w:val="20"/>
            <w:szCs w:val="20"/>
            <w:highlight w:val="yellow"/>
            <w:lang w:eastAsia="en-GB"/>
          </w:rPr>
          <w:t xml:space="preserve"> Task Intents. This is for the trusted internal   </w:t>
        </w:r>
        <w:r w:rsidRPr="00F70658">
          <w:rPr>
            <w:sz w:val="20"/>
            <w:szCs w:val="20"/>
            <w:highlight w:val="yellow"/>
            <w:lang w:eastAsia="en-GB"/>
          </w:rPr>
          <w:t>|</w:t>
        </w:r>
      </w:ins>
    </w:p>
    <w:p w14:paraId="12661AA7" w14:textId="77777777" w:rsidR="009D7135" w:rsidRPr="00F70658" w:rsidRDefault="009D7135" w:rsidP="009D7135">
      <w:pPr>
        <w:pStyle w:val="RFCFigure"/>
        <w:rPr>
          <w:ins w:id="902" w:author="Olga Havel" w:date="2019-11-07T10:48:00Z"/>
          <w:sz w:val="20"/>
          <w:szCs w:val="20"/>
          <w:highlight w:val="yellow"/>
          <w:lang w:eastAsia="en-GB"/>
        </w:rPr>
      </w:pPr>
      <w:ins w:id="903" w:author="Olga Havel" w:date="2019-11-07T10:48:00Z">
        <w:r>
          <w:rPr>
            <w:sz w:val="20"/>
            <w:szCs w:val="20"/>
            <w:highlight w:val="yellow"/>
            <w:lang w:eastAsia="en-GB"/>
          </w:rPr>
          <w:t>|             |             | Operator / Service Provider / Customer DevOps    |</w:t>
        </w:r>
      </w:ins>
    </w:p>
    <w:p w14:paraId="72193D4D" w14:textId="77777777" w:rsidR="009D7135" w:rsidRDefault="009D7135" w:rsidP="009D7135">
      <w:pPr>
        <w:pStyle w:val="RFCFigure"/>
        <w:rPr>
          <w:ins w:id="904" w:author="Olga Havel" w:date="2019-11-07T10:48:00Z"/>
          <w:sz w:val="20"/>
          <w:szCs w:val="20"/>
          <w:lang w:eastAsia="en-GB"/>
        </w:rPr>
      </w:pPr>
      <w:ins w:id="905" w:author="Olga Havel" w:date="2019-11-07T10:48:00Z">
        <w:r>
          <w:rPr>
            <w:sz w:val="20"/>
            <w:szCs w:val="20"/>
            <w:highlight w:val="yellow"/>
            <w:lang w:eastAsia="en-GB"/>
          </w:rPr>
          <w:t>+-------------</w:t>
        </w:r>
        <w:r w:rsidRPr="0063414F">
          <w:rPr>
            <w:sz w:val="20"/>
            <w:szCs w:val="20"/>
            <w:highlight w:val="yellow"/>
            <w:lang w:eastAsia="en-GB"/>
          </w:rPr>
          <w:t>+-------------+--------------------------------------------------+</w:t>
        </w:r>
      </w:ins>
    </w:p>
    <w:p w14:paraId="649D53FB" w14:textId="77777777" w:rsidR="009D7135" w:rsidRDefault="009D7135" w:rsidP="00036F56">
      <w:pPr>
        <w:pStyle w:val="RFCListBullet"/>
        <w:rPr>
          <w:ins w:id="906" w:author="Olga Havel" w:date="2019-11-07T10:39:00Z"/>
          <w:sz w:val="20"/>
        </w:rPr>
      </w:pPr>
    </w:p>
    <w:p w14:paraId="7A627892" w14:textId="77777777" w:rsidR="00526C8F" w:rsidRDefault="00526C8F" w:rsidP="00526C8F">
      <w:pPr>
        <w:pStyle w:val="Heading3"/>
        <w:rPr>
          <w:ins w:id="907" w:author="Olga Havel" w:date="2019-11-07T16:04:00Z"/>
          <w:highlight w:val="yellow"/>
        </w:rPr>
      </w:pPr>
      <w:ins w:id="908" w:author="Olga Havel" w:date="2019-11-07T10:48:00Z">
        <w:r w:rsidRPr="00632717">
          <w:rPr>
            <w:highlight w:val="yellow"/>
          </w:rPr>
          <w:lastRenderedPageBreak/>
          <w:t>Intent Categories</w:t>
        </w:r>
      </w:ins>
    </w:p>
    <w:p w14:paraId="59930346" w14:textId="1794DAC1" w:rsidR="005B209C" w:rsidRPr="00CD5842" w:rsidRDefault="005B209C" w:rsidP="005B209C">
      <w:pPr>
        <w:pStyle w:val="RFCFigure"/>
        <w:rPr>
          <w:ins w:id="909" w:author="Olga Havel" w:date="2019-11-07T16:04:00Z"/>
          <w:szCs w:val="20"/>
          <w:highlight w:val="yellow"/>
          <w:lang w:eastAsia="en-GB"/>
        </w:rPr>
      </w:pPr>
      <w:bookmarkStart w:id="910" w:name="OLE_LINK83"/>
      <w:ins w:id="911" w:author="Olga Havel" w:date="2019-11-07T16:04:00Z">
        <w:r w:rsidRPr="00CD5842">
          <w:rPr>
            <w:szCs w:val="20"/>
            <w:highlight w:val="yellow"/>
            <w:lang w:eastAsia="en-GB"/>
          </w:rPr>
          <w:t>Th</w:t>
        </w:r>
        <w:r w:rsidR="00FB030B">
          <w:rPr>
            <w:szCs w:val="20"/>
            <w:highlight w:val="yellow"/>
            <w:lang w:eastAsia="en-GB"/>
          </w:rPr>
          <w:t>e following are</w:t>
        </w:r>
        <w:r w:rsidRPr="00CD5842">
          <w:rPr>
            <w:szCs w:val="20"/>
            <w:highlight w:val="yellow"/>
            <w:lang w:eastAsia="en-GB"/>
          </w:rPr>
          <w:t>the proposed categories:</w:t>
        </w:r>
      </w:ins>
    </w:p>
    <w:p w14:paraId="77F1681F" w14:textId="77777777" w:rsidR="005B209C" w:rsidRPr="00CD5842" w:rsidRDefault="005B209C" w:rsidP="005B209C">
      <w:pPr>
        <w:pStyle w:val="RFCFigure"/>
        <w:numPr>
          <w:ilvl w:val="0"/>
          <w:numId w:val="33"/>
        </w:numPr>
        <w:rPr>
          <w:ins w:id="912" w:author="Olga Havel" w:date="2019-11-07T16:04:00Z"/>
          <w:szCs w:val="20"/>
          <w:highlight w:val="yellow"/>
          <w:lang w:eastAsia="en-GB"/>
        </w:rPr>
      </w:pPr>
      <w:ins w:id="913" w:author="Olga Havel" w:date="2019-11-07T16:04:00Z">
        <w:r w:rsidRPr="00CD5842">
          <w:rPr>
            <w:szCs w:val="20"/>
            <w:highlight w:val="yellow"/>
            <w:lang w:eastAsia="en-GB"/>
          </w:rPr>
          <w:t>Intent Scope: C1=Connectivity, C2=Security, C3=Application, C4=QoS</w:t>
        </w:r>
      </w:ins>
    </w:p>
    <w:p w14:paraId="03346959" w14:textId="77777777" w:rsidR="005B209C" w:rsidRPr="00CD5842" w:rsidRDefault="005B209C" w:rsidP="005B209C">
      <w:pPr>
        <w:pStyle w:val="RFCFigure"/>
        <w:numPr>
          <w:ilvl w:val="0"/>
          <w:numId w:val="33"/>
        </w:numPr>
        <w:rPr>
          <w:ins w:id="914" w:author="Olga Havel" w:date="2019-11-07T16:04:00Z"/>
          <w:szCs w:val="20"/>
          <w:highlight w:val="yellow"/>
          <w:lang w:eastAsia="en-GB"/>
        </w:rPr>
      </w:pPr>
      <w:ins w:id="915" w:author="Olga Havel" w:date="2019-11-07T16:04:00Z">
        <w:r w:rsidRPr="00CD5842">
          <w:rPr>
            <w:szCs w:val="20"/>
            <w:highlight w:val="yellow"/>
            <w:lang w:eastAsia="en-GB"/>
          </w:rPr>
          <w:t>Network Function (NF) Scope: C1=VNFs, C2=PNFs</w:t>
        </w:r>
      </w:ins>
    </w:p>
    <w:p w14:paraId="0CBA2705" w14:textId="77777777" w:rsidR="005B209C" w:rsidRPr="00CD5842" w:rsidRDefault="005B209C" w:rsidP="005B209C">
      <w:pPr>
        <w:pStyle w:val="RFCFigure"/>
        <w:numPr>
          <w:ilvl w:val="0"/>
          <w:numId w:val="33"/>
        </w:numPr>
        <w:rPr>
          <w:ins w:id="916" w:author="Olga Havel" w:date="2019-11-07T16:04:00Z"/>
          <w:szCs w:val="20"/>
          <w:highlight w:val="yellow"/>
          <w:lang w:eastAsia="en-GB"/>
        </w:rPr>
      </w:pPr>
      <w:ins w:id="917" w:author="Olga Havel" w:date="2019-11-07T16:04:00Z">
        <w:r w:rsidRPr="00CD5842">
          <w:rPr>
            <w:szCs w:val="20"/>
            <w:highlight w:val="yellow"/>
            <w:lang w:eastAsia="en-GB"/>
          </w:rPr>
          <w:t>Network Scope: C1=Radio Access, C2=Transport Access, C3=Transport Aggregation, C4=Transport Core, C5=Cloud Edge, C6=Cloud Core)</w:t>
        </w:r>
      </w:ins>
    </w:p>
    <w:p w14:paraId="5C779A52" w14:textId="77777777" w:rsidR="005B209C" w:rsidRPr="00CD5842" w:rsidRDefault="005B209C" w:rsidP="005B209C">
      <w:pPr>
        <w:pStyle w:val="RFCFigure"/>
        <w:numPr>
          <w:ilvl w:val="0"/>
          <w:numId w:val="33"/>
        </w:numPr>
        <w:rPr>
          <w:ins w:id="918" w:author="Olga Havel" w:date="2019-11-07T16:04:00Z"/>
          <w:szCs w:val="20"/>
          <w:highlight w:val="yellow"/>
          <w:lang w:eastAsia="en-GB"/>
        </w:rPr>
      </w:pPr>
      <w:ins w:id="919" w:author="Olga Havel" w:date="2019-11-07T16:04:00Z">
        <w:r w:rsidRPr="00CD5842">
          <w:rPr>
            <w:szCs w:val="20"/>
            <w:highlight w:val="yellow"/>
            <w:lang w:eastAsia="en-GB"/>
          </w:rPr>
          <w:t>Abstraction(ABS): C1=Technical(with technical feedback), C2=Non-technical (without technical feedback)</w:t>
        </w:r>
      </w:ins>
    </w:p>
    <w:p w14:paraId="736832C3" w14:textId="77777777" w:rsidR="005B209C" w:rsidRPr="00CD5842" w:rsidRDefault="005B209C" w:rsidP="005B209C">
      <w:pPr>
        <w:pStyle w:val="RFCFigure"/>
        <w:numPr>
          <w:ilvl w:val="0"/>
          <w:numId w:val="33"/>
        </w:numPr>
        <w:rPr>
          <w:ins w:id="920" w:author="Olga Havel" w:date="2019-11-07T16:04:00Z"/>
          <w:szCs w:val="20"/>
          <w:highlight w:val="yellow"/>
          <w:lang w:eastAsia="en-GB"/>
        </w:rPr>
      </w:pPr>
      <w:ins w:id="921" w:author="Olga Havel" w:date="2019-11-07T16:04:00Z">
        <w:r w:rsidRPr="00CD5842">
          <w:rPr>
            <w:szCs w:val="20"/>
            <w:highlight w:val="yellow"/>
            <w:lang w:eastAsia="en-GB"/>
          </w:rPr>
          <w:t>Life-cycle (L-C): C1=Persistent (Full life-cycle), C2=Transient (Short Lived)</w:t>
        </w:r>
      </w:ins>
    </w:p>
    <w:bookmarkEnd w:id="910"/>
    <w:p w14:paraId="4525E36F" w14:textId="77777777" w:rsidR="005B209C" w:rsidRPr="005B209C" w:rsidRDefault="005B209C" w:rsidP="005B209C">
      <w:pPr>
        <w:rPr>
          <w:ins w:id="922" w:author="Olga Havel" w:date="2019-11-07T10:48:00Z"/>
          <w:highlight w:val="yellow"/>
          <w:rPrChange w:id="923" w:author="Olga Havel" w:date="2019-11-07T16:04:00Z">
            <w:rPr>
              <w:ins w:id="924" w:author="Olga Havel" w:date="2019-11-07T10:48:00Z"/>
              <w:highlight w:val="yellow"/>
            </w:rPr>
          </w:rPrChange>
        </w:rPr>
        <w:pPrChange w:id="925" w:author="Olga Havel" w:date="2019-11-07T16:04:00Z">
          <w:pPr>
            <w:pStyle w:val="Heading3"/>
          </w:pPr>
        </w:pPrChange>
      </w:pPr>
    </w:p>
    <w:p w14:paraId="2EB8635D" w14:textId="53754AA1" w:rsidR="00526C8F" w:rsidRPr="00632717" w:rsidRDefault="00526C8F" w:rsidP="00526C8F">
      <w:pPr>
        <w:rPr>
          <w:ins w:id="926" w:author="Olga Havel" w:date="2019-11-07T10:48:00Z"/>
        </w:rPr>
      </w:pPr>
      <w:ins w:id="927" w:author="Olga Havel" w:date="2019-11-07T10:48:00Z">
        <w:r w:rsidRPr="00253735">
          <w:rPr>
            <w:highlight w:val="yellow"/>
          </w:rPr>
          <w:t xml:space="preserve">The following </w:t>
        </w:r>
        <w:r w:rsidR="00380675">
          <w:rPr>
            <w:highlight w:val="yellow"/>
          </w:rPr>
          <w:t>is the</w:t>
        </w:r>
        <w:r w:rsidRPr="00632717">
          <w:rPr>
            <w:highlight w:val="yellow"/>
          </w:rPr>
          <w:t xml:space="preserve"> Classification Table</w:t>
        </w:r>
      </w:ins>
      <w:ins w:id="928" w:author="Olga Havel" w:date="2019-11-07T14:03:00Z">
        <w:r w:rsidR="00380675">
          <w:rPr>
            <w:highlight w:val="yellow"/>
          </w:rPr>
          <w:t xml:space="preserve"> Example</w:t>
        </w:r>
      </w:ins>
      <w:ins w:id="929" w:author="Olga Havel" w:date="2019-11-07T10:48:00Z">
        <w:r w:rsidRPr="00632717">
          <w:rPr>
            <w:highlight w:val="yellow"/>
          </w:rPr>
          <w:t xml:space="preserve"> for Carrier.</w:t>
        </w:r>
      </w:ins>
    </w:p>
    <w:p w14:paraId="72C8B708" w14:textId="77777777" w:rsidR="00526C8F" w:rsidRDefault="00526C8F" w:rsidP="00526C8F">
      <w:pPr>
        <w:pStyle w:val="RFCFigure"/>
        <w:rPr>
          <w:ins w:id="930" w:author="Olga Havel" w:date="2019-11-07T10:48:00Z"/>
          <w:sz w:val="20"/>
          <w:szCs w:val="20"/>
          <w:highlight w:val="yellow"/>
          <w:lang w:eastAsia="en-GB"/>
        </w:rPr>
      </w:pPr>
      <w:bookmarkStart w:id="931" w:name="OLE_LINK66"/>
      <w:bookmarkStart w:id="932" w:name="OLE_LINK67"/>
      <w:bookmarkStart w:id="933" w:name="OLE_LINK44"/>
      <w:bookmarkStart w:id="934" w:name="OLE_LINK46"/>
      <w:bookmarkEnd w:id="703"/>
      <w:ins w:id="935" w:author="Olga Havel" w:date="2019-11-07T10:4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19229C5A" w14:textId="77777777" w:rsidR="00526C8F" w:rsidRDefault="00526C8F" w:rsidP="00526C8F">
      <w:pPr>
        <w:pStyle w:val="RFCFigure"/>
        <w:rPr>
          <w:ins w:id="936" w:author="Olga Havel" w:date="2019-11-07T10:48:00Z"/>
          <w:sz w:val="20"/>
          <w:szCs w:val="20"/>
          <w:highlight w:val="yellow"/>
          <w:lang w:eastAsia="en-GB"/>
        </w:rPr>
      </w:pPr>
      <w:bookmarkStart w:id="937" w:name="OLE_LINK43"/>
      <w:bookmarkStart w:id="938" w:name="OLE_LINK45"/>
      <w:ins w:id="939" w:author="Olga Havel" w:date="2019-11-07T10:48:00Z">
        <w:r>
          <w:rPr>
            <w:sz w:val="20"/>
            <w:szCs w:val="20"/>
            <w:highlight w:val="yellow"/>
            <w:lang w:eastAsia="en-GB"/>
          </w:rPr>
          <w:t>| Intent User | Intent Type |</w:t>
        </w:r>
        <w:r w:rsidRPr="00F70658">
          <w:rPr>
            <w:sz w:val="20"/>
            <w:szCs w:val="20"/>
            <w:highlight w:val="yellow"/>
            <w:lang w:eastAsia="en-GB"/>
          </w:rPr>
          <w:t xml:space="preserve"> </w:t>
        </w:r>
        <w:r>
          <w:rPr>
            <w:sz w:val="20"/>
            <w:szCs w:val="20"/>
            <w:highlight w:val="yellow"/>
            <w:lang w:eastAsia="en-GB"/>
          </w:rPr>
          <w:t>Intent    | NF  | Network         | ABS |L-C  |</w:t>
        </w:r>
      </w:ins>
    </w:p>
    <w:bookmarkEnd w:id="937"/>
    <w:p w14:paraId="5FD4F8A4" w14:textId="77777777" w:rsidR="00526C8F" w:rsidRDefault="00526C8F" w:rsidP="00526C8F">
      <w:pPr>
        <w:pStyle w:val="RFCFigure"/>
        <w:rPr>
          <w:ins w:id="940" w:author="Olga Havel" w:date="2019-11-07T10:48:00Z"/>
          <w:sz w:val="20"/>
          <w:szCs w:val="20"/>
          <w:highlight w:val="yellow"/>
          <w:lang w:eastAsia="en-GB"/>
        </w:rPr>
      </w:pPr>
      <w:ins w:id="941" w:author="Olga Havel" w:date="2019-11-07T10:48:00Z">
        <w:r>
          <w:rPr>
            <w:sz w:val="20"/>
            <w:szCs w:val="20"/>
            <w:highlight w:val="yellow"/>
            <w:lang w:eastAsia="en-GB"/>
          </w:rPr>
          <w:t>|             |             | Scope     |Scope| Scope           |     |     |</w:t>
        </w:r>
      </w:ins>
    </w:p>
    <w:p w14:paraId="0853A484" w14:textId="77777777" w:rsidR="00526C8F" w:rsidRDefault="00526C8F" w:rsidP="00526C8F">
      <w:pPr>
        <w:pStyle w:val="RFCFigure"/>
        <w:rPr>
          <w:ins w:id="942" w:author="Olga Havel" w:date="2019-11-07T10:48:00Z"/>
          <w:sz w:val="20"/>
          <w:szCs w:val="20"/>
          <w:highlight w:val="yellow"/>
          <w:lang w:eastAsia="en-GB"/>
        </w:rPr>
      </w:pPr>
      <w:ins w:id="943" w:author="Olga Havel" w:date="2019-11-07T10:48:00Z">
        <w:r>
          <w:rPr>
            <w:sz w:val="20"/>
            <w:szCs w:val="20"/>
            <w:highlight w:val="yellow"/>
            <w:lang w:eastAsia="en-GB"/>
          </w:rPr>
          <w:t>|             |             +-----------+-----+-----------------+-----+-----+</w:t>
        </w:r>
      </w:ins>
    </w:p>
    <w:bookmarkEnd w:id="938"/>
    <w:p w14:paraId="0BDB15E0" w14:textId="77777777" w:rsidR="00526C8F" w:rsidRPr="00F70658" w:rsidRDefault="00526C8F" w:rsidP="00526C8F">
      <w:pPr>
        <w:pStyle w:val="RFCFigure"/>
        <w:rPr>
          <w:ins w:id="944" w:author="Olga Havel" w:date="2019-11-07T10:48:00Z"/>
          <w:sz w:val="20"/>
          <w:szCs w:val="20"/>
          <w:highlight w:val="yellow"/>
          <w:lang w:eastAsia="en-GB"/>
        </w:rPr>
      </w:pPr>
      <w:ins w:id="945" w:author="Olga Havel" w:date="2019-11-07T10:48:00Z">
        <w:r>
          <w:rPr>
            <w:sz w:val="20"/>
            <w:szCs w:val="20"/>
            <w:highlight w:val="yellow"/>
            <w:lang w:eastAsia="en-GB"/>
          </w:rPr>
          <w:t>|             |             |C1|C2|C3|C4|C1|C2|C1|C2|C3|C4|C5|C6|C1|C2|C1|C2|</w:t>
        </w:r>
      </w:ins>
    </w:p>
    <w:bookmarkEnd w:id="931"/>
    <w:bookmarkEnd w:id="932"/>
    <w:p w14:paraId="6EE2F582" w14:textId="77777777" w:rsidR="00526C8F" w:rsidRPr="00F70658" w:rsidRDefault="00526C8F" w:rsidP="00526C8F">
      <w:pPr>
        <w:pStyle w:val="RFCFigure"/>
        <w:rPr>
          <w:ins w:id="946" w:author="Olga Havel" w:date="2019-11-07T10:48:00Z"/>
          <w:sz w:val="20"/>
          <w:szCs w:val="20"/>
          <w:highlight w:val="yellow"/>
          <w:lang w:eastAsia="en-GB"/>
        </w:rPr>
      </w:pPr>
      <w:ins w:id="947" w:author="Olga Havel" w:date="2019-11-07T10:48:00Z">
        <w:r w:rsidRPr="00F70658">
          <w:rPr>
            <w:sz w:val="20"/>
            <w:szCs w:val="20"/>
            <w:highlight w:val="yellow"/>
            <w:lang w:eastAsia="en-GB"/>
          </w:rPr>
          <w:t>+-------------</w:t>
        </w:r>
        <w:r>
          <w:rPr>
            <w:sz w:val="20"/>
            <w:szCs w:val="20"/>
            <w:highlight w:val="yellow"/>
            <w:lang w:eastAsia="en-GB"/>
          </w:rPr>
          <w:t>+-------------+</w:t>
        </w:r>
        <w:bookmarkStart w:id="948" w:name="OLE_LINK30"/>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48"/>
      </w:ins>
    </w:p>
    <w:bookmarkEnd w:id="933"/>
    <w:p w14:paraId="13F172D7" w14:textId="77777777" w:rsidR="00526C8F" w:rsidRPr="00F70658" w:rsidRDefault="00526C8F" w:rsidP="00526C8F">
      <w:pPr>
        <w:pStyle w:val="RFCFigure"/>
        <w:rPr>
          <w:ins w:id="949" w:author="Olga Havel" w:date="2019-11-07T10:48:00Z"/>
          <w:sz w:val="20"/>
          <w:szCs w:val="20"/>
          <w:highlight w:val="yellow"/>
          <w:lang w:eastAsia="en-GB"/>
        </w:rPr>
      </w:pPr>
      <w:ins w:id="950" w:author="Olga Havel" w:date="2019-11-07T10:48:00Z">
        <w:r w:rsidRPr="00F70658">
          <w:rPr>
            <w:sz w:val="20"/>
            <w:szCs w:val="20"/>
            <w:highlight w:val="yellow"/>
            <w:lang w:eastAsia="en-GB"/>
          </w:rPr>
          <w:t xml:space="preserve">| </w:t>
        </w:r>
        <w:r>
          <w:rPr>
            <w:sz w:val="20"/>
            <w:szCs w:val="20"/>
            <w:highlight w:val="yellow"/>
            <w:lang w:eastAsia="en-GB"/>
          </w:rPr>
          <w:t>Customer/</w:t>
        </w:r>
        <w:r w:rsidRPr="00F70658">
          <w:rPr>
            <w:sz w:val="20"/>
            <w:szCs w:val="20"/>
            <w:highlight w:val="yellow"/>
            <w:lang w:eastAsia="en-GB"/>
          </w:rPr>
          <w:t xml:space="preserve">   | </w:t>
        </w:r>
        <w:r>
          <w:rPr>
            <w:sz w:val="20"/>
            <w:szCs w:val="20"/>
            <w:highlight w:val="yellow"/>
            <w:lang w:eastAsia="en-GB"/>
          </w:rPr>
          <w:t>Customer    |</w:t>
        </w:r>
        <w:bookmarkStart w:id="951" w:name="OLE_LINK28"/>
        <w:bookmarkStart w:id="952" w:name="OLE_LINK26"/>
        <w:bookmarkStart w:id="953" w:name="OLE_LINK27"/>
        <w:bookmarkStart w:id="954" w:name="OLE_LINK31"/>
        <w:r>
          <w:rPr>
            <w:sz w:val="20"/>
            <w:szCs w:val="20"/>
            <w:highlight w:val="yellow"/>
            <w:lang w:eastAsia="en-GB"/>
          </w:rPr>
          <w:t xml:space="preserve"> </w:t>
        </w:r>
        <w:bookmarkStart w:id="955" w:name="OLE_LINK29"/>
        <w:r>
          <w:rPr>
            <w:sz w:val="20"/>
            <w:szCs w:val="20"/>
            <w:highlight w:val="yellow"/>
            <w:lang w:eastAsia="en-GB"/>
          </w:rPr>
          <w:t xml:space="preserve"> </w:t>
        </w:r>
        <w:bookmarkEnd w:id="951"/>
        <w:r>
          <w:rPr>
            <w:sz w:val="20"/>
            <w:szCs w:val="20"/>
            <w:highlight w:val="yellow"/>
            <w:lang w:eastAsia="en-GB"/>
          </w:rPr>
          <w:t>|</w:t>
        </w:r>
        <w:bookmarkEnd w:id="952"/>
        <w:bookmarkEnd w:id="953"/>
        <w:r>
          <w:rPr>
            <w:sz w:val="20"/>
            <w:szCs w:val="20"/>
            <w:highlight w:val="yellow"/>
            <w:lang w:eastAsia="en-GB"/>
          </w:rPr>
          <w:t xml:space="preserve">  |  |  |  |  |  |  |  |  |  |  |  |  |  |  |</w:t>
        </w:r>
        <w:bookmarkEnd w:id="954"/>
        <w:bookmarkEnd w:id="955"/>
      </w:ins>
    </w:p>
    <w:p w14:paraId="30CF6A43" w14:textId="77777777" w:rsidR="00526C8F" w:rsidRPr="00F70658" w:rsidRDefault="00526C8F" w:rsidP="00526C8F">
      <w:pPr>
        <w:pStyle w:val="RFCFigure"/>
        <w:rPr>
          <w:ins w:id="956" w:author="Olga Havel" w:date="2019-11-07T10:48:00Z"/>
          <w:sz w:val="20"/>
          <w:szCs w:val="20"/>
          <w:highlight w:val="yellow"/>
          <w:lang w:eastAsia="en-GB"/>
        </w:rPr>
      </w:pPr>
      <w:ins w:id="957" w:author="Olga Havel" w:date="2019-11-07T10:48:00Z">
        <w:r>
          <w:rPr>
            <w:sz w:val="20"/>
            <w:szCs w:val="20"/>
            <w:highlight w:val="yellow"/>
            <w:lang w:eastAsia="en-GB"/>
          </w:rPr>
          <w:t xml:space="preserve">| Subscriber </w:t>
        </w:r>
        <w:r w:rsidRPr="00F70658">
          <w:rPr>
            <w:sz w:val="20"/>
            <w:szCs w:val="20"/>
            <w:highlight w:val="yellow"/>
            <w:lang w:eastAsia="en-GB"/>
          </w:rPr>
          <w:t xml:space="preserve"> |</w:t>
        </w:r>
        <w:r>
          <w:rPr>
            <w:sz w:val="20"/>
            <w:szCs w:val="20"/>
            <w:highlight w:val="yellow"/>
            <w:lang w:eastAsia="en-GB"/>
          </w:rPr>
          <w:t xml:space="preserve"> Service     |  |  |  |  |  |  |  |  |  |  |  |  |  |  |  |  |</w:t>
        </w:r>
      </w:ins>
    </w:p>
    <w:p w14:paraId="202C631C" w14:textId="77777777" w:rsidR="00526C8F" w:rsidRPr="00F70658" w:rsidRDefault="00526C8F" w:rsidP="00526C8F">
      <w:pPr>
        <w:pStyle w:val="RFCFigure"/>
        <w:rPr>
          <w:ins w:id="958" w:author="Olga Havel" w:date="2019-11-07T10:48:00Z"/>
          <w:sz w:val="20"/>
          <w:szCs w:val="20"/>
          <w:highlight w:val="yellow"/>
          <w:lang w:eastAsia="en-GB"/>
        </w:rPr>
      </w:pPr>
      <w:ins w:id="959" w:author="Olga Havel" w:date="2019-11-07T10:48:00Z">
        <w:r w:rsidRPr="00F70658">
          <w:rPr>
            <w:sz w:val="20"/>
            <w:szCs w:val="20"/>
            <w:highlight w:val="yellow"/>
            <w:lang w:eastAsia="en-GB"/>
          </w:rPr>
          <w:t xml:space="preserve">|             | Intent      | </w:t>
        </w:r>
        <w:r>
          <w:rPr>
            <w:sz w:val="20"/>
            <w:szCs w:val="20"/>
            <w:highlight w:val="yellow"/>
            <w:lang w:eastAsia="en-GB"/>
          </w:rPr>
          <w:t xml:space="preserve"> |  |  |  |  |  |  |  |  |  |  |  |  |  |  |  |</w:t>
        </w:r>
      </w:ins>
    </w:p>
    <w:p w14:paraId="61E2E9AF" w14:textId="77777777" w:rsidR="00526C8F" w:rsidRPr="00F70658" w:rsidRDefault="00526C8F" w:rsidP="00526C8F">
      <w:pPr>
        <w:pStyle w:val="RFCFigure"/>
        <w:rPr>
          <w:ins w:id="960" w:author="Olga Havel" w:date="2019-11-07T10:48:00Z"/>
          <w:sz w:val="20"/>
          <w:szCs w:val="20"/>
          <w:highlight w:val="yellow"/>
          <w:lang w:eastAsia="en-GB"/>
        </w:rPr>
      </w:pPr>
      <w:ins w:id="961" w:author="Olga Havel" w:date="2019-11-07T10:48:00Z">
        <w:r w:rsidRPr="00F70658">
          <w:rPr>
            <w:sz w:val="20"/>
            <w:szCs w:val="20"/>
            <w:highlight w:val="yellow"/>
            <w:lang w:eastAsia="en-GB"/>
          </w:rPr>
          <w:t>|             +-------------+</w:t>
        </w:r>
        <w:bookmarkStart w:id="962" w:name="OLE_LINK32"/>
        <w:bookmarkStart w:id="963" w:name="OLE_LINK33"/>
        <w:bookmarkStart w:id="964" w:name="OLE_LINK34"/>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62"/>
        <w:bookmarkEnd w:id="963"/>
        <w:bookmarkEnd w:id="964"/>
      </w:ins>
    </w:p>
    <w:p w14:paraId="592BC779" w14:textId="77777777" w:rsidR="00526C8F" w:rsidRPr="00F70658" w:rsidRDefault="00526C8F" w:rsidP="00526C8F">
      <w:pPr>
        <w:pStyle w:val="RFCFigure"/>
        <w:rPr>
          <w:ins w:id="965" w:author="Olga Havel" w:date="2019-11-07T10:48:00Z"/>
          <w:sz w:val="20"/>
          <w:szCs w:val="20"/>
          <w:highlight w:val="yellow"/>
          <w:lang w:eastAsia="en-GB"/>
        </w:rPr>
      </w:pPr>
      <w:ins w:id="966" w:author="Olga Havel" w:date="2019-11-07T10:48:00Z">
        <w:r w:rsidRPr="00F70658">
          <w:rPr>
            <w:sz w:val="20"/>
            <w:szCs w:val="20"/>
            <w:highlight w:val="yellow"/>
            <w:lang w:eastAsia="en-GB"/>
          </w:rPr>
          <w:t xml:space="preserve">|             | </w:t>
        </w:r>
        <w:r>
          <w:rPr>
            <w:sz w:val="20"/>
            <w:szCs w:val="20"/>
            <w:highlight w:val="yellow"/>
            <w:lang w:eastAsia="en-GB"/>
          </w:rPr>
          <w:t>Strategy    |  |  |  |  |  |  |  |  |  |  |  |  |  |  |  |  |</w:t>
        </w:r>
      </w:ins>
    </w:p>
    <w:p w14:paraId="7F90522E" w14:textId="77777777" w:rsidR="00526C8F" w:rsidRPr="00F70658" w:rsidRDefault="00526C8F" w:rsidP="00526C8F">
      <w:pPr>
        <w:pStyle w:val="RFCFigure"/>
        <w:rPr>
          <w:ins w:id="967" w:author="Olga Havel" w:date="2019-11-07T10:48:00Z"/>
          <w:sz w:val="20"/>
          <w:szCs w:val="20"/>
          <w:highlight w:val="yellow"/>
          <w:lang w:eastAsia="en-GB"/>
        </w:rPr>
      </w:pPr>
      <w:ins w:id="968" w:author="Olga Havel" w:date="2019-11-07T10:48:00Z">
        <w:r w:rsidRPr="00F70658">
          <w:rPr>
            <w:sz w:val="20"/>
            <w:szCs w:val="20"/>
            <w:highlight w:val="yellow"/>
            <w:lang w:eastAsia="en-GB"/>
          </w:rPr>
          <w:t xml:space="preserve">|             | </w:t>
        </w:r>
        <w:r>
          <w:rPr>
            <w:sz w:val="20"/>
            <w:szCs w:val="20"/>
            <w:highlight w:val="yellow"/>
            <w:lang w:eastAsia="en-GB"/>
          </w:rPr>
          <w:t>Intent      |  |  |  |  |  |  |  |  |  |  |  |  |  |  |  |  |</w:t>
        </w:r>
      </w:ins>
    </w:p>
    <w:p w14:paraId="5EADBE1F" w14:textId="77777777" w:rsidR="00526C8F" w:rsidRDefault="00526C8F" w:rsidP="00526C8F">
      <w:pPr>
        <w:pStyle w:val="RFCFigure"/>
        <w:rPr>
          <w:ins w:id="969" w:author="Olga Havel" w:date="2019-11-07T10:48:00Z"/>
          <w:sz w:val="20"/>
          <w:szCs w:val="20"/>
          <w:lang w:eastAsia="en-GB"/>
        </w:rPr>
      </w:pPr>
      <w:ins w:id="970" w:author="Olga Havel" w:date="2019-11-07T10:48: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4A639E93" w14:textId="77777777" w:rsidR="00526C8F" w:rsidRPr="00F70658" w:rsidRDefault="00526C8F" w:rsidP="00526C8F">
      <w:pPr>
        <w:pStyle w:val="RFCFigure"/>
        <w:rPr>
          <w:ins w:id="971" w:author="Olga Havel" w:date="2019-11-07T10:48:00Z"/>
          <w:sz w:val="20"/>
          <w:szCs w:val="20"/>
          <w:highlight w:val="yellow"/>
          <w:lang w:eastAsia="en-GB"/>
        </w:rPr>
      </w:pPr>
      <w:bookmarkStart w:id="972" w:name="OLE_LINK47"/>
      <w:bookmarkEnd w:id="934"/>
      <w:ins w:id="973" w:author="Olga Havel" w:date="2019-11-07T10:48:00Z">
        <w:r>
          <w:rPr>
            <w:sz w:val="20"/>
            <w:szCs w:val="20"/>
            <w:highlight w:val="yellow"/>
            <w:lang w:eastAsia="en-GB"/>
          </w:rPr>
          <w:t>| Network     | Network     |  |  |  |  |  |  |  |  |  |  |  |  |  |  |  |  |</w:t>
        </w:r>
      </w:ins>
    </w:p>
    <w:p w14:paraId="6AC75C25" w14:textId="77777777" w:rsidR="00526C8F" w:rsidRPr="00F70658" w:rsidRDefault="00526C8F" w:rsidP="00526C8F">
      <w:pPr>
        <w:pStyle w:val="RFCFigure"/>
        <w:rPr>
          <w:ins w:id="974" w:author="Olga Havel" w:date="2019-11-07T10:48:00Z"/>
          <w:sz w:val="20"/>
          <w:szCs w:val="20"/>
          <w:highlight w:val="yellow"/>
          <w:lang w:eastAsia="en-GB"/>
        </w:rPr>
      </w:pPr>
      <w:ins w:id="975" w:author="Olga Havel" w:date="2019-11-07T10:48:00Z">
        <w:r>
          <w:rPr>
            <w:sz w:val="20"/>
            <w:szCs w:val="20"/>
            <w:highlight w:val="yellow"/>
            <w:lang w:eastAsia="en-GB"/>
          </w:rPr>
          <w:t>| Operator    | Service     |  |  |  |  |  |  |  |  |  |  |  |  |  |  |  |  |</w:t>
        </w:r>
      </w:ins>
    </w:p>
    <w:p w14:paraId="7D26E31C" w14:textId="77777777" w:rsidR="00526C8F" w:rsidRPr="00F70658" w:rsidRDefault="00526C8F" w:rsidP="00526C8F">
      <w:pPr>
        <w:pStyle w:val="RFCFigure"/>
        <w:rPr>
          <w:ins w:id="976" w:author="Olga Havel" w:date="2019-11-07T10:48:00Z"/>
          <w:sz w:val="20"/>
          <w:szCs w:val="20"/>
          <w:highlight w:val="yellow"/>
          <w:lang w:eastAsia="en-GB"/>
        </w:rPr>
      </w:pPr>
      <w:ins w:id="977" w:author="Olga Havel" w:date="2019-11-07T10:48:00Z">
        <w:r w:rsidRPr="00F70658">
          <w:rPr>
            <w:sz w:val="20"/>
            <w:szCs w:val="20"/>
            <w:highlight w:val="yellow"/>
            <w:lang w:eastAsia="en-GB"/>
          </w:rPr>
          <w:t xml:space="preserve">|             | Intent     </w:t>
        </w:r>
        <w:r>
          <w:rPr>
            <w:sz w:val="20"/>
            <w:szCs w:val="20"/>
            <w:highlight w:val="yellow"/>
            <w:lang w:eastAsia="en-GB"/>
          </w:rPr>
          <w:t xml:space="preserve"> |  |  |  |  |  |  |  |  |  |  |  |  |  |  |  |  |</w:t>
        </w:r>
      </w:ins>
    </w:p>
    <w:p w14:paraId="57E3AA1F" w14:textId="77777777" w:rsidR="00526C8F" w:rsidRPr="00F70658" w:rsidRDefault="00526C8F" w:rsidP="00526C8F">
      <w:pPr>
        <w:pStyle w:val="RFCFigure"/>
        <w:rPr>
          <w:ins w:id="978" w:author="Olga Havel" w:date="2019-11-07T10:48:00Z"/>
          <w:sz w:val="20"/>
          <w:szCs w:val="20"/>
          <w:highlight w:val="yellow"/>
          <w:lang w:eastAsia="en-GB"/>
        </w:rPr>
      </w:pPr>
      <w:ins w:id="979" w:author="Olga Havel" w:date="2019-11-07T10:48:00Z">
        <w:r w:rsidRPr="00F70658">
          <w:rPr>
            <w:sz w:val="20"/>
            <w:szCs w:val="20"/>
            <w:highlight w:val="yellow"/>
            <w:lang w:eastAsia="en-GB"/>
          </w:rPr>
          <w:t>|             +-------------+</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54025854" w14:textId="77777777" w:rsidR="00526C8F" w:rsidRPr="00F70658" w:rsidRDefault="00526C8F" w:rsidP="00526C8F">
      <w:pPr>
        <w:pStyle w:val="RFCFigure"/>
        <w:rPr>
          <w:ins w:id="980" w:author="Olga Havel" w:date="2019-11-07T10:48:00Z"/>
          <w:sz w:val="20"/>
          <w:szCs w:val="20"/>
          <w:highlight w:val="yellow"/>
          <w:lang w:eastAsia="en-GB"/>
        </w:rPr>
      </w:pPr>
      <w:ins w:id="981" w:author="Olga Havel" w:date="2019-11-07T10:48:00Z">
        <w:r w:rsidRPr="00F70658">
          <w:rPr>
            <w:sz w:val="20"/>
            <w:szCs w:val="20"/>
            <w:highlight w:val="yellow"/>
            <w:lang w:eastAsia="en-GB"/>
          </w:rPr>
          <w:t xml:space="preserve">|             </w:t>
        </w:r>
        <w:r>
          <w:rPr>
            <w:sz w:val="20"/>
            <w:szCs w:val="20"/>
            <w:highlight w:val="yellow"/>
            <w:lang w:eastAsia="en-GB"/>
          </w:rPr>
          <w:t>| Network     |  |  |  |  |  |  |  |  |  |  |  |  |  |  |  |  |</w:t>
        </w:r>
      </w:ins>
    </w:p>
    <w:p w14:paraId="79036C06" w14:textId="77777777" w:rsidR="00526C8F" w:rsidRPr="00F70658" w:rsidRDefault="00526C8F" w:rsidP="00526C8F">
      <w:pPr>
        <w:pStyle w:val="RFCFigure"/>
        <w:rPr>
          <w:ins w:id="982" w:author="Olga Havel" w:date="2019-11-07T10:48:00Z"/>
          <w:sz w:val="20"/>
          <w:szCs w:val="20"/>
          <w:highlight w:val="yellow"/>
          <w:lang w:eastAsia="en-GB"/>
        </w:rPr>
      </w:pPr>
      <w:ins w:id="983" w:author="Olga Havel" w:date="2019-11-07T10:48:00Z">
        <w:r w:rsidRPr="00F70658">
          <w:rPr>
            <w:sz w:val="20"/>
            <w:szCs w:val="20"/>
            <w:highlight w:val="yellow"/>
            <w:lang w:eastAsia="en-GB"/>
          </w:rPr>
          <w:t>|             | Intent      |</w:t>
        </w:r>
        <w:r>
          <w:rPr>
            <w:sz w:val="20"/>
            <w:szCs w:val="20"/>
            <w:highlight w:val="yellow"/>
            <w:lang w:eastAsia="en-GB"/>
          </w:rPr>
          <w:t xml:space="preserve">  |  |  |  |  |  |  |  |  |  |  |  |  |  |  |  |</w:t>
        </w:r>
      </w:ins>
    </w:p>
    <w:p w14:paraId="13541666" w14:textId="77777777" w:rsidR="00526C8F" w:rsidRPr="00F70658" w:rsidRDefault="00526C8F" w:rsidP="00526C8F">
      <w:pPr>
        <w:pStyle w:val="RFCFigure"/>
        <w:rPr>
          <w:ins w:id="984" w:author="Olga Havel" w:date="2019-11-07T10:48:00Z"/>
          <w:sz w:val="20"/>
          <w:szCs w:val="20"/>
          <w:highlight w:val="yellow"/>
          <w:lang w:eastAsia="en-GB"/>
        </w:rPr>
      </w:pPr>
      <w:ins w:id="985" w:author="Olga Havel" w:date="2019-11-07T10:48:00Z">
        <w:r w:rsidRPr="00F70658">
          <w:rPr>
            <w:sz w:val="20"/>
            <w:szCs w:val="20"/>
            <w:highlight w:val="yellow"/>
            <w:lang w:eastAsia="en-GB"/>
          </w:rPr>
          <w:t>|             +-------------+</w:t>
        </w:r>
        <w:bookmarkStart w:id="986" w:name="OLE_LINK35"/>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86"/>
      </w:ins>
    </w:p>
    <w:bookmarkEnd w:id="972"/>
    <w:p w14:paraId="1BEBF00B" w14:textId="77777777" w:rsidR="00526C8F" w:rsidRPr="00F70658" w:rsidRDefault="00526C8F" w:rsidP="00526C8F">
      <w:pPr>
        <w:pStyle w:val="RFCFigure"/>
        <w:rPr>
          <w:ins w:id="987" w:author="Olga Havel" w:date="2019-11-07T10:48:00Z"/>
          <w:sz w:val="20"/>
          <w:szCs w:val="20"/>
          <w:highlight w:val="yellow"/>
          <w:lang w:eastAsia="en-GB"/>
        </w:rPr>
      </w:pPr>
      <w:ins w:id="988" w:author="Olga Havel" w:date="2019-11-07T10:48:00Z">
        <w:r w:rsidRPr="00F70658">
          <w:rPr>
            <w:sz w:val="20"/>
            <w:szCs w:val="20"/>
            <w:highlight w:val="yellow"/>
            <w:lang w:eastAsia="en-GB"/>
          </w:rPr>
          <w:t>|             | Operational</w:t>
        </w:r>
        <w:r>
          <w:rPr>
            <w:sz w:val="20"/>
            <w:szCs w:val="20"/>
            <w:highlight w:val="yellow"/>
            <w:lang w:eastAsia="en-GB"/>
          </w:rPr>
          <w:t xml:space="preserve"> |  |  |  |  |  |  |  |  |  |  |  |  |  |  |  |  |</w:t>
        </w:r>
      </w:ins>
    </w:p>
    <w:p w14:paraId="4564972F" w14:textId="77777777" w:rsidR="00526C8F" w:rsidRPr="00F70658" w:rsidRDefault="00526C8F" w:rsidP="00526C8F">
      <w:pPr>
        <w:pStyle w:val="RFCFigure"/>
        <w:rPr>
          <w:ins w:id="989" w:author="Olga Havel" w:date="2019-11-07T10:48:00Z"/>
          <w:sz w:val="20"/>
          <w:szCs w:val="20"/>
          <w:highlight w:val="yellow"/>
          <w:lang w:eastAsia="en-GB"/>
        </w:rPr>
      </w:pPr>
      <w:ins w:id="990" w:author="Olga Havel" w:date="2019-11-07T10:48:00Z">
        <w:r w:rsidRPr="00F70658">
          <w:rPr>
            <w:sz w:val="20"/>
            <w:szCs w:val="20"/>
            <w:highlight w:val="yellow"/>
            <w:lang w:eastAsia="en-GB"/>
          </w:rPr>
          <w:t>|             | Task        |</w:t>
        </w:r>
        <w:r>
          <w:rPr>
            <w:sz w:val="20"/>
            <w:szCs w:val="20"/>
            <w:highlight w:val="yellow"/>
            <w:lang w:eastAsia="en-GB"/>
          </w:rPr>
          <w:t xml:space="preserve">  |  |  |  |  |  |  |  |  |  |  |  |  |  |  |  |</w:t>
        </w:r>
      </w:ins>
    </w:p>
    <w:p w14:paraId="3F08C0F6" w14:textId="77777777" w:rsidR="00526C8F" w:rsidRPr="00F70658" w:rsidRDefault="00526C8F" w:rsidP="00526C8F">
      <w:pPr>
        <w:pStyle w:val="RFCFigure"/>
        <w:rPr>
          <w:ins w:id="991" w:author="Olga Havel" w:date="2019-11-07T10:48:00Z"/>
          <w:sz w:val="20"/>
          <w:szCs w:val="20"/>
          <w:highlight w:val="yellow"/>
          <w:lang w:eastAsia="en-GB"/>
        </w:rPr>
      </w:pPr>
      <w:ins w:id="992" w:author="Olga Havel" w:date="2019-11-07T10:48:00Z">
        <w:r w:rsidRPr="00F70658">
          <w:rPr>
            <w:sz w:val="20"/>
            <w:szCs w:val="20"/>
            <w:highlight w:val="yellow"/>
            <w:lang w:eastAsia="en-GB"/>
          </w:rPr>
          <w:t xml:space="preserve">|             | Intent </w:t>
        </w:r>
        <w:r>
          <w:rPr>
            <w:sz w:val="20"/>
            <w:szCs w:val="20"/>
            <w:highlight w:val="yellow"/>
            <w:lang w:eastAsia="en-GB"/>
          </w:rPr>
          <w:t xml:space="preserve">     |  |  |  |  |  |  |  |  |  |  |  |  |  |  |  |  |</w:t>
        </w:r>
      </w:ins>
    </w:p>
    <w:p w14:paraId="4DDF83DE" w14:textId="77777777" w:rsidR="00526C8F" w:rsidRDefault="00526C8F" w:rsidP="00526C8F">
      <w:pPr>
        <w:pStyle w:val="RFCFigure"/>
        <w:rPr>
          <w:ins w:id="993" w:author="Olga Havel" w:date="2019-11-07T10:48:00Z"/>
          <w:sz w:val="20"/>
          <w:szCs w:val="20"/>
          <w:lang w:eastAsia="en-GB"/>
        </w:rPr>
      </w:pPr>
      <w:ins w:id="994" w:author="Olga Havel" w:date="2019-11-07T10:48:00Z">
        <w:r>
          <w:rPr>
            <w:sz w:val="20"/>
            <w:szCs w:val="20"/>
            <w:highlight w:val="yellow"/>
            <w:lang w:eastAsia="en-GB"/>
          </w:rPr>
          <w:t xml:space="preserve">|             </w:t>
        </w:r>
        <w:r w:rsidRPr="0063414F">
          <w:rPr>
            <w:sz w:val="20"/>
            <w:szCs w:val="20"/>
            <w:highlight w:val="yellow"/>
            <w:lang w:eastAsia="en-GB"/>
          </w:rPr>
          <w:t>+-------------+</w:t>
        </w:r>
        <w:bookmarkStart w:id="995" w:name="OLE_LINK38"/>
        <w:bookmarkStart w:id="996" w:name="OLE_LINK36"/>
        <w:bookmarkStart w:id="997" w:name="OLE_LINK37"/>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995"/>
      </w:ins>
    </w:p>
    <w:bookmarkEnd w:id="996"/>
    <w:bookmarkEnd w:id="997"/>
    <w:p w14:paraId="12D2C813" w14:textId="77777777" w:rsidR="00526C8F" w:rsidRPr="00F70658" w:rsidRDefault="00526C8F" w:rsidP="00526C8F">
      <w:pPr>
        <w:pStyle w:val="RFCFigure"/>
        <w:rPr>
          <w:ins w:id="998" w:author="Olga Havel" w:date="2019-11-07T10:48:00Z"/>
          <w:sz w:val="20"/>
          <w:szCs w:val="20"/>
          <w:highlight w:val="yellow"/>
          <w:lang w:eastAsia="en-GB"/>
        </w:rPr>
      </w:pPr>
      <w:ins w:id="999" w:author="Olga Havel" w:date="2019-11-07T10:48:00Z">
        <w:r w:rsidRPr="00F70658">
          <w:rPr>
            <w:sz w:val="20"/>
            <w:szCs w:val="20"/>
            <w:highlight w:val="yellow"/>
            <w:lang w:eastAsia="en-GB"/>
          </w:rPr>
          <w:t xml:space="preserve">|             | </w:t>
        </w:r>
        <w:r>
          <w:rPr>
            <w:sz w:val="20"/>
            <w:szCs w:val="20"/>
            <w:highlight w:val="yellow"/>
            <w:lang w:eastAsia="en-GB"/>
          </w:rPr>
          <w:t>Strategy    |  |  |  |  |  |  |  |  |  |  |  |  |  |  |  |  |</w:t>
        </w:r>
      </w:ins>
    </w:p>
    <w:p w14:paraId="3B522E03" w14:textId="77777777" w:rsidR="00526C8F" w:rsidRPr="00F70658" w:rsidRDefault="00526C8F" w:rsidP="00526C8F">
      <w:pPr>
        <w:pStyle w:val="RFCFigure"/>
        <w:rPr>
          <w:ins w:id="1000" w:author="Olga Havel" w:date="2019-11-07T10:48:00Z"/>
          <w:sz w:val="20"/>
          <w:szCs w:val="20"/>
          <w:highlight w:val="yellow"/>
          <w:lang w:eastAsia="en-GB"/>
        </w:rPr>
      </w:pPr>
      <w:ins w:id="1001" w:author="Olga Havel" w:date="2019-11-07T10:48:00Z">
        <w:r w:rsidRPr="00F70658">
          <w:rPr>
            <w:sz w:val="20"/>
            <w:szCs w:val="20"/>
            <w:highlight w:val="yellow"/>
            <w:lang w:eastAsia="en-GB"/>
          </w:rPr>
          <w:t xml:space="preserve">|             | </w:t>
        </w:r>
        <w:r>
          <w:rPr>
            <w:sz w:val="20"/>
            <w:szCs w:val="20"/>
            <w:highlight w:val="yellow"/>
            <w:lang w:eastAsia="en-GB"/>
          </w:rPr>
          <w:t>Intent</w:t>
        </w:r>
        <w:r w:rsidRPr="00F70658">
          <w:rPr>
            <w:sz w:val="20"/>
            <w:szCs w:val="20"/>
            <w:highlight w:val="yellow"/>
            <w:lang w:eastAsia="en-GB"/>
          </w:rPr>
          <w:t xml:space="preserve">      |</w:t>
        </w:r>
        <w:bookmarkStart w:id="1002" w:name="OLE_LINK22"/>
        <w:r>
          <w:rPr>
            <w:sz w:val="20"/>
            <w:szCs w:val="20"/>
            <w:highlight w:val="yellow"/>
            <w:lang w:eastAsia="en-GB"/>
          </w:rPr>
          <w:t xml:space="preserve">  |  |  |  |  |  |  |  |  |  |  |  |  |  |  |  |</w:t>
        </w:r>
      </w:ins>
    </w:p>
    <w:p w14:paraId="5ABBE9E7" w14:textId="77777777" w:rsidR="00526C8F" w:rsidRDefault="00526C8F" w:rsidP="00526C8F">
      <w:pPr>
        <w:pStyle w:val="RFCFigure"/>
        <w:rPr>
          <w:ins w:id="1003" w:author="Olga Havel" w:date="2019-11-07T10:48:00Z"/>
          <w:sz w:val="20"/>
          <w:szCs w:val="20"/>
          <w:lang w:eastAsia="en-GB"/>
        </w:rPr>
      </w:pPr>
      <w:ins w:id="1004" w:author="Olga Havel" w:date="2019-11-07T10:48:00Z">
        <w:r>
          <w:rPr>
            <w:sz w:val="20"/>
            <w:szCs w:val="20"/>
            <w:highlight w:val="yellow"/>
            <w:lang w:eastAsia="en-GB"/>
          </w:rPr>
          <w:t>+-------------</w:t>
        </w:r>
        <w:r w:rsidRPr="0063414F">
          <w:rPr>
            <w:sz w:val="20"/>
            <w:szCs w:val="20"/>
            <w:highlight w:val="yellow"/>
            <w:lang w:eastAsia="en-GB"/>
          </w:rPr>
          <w:t>+-------------+</w:t>
        </w:r>
        <w:bookmarkStart w:id="1005" w:name="OLE_LINK39"/>
        <w:bookmarkStart w:id="1006" w:name="OLE_LINK40"/>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bookmarkEnd w:id="1005"/>
        <w:bookmarkEnd w:id="1006"/>
      </w:ins>
    </w:p>
    <w:bookmarkEnd w:id="1002"/>
    <w:p w14:paraId="54453CA3" w14:textId="77777777" w:rsidR="00526C8F" w:rsidRDefault="00526C8F" w:rsidP="00526C8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1007" w:author="Olga Havel" w:date="2019-11-07T10:48:00Z"/>
          <w:sz w:val="20"/>
          <w:szCs w:val="20"/>
          <w:highlight w:val="yellow"/>
          <w:lang w:eastAsia="en-GB"/>
        </w:rPr>
      </w:pPr>
    </w:p>
    <w:p w14:paraId="7F3424E2" w14:textId="77777777" w:rsidR="00526C8F" w:rsidRDefault="00526C8F" w:rsidP="00526C8F">
      <w:pPr>
        <w:pStyle w:val="RFCFigure"/>
        <w:rPr>
          <w:ins w:id="1008" w:author="Olga Havel" w:date="2019-11-07T10:48:00Z"/>
          <w:sz w:val="20"/>
          <w:szCs w:val="20"/>
          <w:highlight w:val="yellow"/>
          <w:lang w:eastAsia="en-GB"/>
        </w:rPr>
      </w:pPr>
    </w:p>
    <w:p w14:paraId="0E77F2FB" w14:textId="77777777" w:rsidR="00526C8F" w:rsidRDefault="00526C8F" w:rsidP="00526C8F">
      <w:pPr>
        <w:pStyle w:val="RFCFigure"/>
        <w:rPr>
          <w:ins w:id="1009" w:author="Olga Havel" w:date="2019-11-07T10:48:00Z"/>
          <w:sz w:val="20"/>
          <w:szCs w:val="20"/>
          <w:highlight w:val="yellow"/>
          <w:lang w:eastAsia="en-GB"/>
        </w:rPr>
      </w:pPr>
      <w:bookmarkStart w:id="1010" w:name="OLE_LINK100"/>
      <w:bookmarkStart w:id="1011" w:name="OLE_LINK101"/>
      <w:ins w:id="1012" w:author="Olga Havel" w:date="2019-11-07T10:4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2AB14AD8" w14:textId="77777777" w:rsidR="00526C8F" w:rsidRDefault="00526C8F" w:rsidP="00526C8F">
      <w:pPr>
        <w:pStyle w:val="RFCFigure"/>
        <w:rPr>
          <w:ins w:id="1013" w:author="Olga Havel" w:date="2019-11-07T10:48:00Z"/>
          <w:sz w:val="20"/>
          <w:szCs w:val="20"/>
          <w:highlight w:val="yellow"/>
          <w:lang w:eastAsia="en-GB"/>
        </w:rPr>
      </w:pPr>
      <w:ins w:id="1014" w:author="Olga Havel" w:date="2019-11-07T10:48:00Z">
        <w:r>
          <w:rPr>
            <w:sz w:val="20"/>
            <w:szCs w:val="20"/>
            <w:highlight w:val="yellow"/>
            <w:lang w:eastAsia="en-GB"/>
          </w:rPr>
          <w:t>| Intent User | Intent Type |</w:t>
        </w:r>
        <w:r w:rsidRPr="00F70658">
          <w:rPr>
            <w:sz w:val="20"/>
            <w:szCs w:val="20"/>
            <w:highlight w:val="yellow"/>
            <w:lang w:eastAsia="en-GB"/>
          </w:rPr>
          <w:t xml:space="preserve"> </w:t>
        </w:r>
        <w:r>
          <w:rPr>
            <w:sz w:val="20"/>
            <w:szCs w:val="20"/>
            <w:highlight w:val="yellow"/>
            <w:lang w:eastAsia="en-GB"/>
          </w:rPr>
          <w:t>Intent    | NF  | Network         | ABS |L-C  |</w:t>
        </w:r>
      </w:ins>
    </w:p>
    <w:p w14:paraId="6E911B21" w14:textId="77777777" w:rsidR="00526C8F" w:rsidRDefault="00526C8F" w:rsidP="00526C8F">
      <w:pPr>
        <w:pStyle w:val="RFCFigure"/>
        <w:rPr>
          <w:ins w:id="1015" w:author="Olga Havel" w:date="2019-11-07T10:48:00Z"/>
          <w:sz w:val="20"/>
          <w:szCs w:val="20"/>
          <w:highlight w:val="yellow"/>
          <w:lang w:eastAsia="en-GB"/>
        </w:rPr>
      </w:pPr>
      <w:ins w:id="1016" w:author="Olga Havel" w:date="2019-11-07T10:48:00Z">
        <w:r>
          <w:rPr>
            <w:sz w:val="20"/>
            <w:szCs w:val="20"/>
            <w:highlight w:val="yellow"/>
            <w:lang w:eastAsia="en-GB"/>
          </w:rPr>
          <w:t>|             |             | Scope     |Scope| Scope           |     |     |</w:t>
        </w:r>
      </w:ins>
    </w:p>
    <w:p w14:paraId="4FCAB8F3" w14:textId="77777777" w:rsidR="00526C8F" w:rsidRDefault="00526C8F" w:rsidP="00526C8F">
      <w:pPr>
        <w:pStyle w:val="RFCFigure"/>
        <w:rPr>
          <w:ins w:id="1017" w:author="Olga Havel" w:date="2019-11-07T10:48:00Z"/>
          <w:sz w:val="20"/>
          <w:szCs w:val="20"/>
          <w:highlight w:val="yellow"/>
          <w:lang w:eastAsia="en-GB"/>
        </w:rPr>
      </w:pPr>
      <w:ins w:id="1018" w:author="Olga Havel" w:date="2019-11-07T10:48:00Z">
        <w:r>
          <w:rPr>
            <w:sz w:val="20"/>
            <w:szCs w:val="20"/>
            <w:highlight w:val="yellow"/>
            <w:lang w:eastAsia="en-GB"/>
          </w:rPr>
          <w:t>|             |             +-----------+-----+-----------------+-----+-----+</w:t>
        </w:r>
      </w:ins>
    </w:p>
    <w:p w14:paraId="2F2614C6" w14:textId="77777777" w:rsidR="00526C8F" w:rsidRPr="00F70658" w:rsidRDefault="00526C8F" w:rsidP="00526C8F">
      <w:pPr>
        <w:pStyle w:val="RFCFigure"/>
        <w:rPr>
          <w:ins w:id="1019" w:author="Olga Havel" w:date="2019-11-07T10:48:00Z"/>
          <w:sz w:val="20"/>
          <w:szCs w:val="20"/>
          <w:highlight w:val="yellow"/>
          <w:lang w:eastAsia="en-GB"/>
        </w:rPr>
      </w:pPr>
      <w:ins w:id="1020" w:author="Olga Havel" w:date="2019-11-07T10:48:00Z">
        <w:r>
          <w:rPr>
            <w:sz w:val="20"/>
            <w:szCs w:val="20"/>
            <w:highlight w:val="yellow"/>
            <w:lang w:eastAsia="en-GB"/>
          </w:rPr>
          <w:t>|             |             |C1|C2|C3|C4|C1|C2|C1|C2|C3|C4|C5|C6|C1|C2|C1|C2|</w:t>
        </w:r>
      </w:ins>
    </w:p>
    <w:p w14:paraId="62F7C93E" w14:textId="77777777" w:rsidR="00526C8F" w:rsidRPr="00F70658" w:rsidRDefault="00526C8F" w:rsidP="00526C8F">
      <w:pPr>
        <w:pStyle w:val="RFCFigure"/>
        <w:rPr>
          <w:ins w:id="1021" w:author="Olga Havel" w:date="2019-11-07T10:48:00Z"/>
          <w:sz w:val="20"/>
          <w:szCs w:val="20"/>
          <w:highlight w:val="yellow"/>
          <w:lang w:eastAsia="en-GB"/>
        </w:rPr>
      </w:pPr>
      <w:ins w:id="1022" w:author="Olga Havel" w:date="2019-11-07T10:4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00F2C7E8" w14:textId="77777777" w:rsidR="005B209C" w:rsidRPr="00F70658" w:rsidRDefault="005B209C" w:rsidP="005B209C">
      <w:pPr>
        <w:pStyle w:val="RFCFigure"/>
        <w:rPr>
          <w:ins w:id="1023" w:author="Olga Havel" w:date="2019-11-07T16:04:00Z"/>
          <w:sz w:val="20"/>
          <w:szCs w:val="20"/>
          <w:highlight w:val="yellow"/>
          <w:lang w:eastAsia="en-GB"/>
        </w:rPr>
      </w:pPr>
      <w:ins w:id="1024" w:author="Olga Havel" w:date="2019-11-07T16:04:00Z">
        <w:r w:rsidRPr="00F70658">
          <w:rPr>
            <w:sz w:val="20"/>
            <w:szCs w:val="20"/>
            <w:highlight w:val="yellow"/>
            <w:lang w:eastAsia="en-GB"/>
          </w:rPr>
          <w:t xml:space="preserve">| </w:t>
        </w:r>
        <w:r>
          <w:rPr>
            <w:sz w:val="20"/>
            <w:szCs w:val="20"/>
            <w:highlight w:val="yellow"/>
            <w:lang w:eastAsia="en-GB"/>
          </w:rPr>
          <w:t>Service</w:t>
        </w:r>
        <w:r w:rsidRPr="00F70658">
          <w:rPr>
            <w:sz w:val="20"/>
            <w:szCs w:val="20"/>
            <w:highlight w:val="yellow"/>
            <w:lang w:eastAsia="en-GB"/>
          </w:rPr>
          <w:t xml:space="preserve">     | </w:t>
        </w:r>
        <w:r>
          <w:rPr>
            <w:sz w:val="20"/>
            <w:szCs w:val="20"/>
            <w:highlight w:val="yellow"/>
            <w:lang w:eastAsia="en-GB"/>
          </w:rPr>
          <w:t>Customer    |  |  |  |  |  |  |  |  |  |  |  |  |  |  |  |  |</w:t>
        </w:r>
      </w:ins>
    </w:p>
    <w:p w14:paraId="7CEBC779" w14:textId="77777777" w:rsidR="005B209C" w:rsidRPr="00F70658" w:rsidRDefault="005B209C" w:rsidP="005B209C">
      <w:pPr>
        <w:pStyle w:val="RFCFigure"/>
        <w:rPr>
          <w:ins w:id="1025" w:author="Olga Havel" w:date="2019-11-07T16:04:00Z"/>
          <w:sz w:val="20"/>
          <w:szCs w:val="20"/>
          <w:highlight w:val="yellow"/>
          <w:lang w:eastAsia="en-GB"/>
        </w:rPr>
      </w:pPr>
      <w:ins w:id="1026" w:author="Olga Havel" w:date="2019-11-07T16:04:00Z">
        <w:r>
          <w:rPr>
            <w:sz w:val="20"/>
            <w:szCs w:val="20"/>
            <w:highlight w:val="yellow"/>
            <w:lang w:eastAsia="en-GB"/>
          </w:rPr>
          <w:t>| Operator    | Service     |  |  |  |  |  |  |  |  |  |  |  |  |  |  |  |  |</w:t>
        </w:r>
      </w:ins>
    </w:p>
    <w:p w14:paraId="7C507600" w14:textId="77777777" w:rsidR="005B209C" w:rsidRPr="00F70658" w:rsidRDefault="005B209C" w:rsidP="005B209C">
      <w:pPr>
        <w:pStyle w:val="RFCFigure"/>
        <w:rPr>
          <w:ins w:id="1027" w:author="Olga Havel" w:date="2019-11-07T16:04:00Z"/>
          <w:sz w:val="20"/>
          <w:szCs w:val="20"/>
          <w:highlight w:val="yellow"/>
          <w:lang w:eastAsia="en-GB"/>
        </w:rPr>
      </w:pPr>
      <w:ins w:id="1028" w:author="Olga Havel" w:date="2019-11-07T16:04:00Z">
        <w:r w:rsidRPr="00F70658">
          <w:rPr>
            <w:sz w:val="20"/>
            <w:szCs w:val="20"/>
            <w:highlight w:val="yellow"/>
            <w:lang w:eastAsia="en-GB"/>
          </w:rPr>
          <w:t xml:space="preserve">|             | Intent     </w:t>
        </w:r>
        <w:r>
          <w:rPr>
            <w:sz w:val="20"/>
            <w:szCs w:val="20"/>
            <w:highlight w:val="yellow"/>
            <w:lang w:eastAsia="en-GB"/>
          </w:rPr>
          <w:t xml:space="preserve"> |  |  |  |  |  |  |  |  |  |  |  |  |  |  |  |  |</w:t>
        </w:r>
      </w:ins>
    </w:p>
    <w:p w14:paraId="35CBCBEC" w14:textId="77777777" w:rsidR="005B209C" w:rsidRPr="00F70658" w:rsidRDefault="005B209C" w:rsidP="005B209C">
      <w:pPr>
        <w:pStyle w:val="RFCFigure"/>
        <w:rPr>
          <w:ins w:id="1029" w:author="Olga Havel" w:date="2019-11-07T16:04:00Z"/>
          <w:sz w:val="20"/>
          <w:szCs w:val="20"/>
          <w:highlight w:val="yellow"/>
          <w:lang w:eastAsia="en-GB"/>
        </w:rPr>
      </w:pPr>
      <w:ins w:id="1030" w:author="Olga Havel" w:date="2019-11-07T16:04:00Z">
        <w:r w:rsidRPr="00F70658">
          <w:rPr>
            <w:sz w:val="20"/>
            <w:szCs w:val="20"/>
            <w:highlight w:val="yellow"/>
            <w:lang w:eastAsia="en-GB"/>
          </w:rPr>
          <w:t>|             +-------------+</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665AE231" w14:textId="77777777" w:rsidR="005B209C" w:rsidRDefault="005B209C" w:rsidP="005B209C">
      <w:pPr>
        <w:pStyle w:val="RFCFigure"/>
        <w:rPr>
          <w:ins w:id="1031" w:author="Olga Havel" w:date="2019-11-07T16:04:00Z"/>
          <w:sz w:val="20"/>
          <w:szCs w:val="20"/>
          <w:highlight w:val="yellow"/>
          <w:lang w:eastAsia="en-GB"/>
        </w:rPr>
      </w:pPr>
      <w:ins w:id="1032" w:author="Olga Havel" w:date="2019-11-07T16:04:00Z">
        <w:r>
          <w:rPr>
            <w:sz w:val="20"/>
            <w:szCs w:val="20"/>
            <w:highlight w:val="yellow"/>
            <w:lang w:eastAsia="en-GB"/>
          </w:rPr>
          <w:t>|             | Network     |  |  |  |  |  |  |  |  |  |  |  |  |  |  |  |  |</w:t>
        </w:r>
      </w:ins>
    </w:p>
    <w:p w14:paraId="47A45A40" w14:textId="77777777" w:rsidR="005B209C" w:rsidRDefault="005B209C" w:rsidP="005B209C">
      <w:pPr>
        <w:pStyle w:val="RFCFigure"/>
        <w:rPr>
          <w:ins w:id="1033" w:author="Olga Havel" w:date="2019-11-07T16:04:00Z"/>
          <w:sz w:val="20"/>
          <w:szCs w:val="20"/>
          <w:highlight w:val="yellow"/>
          <w:lang w:eastAsia="en-GB"/>
        </w:rPr>
      </w:pPr>
      <w:ins w:id="1034" w:author="Olga Havel" w:date="2019-11-07T16:04:00Z">
        <w:r>
          <w:rPr>
            <w:sz w:val="20"/>
            <w:szCs w:val="20"/>
            <w:highlight w:val="yellow"/>
            <w:lang w:eastAsia="en-GB"/>
          </w:rPr>
          <w:t>|             | Service     |  |  |  |  |  |  |  |  |  |  |  |  |  |  |  |  |</w:t>
        </w:r>
      </w:ins>
    </w:p>
    <w:p w14:paraId="07272B09" w14:textId="77777777" w:rsidR="005B209C" w:rsidRDefault="005B209C" w:rsidP="005B209C">
      <w:pPr>
        <w:pStyle w:val="RFCFigure"/>
        <w:rPr>
          <w:ins w:id="1035" w:author="Olga Havel" w:date="2019-11-07T16:04:00Z"/>
          <w:sz w:val="20"/>
          <w:szCs w:val="20"/>
          <w:highlight w:val="yellow"/>
          <w:lang w:eastAsia="en-GB"/>
        </w:rPr>
      </w:pPr>
      <w:ins w:id="1036" w:author="Olga Havel" w:date="2019-11-07T16:04:00Z">
        <w:r>
          <w:rPr>
            <w:sz w:val="20"/>
            <w:szCs w:val="20"/>
            <w:highlight w:val="yellow"/>
            <w:lang w:eastAsia="en-GB"/>
          </w:rPr>
          <w:t>|             | Intent      |  |  |  |  |  |  |  |  |  |  |  |  |  |  |  |  |</w:t>
        </w:r>
      </w:ins>
    </w:p>
    <w:p w14:paraId="04AAAD53" w14:textId="77777777" w:rsidR="005B209C" w:rsidRDefault="005B209C" w:rsidP="005B209C">
      <w:pPr>
        <w:pStyle w:val="RFCFigure"/>
        <w:rPr>
          <w:ins w:id="1037" w:author="Olga Havel" w:date="2019-11-07T16:04:00Z"/>
          <w:sz w:val="20"/>
          <w:szCs w:val="20"/>
          <w:highlight w:val="yellow"/>
          <w:lang w:eastAsia="en-GB"/>
        </w:rPr>
      </w:pPr>
      <w:ins w:id="1038" w:author="Olga Havel" w:date="2019-11-07T16:04: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22C7ED58" w14:textId="77777777" w:rsidR="005B209C" w:rsidRDefault="005B209C" w:rsidP="005B209C">
      <w:pPr>
        <w:pStyle w:val="RFCFigure"/>
        <w:rPr>
          <w:ins w:id="1039" w:author="Olga Havel" w:date="2019-11-07T16:04:00Z"/>
          <w:sz w:val="20"/>
          <w:szCs w:val="20"/>
          <w:highlight w:val="yellow"/>
          <w:lang w:eastAsia="en-GB"/>
        </w:rPr>
      </w:pPr>
      <w:ins w:id="1040" w:author="Olga Havel" w:date="2019-11-07T16:04:00Z">
        <w:r>
          <w:rPr>
            <w:sz w:val="20"/>
            <w:szCs w:val="20"/>
            <w:highlight w:val="yellow"/>
            <w:lang w:eastAsia="en-GB"/>
          </w:rPr>
          <w:t>|             | Operational |  |  |  |  |  |  |  |  |  |  |  |  |  |  |  |  |</w:t>
        </w:r>
      </w:ins>
    </w:p>
    <w:p w14:paraId="6AE9188A" w14:textId="77777777" w:rsidR="005B209C" w:rsidRDefault="005B209C" w:rsidP="005B209C">
      <w:pPr>
        <w:pStyle w:val="RFCFigure"/>
        <w:rPr>
          <w:ins w:id="1041" w:author="Olga Havel" w:date="2019-11-07T16:04:00Z"/>
          <w:sz w:val="20"/>
          <w:szCs w:val="20"/>
          <w:highlight w:val="yellow"/>
          <w:lang w:eastAsia="en-GB"/>
        </w:rPr>
      </w:pPr>
      <w:ins w:id="1042" w:author="Olga Havel" w:date="2019-11-07T16:04:00Z">
        <w:r>
          <w:rPr>
            <w:sz w:val="20"/>
            <w:szCs w:val="20"/>
            <w:highlight w:val="yellow"/>
            <w:lang w:eastAsia="en-GB"/>
          </w:rPr>
          <w:t>|             | Task        |  |  |  |  |  |  |  |  |  |  |  |  |  |  |  |  |</w:t>
        </w:r>
      </w:ins>
    </w:p>
    <w:p w14:paraId="0B5F6298" w14:textId="77777777" w:rsidR="005B209C" w:rsidRDefault="005B209C" w:rsidP="005B209C">
      <w:pPr>
        <w:pStyle w:val="RFCFigure"/>
        <w:rPr>
          <w:ins w:id="1043" w:author="Olga Havel" w:date="2019-11-07T16:04:00Z"/>
          <w:sz w:val="20"/>
          <w:szCs w:val="20"/>
          <w:highlight w:val="yellow"/>
          <w:lang w:eastAsia="en-GB"/>
        </w:rPr>
      </w:pPr>
      <w:ins w:id="1044" w:author="Olga Havel" w:date="2019-11-07T16:04:00Z">
        <w:r>
          <w:rPr>
            <w:sz w:val="20"/>
            <w:szCs w:val="20"/>
            <w:highlight w:val="yellow"/>
            <w:lang w:eastAsia="en-GB"/>
          </w:rPr>
          <w:t>|             | Intent      |  |  |  |  |  |  |  |  |  |  |  |  |  |  |  |  |</w:t>
        </w:r>
      </w:ins>
    </w:p>
    <w:p w14:paraId="65560974" w14:textId="77777777" w:rsidR="005B209C" w:rsidRDefault="005B209C" w:rsidP="005B209C">
      <w:pPr>
        <w:pStyle w:val="RFCFigure"/>
        <w:rPr>
          <w:ins w:id="1045" w:author="Olga Havel" w:date="2019-11-07T16:04:00Z"/>
          <w:sz w:val="20"/>
          <w:szCs w:val="20"/>
          <w:lang w:eastAsia="en-GB"/>
        </w:rPr>
      </w:pPr>
      <w:ins w:id="1046" w:author="Olga Havel" w:date="2019-11-07T16:04: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30B595BC" w14:textId="77777777" w:rsidR="005B209C" w:rsidRDefault="005B209C" w:rsidP="005B209C">
      <w:pPr>
        <w:pStyle w:val="RFCFigure"/>
        <w:rPr>
          <w:ins w:id="1047" w:author="Olga Havel" w:date="2019-11-07T16:04:00Z"/>
          <w:sz w:val="20"/>
          <w:szCs w:val="20"/>
          <w:highlight w:val="yellow"/>
          <w:lang w:eastAsia="en-GB"/>
        </w:rPr>
      </w:pPr>
      <w:ins w:id="1048" w:author="Olga Havel" w:date="2019-11-07T16:04:00Z">
        <w:r>
          <w:rPr>
            <w:sz w:val="20"/>
            <w:szCs w:val="20"/>
            <w:highlight w:val="yellow"/>
            <w:lang w:eastAsia="en-GB"/>
          </w:rPr>
          <w:t>|             | Strategy    |  |  |  |  |  |  |  |  |  |  |  |  |  |  |  |  |</w:t>
        </w:r>
      </w:ins>
    </w:p>
    <w:p w14:paraId="413E2B08" w14:textId="77777777" w:rsidR="005B209C" w:rsidRDefault="005B209C" w:rsidP="005B209C">
      <w:pPr>
        <w:pStyle w:val="RFCFigure"/>
        <w:rPr>
          <w:ins w:id="1049" w:author="Olga Havel" w:date="2019-11-07T16:04:00Z"/>
          <w:sz w:val="20"/>
          <w:szCs w:val="20"/>
          <w:highlight w:val="yellow"/>
          <w:lang w:eastAsia="en-GB"/>
        </w:rPr>
      </w:pPr>
      <w:ins w:id="1050" w:author="Olga Havel" w:date="2019-11-07T16:04:00Z">
        <w:r>
          <w:rPr>
            <w:sz w:val="20"/>
            <w:szCs w:val="20"/>
            <w:highlight w:val="yellow"/>
            <w:lang w:eastAsia="en-GB"/>
          </w:rPr>
          <w:t>|             | Intent      |  |  |  |  |  |  |  |  |  |  |  |  |  |  |  |  |</w:t>
        </w:r>
      </w:ins>
    </w:p>
    <w:p w14:paraId="0905B4AA" w14:textId="77777777" w:rsidR="005B209C" w:rsidRDefault="005B209C" w:rsidP="005B209C">
      <w:pPr>
        <w:pStyle w:val="RFCFigure"/>
        <w:rPr>
          <w:ins w:id="1051" w:author="Olga Havel" w:date="2019-11-07T16:04:00Z"/>
          <w:sz w:val="20"/>
          <w:szCs w:val="20"/>
          <w:lang w:eastAsia="en-GB"/>
        </w:rPr>
      </w:pPr>
      <w:ins w:id="1052" w:author="Olga Havel" w:date="2019-11-07T16:04:00Z">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56F03D24" w14:textId="77777777" w:rsidR="00526C8F" w:rsidRPr="00F70658" w:rsidRDefault="00526C8F" w:rsidP="00526C8F">
      <w:pPr>
        <w:pStyle w:val="RFCFigure"/>
        <w:rPr>
          <w:ins w:id="1053" w:author="Olga Havel" w:date="2019-11-07T10:48:00Z"/>
          <w:sz w:val="20"/>
          <w:szCs w:val="20"/>
          <w:highlight w:val="yellow"/>
          <w:lang w:eastAsia="en-GB"/>
        </w:rPr>
      </w:pPr>
      <w:ins w:id="1054" w:author="Olga Havel" w:date="2019-11-07T10:48:00Z">
        <w:r w:rsidRPr="00F70658">
          <w:rPr>
            <w:sz w:val="20"/>
            <w:szCs w:val="20"/>
            <w:highlight w:val="yellow"/>
            <w:lang w:eastAsia="en-GB"/>
          </w:rPr>
          <w:t xml:space="preserve">| </w:t>
        </w:r>
        <w:r>
          <w:rPr>
            <w:sz w:val="20"/>
            <w:szCs w:val="20"/>
            <w:highlight w:val="yellow"/>
            <w:lang w:eastAsia="en-GB"/>
          </w:rPr>
          <w:t xml:space="preserve">Application </w:t>
        </w:r>
        <w:r w:rsidRPr="00F70658">
          <w:rPr>
            <w:sz w:val="20"/>
            <w:szCs w:val="20"/>
            <w:highlight w:val="yellow"/>
            <w:lang w:eastAsia="en-GB"/>
          </w:rPr>
          <w:t xml:space="preserve">| </w:t>
        </w:r>
        <w:r>
          <w:rPr>
            <w:sz w:val="20"/>
            <w:szCs w:val="20"/>
            <w:highlight w:val="yellow"/>
            <w:lang w:eastAsia="en-GB"/>
          </w:rPr>
          <w:t>Customer    |  |  |  |  |  |  |  |  |  |  |  |  |  |  |  |  |</w:t>
        </w:r>
      </w:ins>
    </w:p>
    <w:p w14:paraId="59668450" w14:textId="77777777" w:rsidR="00526C8F" w:rsidRPr="00F70658" w:rsidRDefault="00526C8F" w:rsidP="00526C8F">
      <w:pPr>
        <w:pStyle w:val="RFCFigure"/>
        <w:rPr>
          <w:ins w:id="1055" w:author="Olga Havel" w:date="2019-11-07T10:48:00Z"/>
          <w:sz w:val="20"/>
          <w:szCs w:val="20"/>
          <w:highlight w:val="yellow"/>
          <w:lang w:eastAsia="en-GB"/>
        </w:rPr>
      </w:pPr>
      <w:ins w:id="1056" w:author="Olga Havel" w:date="2019-11-07T10:48:00Z">
        <w:r>
          <w:rPr>
            <w:sz w:val="20"/>
            <w:szCs w:val="20"/>
            <w:highlight w:val="yellow"/>
            <w:lang w:eastAsia="en-GB"/>
          </w:rPr>
          <w:t xml:space="preserve">| Developer  </w:t>
        </w:r>
        <w:r w:rsidRPr="00F70658">
          <w:rPr>
            <w:sz w:val="20"/>
            <w:szCs w:val="20"/>
            <w:highlight w:val="yellow"/>
            <w:lang w:eastAsia="en-GB"/>
          </w:rPr>
          <w:t xml:space="preserve"> |</w:t>
        </w:r>
        <w:r>
          <w:rPr>
            <w:sz w:val="20"/>
            <w:szCs w:val="20"/>
            <w:highlight w:val="yellow"/>
            <w:lang w:eastAsia="en-GB"/>
          </w:rPr>
          <w:t xml:space="preserve"> Service     |  |  |  |  |  |  |  |  |  |  |  |  |  |  |  |  |</w:t>
        </w:r>
      </w:ins>
    </w:p>
    <w:p w14:paraId="4CEEE307" w14:textId="77777777" w:rsidR="00526C8F" w:rsidRPr="00F70658" w:rsidRDefault="00526C8F" w:rsidP="00526C8F">
      <w:pPr>
        <w:pStyle w:val="RFCFigure"/>
        <w:rPr>
          <w:ins w:id="1057" w:author="Olga Havel" w:date="2019-11-07T10:48:00Z"/>
          <w:sz w:val="20"/>
          <w:szCs w:val="20"/>
          <w:highlight w:val="yellow"/>
          <w:lang w:eastAsia="en-GB"/>
        </w:rPr>
      </w:pPr>
      <w:ins w:id="1058" w:author="Olga Havel" w:date="2019-11-07T10:48:00Z">
        <w:r w:rsidRPr="00F70658">
          <w:rPr>
            <w:sz w:val="20"/>
            <w:szCs w:val="20"/>
            <w:highlight w:val="yellow"/>
            <w:lang w:eastAsia="en-GB"/>
          </w:rPr>
          <w:t xml:space="preserve">|             | Intent      | </w:t>
        </w:r>
        <w:r>
          <w:rPr>
            <w:sz w:val="20"/>
            <w:szCs w:val="20"/>
            <w:highlight w:val="yellow"/>
            <w:lang w:eastAsia="en-GB"/>
          </w:rPr>
          <w:t xml:space="preserve"> |  |  |  |  |  |  |  |  |  |  |  |  |  |  |  |</w:t>
        </w:r>
      </w:ins>
    </w:p>
    <w:p w14:paraId="038867F3" w14:textId="77777777" w:rsidR="00526C8F" w:rsidRPr="00F70658" w:rsidRDefault="00526C8F" w:rsidP="00526C8F">
      <w:pPr>
        <w:pStyle w:val="RFCFigure"/>
        <w:rPr>
          <w:ins w:id="1059" w:author="Olga Havel" w:date="2019-11-07T10:48:00Z"/>
          <w:sz w:val="20"/>
          <w:szCs w:val="20"/>
          <w:highlight w:val="yellow"/>
          <w:lang w:eastAsia="en-GB"/>
        </w:rPr>
      </w:pPr>
      <w:ins w:id="1060" w:author="Olga Havel" w:date="2019-11-07T10:48:00Z">
        <w:r w:rsidRPr="00F70658">
          <w:rPr>
            <w:sz w:val="20"/>
            <w:szCs w:val="20"/>
            <w:highlight w:val="yellow"/>
            <w:lang w:eastAsia="en-GB"/>
          </w:rPr>
          <w:t>|             +-------------+</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2308980A" w14:textId="77777777" w:rsidR="00526C8F" w:rsidRDefault="00526C8F" w:rsidP="00526C8F">
      <w:pPr>
        <w:pStyle w:val="RFCFigure"/>
        <w:rPr>
          <w:ins w:id="1061" w:author="Olga Havel" w:date="2019-11-07T10:48:00Z"/>
          <w:sz w:val="20"/>
          <w:szCs w:val="20"/>
          <w:highlight w:val="yellow"/>
          <w:lang w:eastAsia="en-GB"/>
        </w:rPr>
      </w:pPr>
      <w:bookmarkStart w:id="1062" w:name="OLE_LINK48"/>
      <w:ins w:id="1063" w:author="Olga Havel" w:date="2019-11-07T10:48:00Z">
        <w:r>
          <w:rPr>
            <w:sz w:val="20"/>
            <w:szCs w:val="20"/>
            <w:highlight w:val="yellow"/>
            <w:lang w:eastAsia="en-GB"/>
          </w:rPr>
          <w:t>|             | Network     |  |  |  |  |  |  |  |  |  |  |  |  |  |  |  |  |</w:t>
        </w:r>
      </w:ins>
    </w:p>
    <w:p w14:paraId="1BBD8B68" w14:textId="77777777" w:rsidR="00526C8F" w:rsidRDefault="00526C8F" w:rsidP="00526C8F">
      <w:pPr>
        <w:pStyle w:val="RFCFigure"/>
        <w:rPr>
          <w:ins w:id="1064" w:author="Olga Havel" w:date="2019-11-07T10:48:00Z"/>
          <w:sz w:val="20"/>
          <w:szCs w:val="20"/>
          <w:highlight w:val="yellow"/>
          <w:lang w:eastAsia="en-GB"/>
        </w:rPr>
      </w:pPr>
      <w:ins w:id="1065" w:author="Olga Havel" w:date="2019-11-07T10:48:00Z">
        <w:r>
          <w:rPr>
            <w:sz w:val="20"/>
            <w:szCs w:val="20"/>
            <w:highlight w:val="yellow"/>
            <w:lang w:eastAsia="en-GB"/>
          </w:rPr>
          <w:t>|             | Service     |  |  |  |  |  |  |  |  |  |  |  |  |  |  |  |  |</w:t>
        </w:r>
      </w:ins>
    </w:p>
    <w:bookmarkEnd w:id="1062"/>
    <w:p w14:paraId="5199CB1B" w14:textId="77777777" w:rsidR="00526C8F" w:rsidRDefault="00526C8F" w:rsidP="00526C8F">
      <w:pPr>
        <w:pStyle w:val="RFCFigure"/>
        <w:rPr>
          <w:ins w:id="1066" w:author="Olga Havel" w:date="2019-11-07T10:48:00Z"/>
          <w:sz w:val="20"/>
          <w:szCs w:val="20"/>
          <w:highlight w:val="yellow"/>
          <w:lang w:eastAsia="en-GB"/>
        </w:rPr>
      </w:pPr>
      <w:ins w:id="1067" w:author="Olga Havel" w:date="2019-11-07T10:48:00Z">
        <w:r>
          <w:rPr>
            <w:sz w:val="20"/>
            <w:szCs w:val="20"/>
            <w:highlight w:val="yellow"/>
            <w:lang w:eastAsia="en-GB"/>
          </w:rPr>
          <w:t>|             | Intent      |  |  |  |  |  |  |  |  |  |  |  |  |  |  |  |  |</w:t>
        </w:r>
      </w:ins>
    </w:p>
    <w:p w14:paraId="141198BD" w14:textId="77777777" w:rsidR="00526C8F" w:rsidRDefault="00526C8F" w:rsidP="00526C8F">
      <w:pPr>
        <w:pStyle w:val="RFCFigure"/>
        <w:rPr>
          <w:ins w:id="1068" w:author="Olga Havel" w:date="2019-11-07T10:48:00Z"/>
          <w:sz w:val="20"/>
          <w:szCs w:val="20"/>
          <w:highlight w:val="yellow"/>
          <w:lang w:eastAsia="en-GB"/>
        </w:rPr>
      </w:pPr>
      <w:ins w:id="1069" w:author="Olga Havel" w:date="2019-11-07T10:48:00Z">
        <w:r>
          <w:rPr>
            <w:sz w:val="20"/>
            <w:szCs w:val="20"/>
            <w:highlight w:val="yellow"/>
            <w:lang w:eastAsia="en-GB"/>
          </w:rPr>
          <w:t>|             +-------------+--+--+--+--+--+--+--+--+--+--+--+--+--+--+--+--+</w:t>
        </w:r>
      </w:ins>
    </w:p>
    <w:p w14:paraId="021D3A8B" w14:textId="77777777" w:rsidR="00526C8F" w:rsidRDefault="00526C8F" w:rsidP="00526C8F">
      <w:pPr>
        <w:pStyle w:val="RFCFigure"/>
        <w:rPr>
          <w:ins w:id="1070" w:author="Olga Havel" w:date="2019-11-07T10:48:00Z"/>
          <w:sz w:val="20"/>
          <w:szCs w:val="20"/>
          <w:highlight w:val="yellow"/>
          <w:lang w:eastAsia="en-GB"/>
        </w:rPr>
      </w:pPr>
      <w:ins w:id="1071" w:author="Olga Havel" w:date="2019-11-07T10:48:00Z">
        <w:r>
          <w:rPr>
            <w:sz w:val="20"/>
            <w:szCs w:val="20"/>
            <w:highlight w:val="yellow"/>
            <w:lang w:eastAsia="en-GB"/>
          </w:rPr>
          <w:t>|             | Network     |  |  |  |  |  |  |  |  |  |  |  |  |  |  |  |  |</w:t>
        </w:r>
      </w:ins>
    </w:p>
    <w:p w14:paraId="365B9C98" w14:textId="77777777" w:rsidR="00526C8F" w:rsidRDefault="00526C8F" w:rsidP="00526C8F">
      <w:pPr>
        <w:pStyle w:val="RFCFigure"/>
        <w:rPr>
          <w:ins w:id="1072" w:author="Olga Havel" w:date="2019-11-07T10:48:00Z"/>
          <w:sz w:val="20"/>
          <w:szCs w:val="20"/>
          <w:highlight w:val="yellow"/>
          <w:lang w:eastAsia="en-GB"/>
        </w:rPr>
      </w:pPr>
      <w:ins w:id="1073" w:author="Olga Havel" w:date="2019-11-07T10:48:00Z">
        <w:r>
          <w:rPr>
            <w:sz w:val="20"/>
            <w:szCs w:val="20"/>
            <w:highlight w:val="yellow"/>
            <w:lang w:eastAsia="en-GB"/>
          </w:rPr>
          <w:t>|             | Intent      |  |  |  |  |  |  |  |  |  |  |  |  |  |  |  |  |</w:t>
        </w:r>
      </w:ins>
    </w:p>
    <w:p w14:paraId="7393529A" w14:textId="77777777" w:rsidR="00526C8F" w:rsidRDefault="00526C8F" w:rsidP="00526C8F">
      <w:pPr>
        <w:pStyle w:val="RFCFigure"/>
        <w:rPr>
          <w:ins w:id="1074" w:author="Olga Havel" w:date="2019-11-07T10:48:00Z"/>
          <w:sz w:val="20"/>
          <w:szCs w:val="20"/>
          <w:highlight w:val="yellow"/>
          <w:lang w:eastAsia="en-GB"/>
        </w:rPr>
      </w:pPr>
      <w:ins w:id="1075" w:author="Olga Havel" w:date="2019-11-07T10:48: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75D4D78D" w14:textId="77777777" w:rsidR="00526C8F" w:rsidRDefault="00526C8F" w:rsidP="00526C8F">
      <w:pPr>
        <w:pStyle w:val="RFCFigure"/>
        <w:rPr>
          <w:ins w:id="1076" w:author="Olga Havel" w:date="2019-11-07T10:48:00Z"/>
          <w:sz w:val="20"/>
          <w:szCs w:val="20"/>
          <w:highlight w:val="yellow"/>
          <w:lang w:eastAsia="en-GB"/>
        </w:rPr>
      </w:pPr>
      <w:ins w:id="1077" w:author="Olga Havel" w:date="2019-11-07T10:48:00Z">
        <w:r>
          <w:rPr>
            <w:sz w:val="20"/>
            <w:szCs w:val="20"/>
            <w:highlight w:val="yellow"/>
            <w:lang w:eastAsia="en-GB"/>
          </w:rPr>
          <w:t>|             | Operational |  |  |  |  |  |  |  |  |  |  |  |  |  |  |  |  |</w:t>
        </w:r>
      </w:ins>
    </w:p>
    <w:p w14:paraId="015E34F0" w14:textId="77777777" w:rsidR="00526C8F" w:rsidRDefault="00526C8F" w:rsidP="00526C8F">
      <w:pPr>
        <w:pStyle w:val="RFCFigure"/>
        <w:rPr>
          <w:ins w:id="1078" w:author="Olga Havel" w:date="2019-11-07T10:48:00Z"/>
          <w:sz w:val="20"/>
          <w:szCs w:val="20"/>
          <w:highlight w:val="yellow"/>
          <w:lang w:eastAsia="en-GB"/>
        </w:rPr>
      </w:pPr>
      <w:ins w:id="1079" w:author="Olga Havel" w:date="2019-11-07T10:48:00Z">
        <w:r>
          <w:rPr>
            <w:sz w:val="20"/>
            <w:szCs w:val="20"/>
            <w:highlight w:val="yellow"/>
            <w:lang w:eastAsia="en-GB"/>
          </w:rPr>
          <w:t>|             | Task        |  |  |  |  |  |  |  |  |  |  |  |  |  |  |  |  |</w:t>
        </w:r>
      </w:ins>
    </w:p>
    <w:p w14:paraId="16218048" w14:textId="77777777" w:rsidR="00526C8F" w:rsidRDefault="00526C8F" w:rsidP="00526C8F">
      <w:pPr>
        <w:pStyle w:val="RFCFigure"/>
        <w:rPr>
          <w:ins w:id="1080" w:author="Olga Havel" w:date="2019-11-07T10:48:00Z"/>
          <w:sz w:val="20"/>
          <w:szCs w:val="20"/>
          <w:highlight w:val="yellow"/>
          <w:lang w:eastAsia="en-GB"/>
        </w:rPr>
      </w:pPr>
      <w:ins w:id="1081" w:author="Olga Havel" w:date="2019-11-07T10:48:00Z">
        <w:r>
          <w:rPr>
            <w:sz w:val="20"/>
            <w:szCs w:val="20"/>
            <w:highlight w:val="yellow"/>
            <w:lang w:eastAsia="en-GB"/>
          </w:rPr>
          <w:t>|             | Intent      |  |  |  |  |  |  |  |  |  |  |  |  |  |  |  |  |</w:t>
        </w:r>
      </w:ins>
    </w:p>
    <w:p w14:paraId="1E42FA44" w14:textId="77777777" w:rsidR="00526C8F" w:rsidRPr="00632717" w:rsidRDefault="00526C8F" w:rsidP="00526C8F">
      <w:pPr>
        <w:pStyle w:val="RFCFigure"/>
        <w:rPr>
          <w:ins w:id="1082" w:author="Olga Havel" w:date="2019-11-07T10:48:00Z"/>
          <w:sz w:val="20"/>
          <w:szCs w:val="20"/>
          <w:lang w:eastAsia="en-GB"/>
        </w:rPr>
      </w:pPr>
      <w:ins w:id="1083" w:author="Olga Havel" w:date="2019-11-07T10:48:00Z">
        <w:r>
          <w:rPr>
            <w:sz w:val="20"/>
            <w:szCs w:val="20"/>
            <w:highlight w:val="yellow"/>
            <w:lang w:eastAsia="en-GB"/>
          </w:rPr>
          <w:t>|             +-------------+--</w:t>
        </w:r>
        <w:r w:rsidRPr="00F70658">
          <w:rPr>
            <w:sz w:val="20"/>
            <w:szCs w:val="20"/>
            <w:highlight w:val="yellow"/>
            <w:lang w:eastAsia="en-GB"/>
          </w:rPr>
          <w:t>+</w:t>
        </w:r>
        <w:r>
          <w:rPr>
            <w:sz w:val="20"/>
            <w:szCs w:val="20"/>
            <w:highlight w:val="yellow"/>
            <w:lang w:eastAsia="en-GB"/>
          </w:rPr>
          <w:t>--+--+--+--+--+--+--+--+--+--+--+--+--+--+--+</w:t>
        </w:r>
      </w:ins>
    </w:p>
    <w:p w14:paraId="0A87B2D9" w14:textId="77777777" w:rsidR="00526C8F" w:rsidRPr="00F70658" w:rsidRDefault="00526C8F" w:rsidP="00526C8F">
      <w:pPr>
        <w:pStyle w:val="RFCFigure"/>
        <w:rPr>
          <w:ins w:id="1084" w:author="Olga Havel" w:date="2019-11-07T10:48:00Z"/>
          <w:sz w:val="20"/>
          <w:szCs w:val="20"/>
          <w:highlight w:val="yellow"/>
          <w:lang w:eastAsia="en-GB"/>
        </w:rPr>
      </w:pPr>
      <w:ins w:id="1085" w:author="Olga Havel" w:date="2019-11-07T10:48:00Z">
        <w:r w:rsidRPr="00F70658">
          <w:rPr>
            <w:sz w:val="20"/>
            <w:szCs w:val="20"/>
            <w:highlight w:val="yellow"/>
            <w:lang w:eastAsia="en-GB"/>
          </w:rPr>
          <w:t xml:space="preserve">|             | </w:t>
        </w:r>
        <w:r>
          <w:rPr>
            <w:sz w:val="20"/>
            <w:szCs w:val="20"/>
            <w:highlight w:val="yellow"/>
            <w:lang w:eastAsia="en-GB"/>
          </w:rPr>
          <w:t>Strategy    |  |  |  |  |  |  |  |  |  |  |  |  |  |  |  |  |</w:t>
        </w:r>
      </w:ins>
    </w:p>
    <w:p w14:paraId="12E4EA24" w14:textId="77777777" w:rsidR="00526C8F" w:rsidRPr="00F70658" w:rsidRDefault="00526C8F" w:rsidP="00526C8F">
      <w:pPr>
        <w:pStyle w:val="RFCFigure"/>
        <w:rPr>
          <w:ins w:id="1086" w:author="Olga Havel" w:date="2019-11-07T10:48:00Z"/>
          <w:sz w:val="20"/>
          <w:szCs w:val="20"/>
          <w:highlight w:val="yellow"/>
          <w:lang w:eastAsia="en-GB"/>
        </w:rPr>
      </w:pPr>
      <w:ins w:id="1087" w:author="Olga Havel" w:date="2019-11-07T10:48:00Z">
        <w:r w:rsidRPr="00F70658">
          <w:rPr>
            <w:sz w:val="20"/>
            <w:szCs w:val="20"/>
            <w:highlight w:val="yellow"/>
            <w:lang w:eastAsia="en-GB"/>
          </w:rPr>
          <w:t xml:space="preserve">|             | </w:t>
        </w:r>
        <w:r>
          <w:rPr>
            <w:sz w:val="20"/>
            <w:szCs w:val="20"/>
            <w:highlight w:val="yellow"/>
            <w:lang w:eastAsia="en-GB"/>
          </w:rPr>
          <w:t>Intent      |  |  |  |  |  |  |  |  |  |  |  |  |  |  |  |  |</w:t>
        </w:r>
      </w:ins>
    </w:p>
    <w:p w14:paraId="72F724DB" w14:textId="77777777" w:rsidR="00526C8F" w:rsidRDefault="00526C8F" w:rsidP="00526C8F">
      <w:pPr>
        <w:pStyle w:val="RFCFigure"/>
        <w:rPr>
          <w:ins w:id="1088" w:author="Olga Havel" w:date="2019-11-07T10:48:00Z"/>
          <w:sz w:val="20"/>
          <w:szCs w:val="20"/>
          <w:lang w:eastAsia="en-GB"/>
        </w:rPr>
      </w:pPr>
      <w:ins w:id="1089" w:author="Olga Havel" w:date="2019-11-07T10:48: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0E4DC97B" w14:textId="77777777" w:rsidR="00526C8F" w:rsidRDefault="00526C8F" w:rsidP="00526C8F">
      <w:pPr>
        <w:pStyle w:val="RFCListBullet"/>
        <w:rPr>
          <w:ins w:id="1090" w:author="Olga Havel" w:date="2019-11-07T10:48:00Z"/>
          <w:sz w:val="12"/>
        </w:rPr>
      </w:pPr>
      <w:bookmarkStart w:id="1091" w:name="OLE_LINK81"/>
      <w:bookmarkStart w:id="1092" w:name="OLE_LINK82"/>
      <w:bookmarkEnd w:id="1010"/>
      <w:bookmarkEnd w:id="1011"/>
    </w:p>
    <w:bookmarkEnd w:id="1091"/>
    <w:bookmarkEnd w:id="1092"/>
    <w:p w14:paraId="1B08AA6D" w14:textId="77777777" w:rsidR="00D467F4" w:rsidRPr="00D467F4" w:rsidRDefault="00D467F4">
      <w:pPr>
        <w:rPr>
          <w:ins w:id="1093" w:author="Olga Havel" w:date="2019-11-07T10:35:00Z"/>
        </w:rPr>
        <w:pPrChange w:id="1094" w:author="Olga Havel" w:date="2019-11-07T10:36:00Z">
          <w:pPr>
            <w:pStyle w:val="Heading1"/>
          </w:pPr>
        </w:pPrChange>
      </w:pPr>
    </w:p>
    <w:p w14:paraId="482BB3A6" w14:textId="77777777" w:rsidR="00526C8F" w:rsidRDefault="00526C8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1095" w:author="Olga Havel" w:date="2019-11-07T10:51:00Z"/>
          <w:rFonts w:cs="Arial"/>
          <w:bCs/>
          <w:iCs/>
          <w:szCs w:val="28"/>
          <w:highlight w:val="yellow"/>
        </w:rPr>
      </w:pPr>
      <w:ins w:id="1096" w:author="Olga Havel" w:date="2019-11-07T10:51:00Z">
        <w:r>
          <w:rPr>
            <w:highlight w:val="yellow"/>
          </w:rPr>
          <w:br w:type="page"/>
        </w:r>
      </w:ins>
    </w:p>
    <w:p w14:paraId="6AB5C2A8" w14:textId="5F0E3E7D" w:rsidR="00526C8F" w:rsidRPr="00632717" w:rsidRDefault="00526C8F" w:rsidP="00526C8F">
      <w:pPr>
        <w:pStyle w:val="Heading2"/>
        <w:rPr>
          <w:ins w:id="1097" w:author="Olga Havel" w:date="2019-11-07T10:50:00Z"/>
          <w:highlight w:val="yellow"/>
        </w:rPr>
      </w:pPr>
      <w:ins w:id="1098" w:author="Olga Havel" w:date="2019-11-07T10:50:00Z">
        <w:r w:rsidRPr="00632717">
          <w:rPr>
            <w:highlight w:val="yellow"/>
          </w:rPr>
          <w:lastRenderedPageBreak/>
          <w:t>Intent Clas</w:t>
        </w:r>
        <w:r>
          <w:rPr>
            <w:highlight w:val="yellow"/>
          </w:rPr>
          <w:t xml:space="preserve">sification Table </w:t>
        </w:r>
      </w:ins>
      <w:ins w:id="1099" w:author="Olga Havel" w:date="2019-11-07T14:04:00Z">
        <w:r w:rsidR="00380675">
          <w:rPr>
            <w:highlight w:val="yellow"/>
          </w:rPr>
          <w:t xml:space="preserve">Example </w:t>
        </w:r>
      </w:ins>
      <w:ins w:id="1100" w:author="Olga Havel" w:date="2019-11-07T10:50:00Z">
        <w:r w:rsidR="007F606B">
          <w:rPr>
            <w:highlight w:val="yellow"/>
          </w:rPr>
          <w:t>(</w:t>
        </w:r>
        <w:r>
          <w:rPr>
            <w:highlight w:val="yellow"/>
          </w:rPr>
          <w:t>Data Center</w:t>
        </w:r>
      </w:ins>
      <w:ins w:id="1101" w:author="Olga Havel" w:date="2019-11-07T14:16:00Z">
        <w:r w:rsidR="007F606B">
          <w:rPr>
            <w:highlight w:val="yellow"/>
          </w:rPr>
          <w:t xml:space="preserve"> Solutions)</w:t>
        </w:r>
      </w:ins>
    </w:p>
    <w:p w14:paraId="59F9A06A" w14:textId="77777777" w:rsidR="00526C8F" w:rsidRPr="00632717" w:rsidRDefault="00526C8F" w:rsidP="00526C8F">
      <w:pPr>
        <w:pStyle w:val="Heading3"/>
        <w:rPr>
          <w:ins w:id="1102" w:author="Olga Havel" w:date="2019-11-07T10:50:00Z"/>
          <w:highlight w:val="yellow"/>
        </w:rPr>
      </w:pPr>
      <w:ins w:id="1103" w:author="Olga Havel" w:date="2019-11-07T10:50:00Z">
        <w:r w:rsidRPr="00632717">
          <w:rPr>
            <w:highlight w:val="yellow"/>
          </w:rPr>
          <w:t>Intent Users and Intent Types</w:t>
        </w:r>
      </w:ins>
    </w:p>
    <w:p w14:paraId="588BE63C" w14:textId="06F95BB4" w:rsidR="00526C8F" w:rsidRPr="0094778C" w:rsidRDefault="00526C8F" w:rsidP="00526C8F">
      <w:pPr>
        <w:rPr>
          <w:ins w:id="1104" w:author="Olga Havel" w:date="2019-11-07T10:50:00Z"/>
        </w:rPr>
      </w:pPr>
      <w:ins w:id="1105" w:author="Olga Havel" w:date="2019-11-07T10:50:00Z">
        <w:r w:rsidRPr="0063414F">
          <w:rPr>
            <w:highlight w:val="yellow"/>
          </w:rPr>
          <w:t>The following table descr</w:t>
        </w:r>
        <w:r>
          <w:rPr>
            <w:highlight w:val="yellow"/>
          </w:rPr>
          <w:t>ibes the Intent Users in DCN</w:t>
        </w:r>
        <w:r w:rsidRPr="0063414F">
          <w:rPr>
            <w:highlight w:val="yellow"/>
          </w:rPr>
          <w:t xml:space="preserve"> Solution</w:t>
        </w:r>
        <w:r>
          <w:rPr>
            <w:highlight w:val="yellow"/>
          </w:rPr>
          <w:t>s</w:t>
        </w:r>
        <w:r w:rsidRPr="0063414F">
          <w:rPr>
            <w:highlight w:val="yellow"/>
          </w:rPr>
          <w:t xml:space="preserve"> and Intent Types with their descriptions for differ</w:t>
        </w:r>
        <w:r>
          <w:rPr>
            <w:highlight w:val="yellow"/>
          </w:rPr>
          <w:t>ent intent users</w:t>
        </w:r>
        <w:r w:rsidRPr="0063414F">
          <w:rPr>
            <w:highlight w:val="yellow"/>
          </w:rPr>
          <w:t>.</w:t>
        </w:r>
      </w:ins>
    </w:p>
    <w:p w14:paraId="0A0C82F0" w14:textId="08E12D24" w:rsidR="00526C8F" w:rsidRPr="00F70658" w:rsidRDefault="00526C8F" w:rsidP="00526C8F">
      <w:pPr>
        <w:pStyle w:val="RFCFigure"/>
        <w:rPr>
          <w:ins w:id="1106" w:author="Olga Havel" w:date="2019-11-07T10:50:00Z"/>
          <w:sz w:val="20"/>
          <w:szCs w:val="20"/>
          <w:highlight w:val="yellow"/>
          <w:lang w:eastAsia="en-GB"/>
        </w:rPr>
      </w:pPr>
      <w:ins w:id="1107" w:author="Olga Havel" w:date="2019-11-07T10:50:00Z">
        <w:r w:rsidRPr="00F70658">
          <w:rPr>
            <w:sz w:val="20"/>
            <w:szCs w:val="20"/>
            <w:highlight w:val="yellow"/>
            <w:lang w:eastAsia="en-GB"/>
          </w:rPr>
          <w:t>+-------------</w:t>
        </w:r>
      </w:ins>
      <w:ins w:id="1108" w:author="Olga Havel" w:date="2019-11-07T10:52:00Z">
        <w:r>
          <w:rPr>
            <w:sz w:val="20"/>
            <w:szCs w:val="20"/>
            <w:highlight w:val="yellow"/>
            <w:lang w:eastAsia="en-GB"/>
          </w:rPr>
          <w:t>--</w:t>
        </w:r>
      </w:ins>
      <w:ins w:id="1109" w:author="Olga Havel" w:date="2019-11-07T10: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1D07DD53" w14:textId="6883FAB0" w:rsidR="00526C8F" w:rsidRPr="00F70658" w:rsidRDefault="00526C8F" w:rsidP="00526C8F">
      <w:pPr>
        <w:pStyle w:val="RFCFigure"/>
        <w:rPr>
          <w:ins w:id="1110" w:author="Olga Havel" w:date="2019-11-07T10:50:00Z"/>
          <w:sz w:val="20"/>
          <w:szCs w:val="20"/>
          <w:highlight w:val="yellow"/>
          <w:lang w:eastAsia="en-GB"/>
        </w:rPr>
      </w:pPr>
      <w:ins w:id="1111" w:author="Olga Havel" w:date="2019-11-07T10:50:00Z">
        <w:r w:rsidRPr="00F70658">
          <w:rPr>
            <w:sz w:val="20"/>
            <w:szCs w:val="20"/>
            <w:highlight w:val="yellow"/>
            <w:lang w:eastAsia="en-GB"/>
          </w:rPr>
          <w:t xml:space="preserve">| Intent User </w:t>
        </w:r>
      </w:ins>
      <w:ins w:id="1112" w:author="Olga Havel" w:date="2019-11-07T10:52:00Z">
        <w:r>
          <w:rPr>
            <w:sz w:val="20"/>
            <w:szCs w:val="20"/>
            <w:highlight w:val="yellow"/>
            <w:lang w:eastAsia="en-GB"/>
          </w:rPr>
          <w:t xml:space="preserve">  </w:t>
        </w:r>
      </w:ins>
      <w:ins w:id="1113" w:author="Olga Havel" w:date="2019-11-07T10:50:00Z">
        <w:r w:rsidRPr="00F70658">
          <w:rPr>
            <w:sz w:val="20"/>
            <w:szCs w:val="20"/>
            <w:highlight w:val="yellow"/>
            <w:lang w:eastAsia="en-GB"/>
          </w:rPr>
          <w:t xml:space="preserve">| Intent Type |             </w:t>
        </w:r>
        <w:r>
          <w:rPr>
            <w:sz w:val="20"/>
            <w:szCs w:val="20"/>
            <w:highlight w:val="yellow"/>
            <w:lang w:eastAsia="en-GB"/>
          </w:rPr>
          <w:t xml:space="preserve">Intent Type Description       </w:t>
        </w:r>
        <w:r w:rsidRPr="00F70658">
          <w:rPr>
            <w:sz w:val="20"/>
            <w:szCs w:val="20"/>
            <w:highlight w:val="yellow"/>
            <w:lang w:eastAsia="en-GB"/>
          </w:rPr>
          <w:t xml:space="preserve">     |</w:t>
        </w:r>
      </w:ins>
    </w:p>
    <w:p w14:paraId="062EFF20" w14:textId="41668CFA" w:rsidR="00EF2452" w:rsidRDefault="00526C8F" w:rsidP="00C30169">
      <w:pPr>
        <w:pStyle w:val="RFCFigure"/>
        <w:rPr>
          <w:ins w:id="1114" w:author="Olga Havel" w:date="2019-11-07T12:43:00Z"/>
          <w:sz w:val="20"/>
          <w:szCs w:val="20"/>
          <w:highlight w:val="yellow"/>
          <w:lang w:eastAsia="en-GB"/>
        </w:rPr>
      </w:pPr>
      <w:ins w:id="1115" w:author="Olga Havel" w:date="2019-11-07T10:50:00Z">
        <w:r w:rsidRPr="00F70658">
          <w:rPr>
            <w:sz w:val="20"/>
            <w:szCs w:val="20"/>
            <w:highlight w:val="yellow"/>
            <w:lang w:eastAsia="en-GB"/>
          </w:rPr>
          <w:t>+-------------</w:t>
        </w:r>
      </w:ins>
      <w:ins w:id="1116" w:author="Olga Havel" w:date="2019-11-07T10:52:00Z">
        <w:r>
          <w:rPr>
            <w:sz w:val="20"/>
            <w:szCs w:val="20"/>
            <w:highlight w:val="yellow"/>
            <w:lang w:eastAsia="en-GB"/>
          </w:rPr>
          <w:t>--</w:t>
        </w:r>
      </w:ins>
      <w:ins w:id="1117" w:author="Olga Havel" w:date="2019-11-07T10: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0F4C5928" w14:textId="733B13D8" w:rsidR="00EF2452" w:rsidRPr="00C66CB7" w:rsidRDefault="00EF2452" w:rsidP="00EF2452">
      <w:pPr>
        <w:pStyle w:val="RFCFigure"/>
        <w:rPr>
          <w:ins w:id="1118" w:author="Olga Havel" w:date="2019-11-07T12:45:00Z"/>
          <w:sz w:val="20"/>
          <w:szCs w:val="20"/>
          <w:highlight w:val="yellow"/>
          <w:lang w:eastAsia="en-GB"/>
          <w:rPrChange w:id="1119" w:author="Olga Havel" w:date="2019-11-07T12:48:00Z">
            <w:rPr>
              <w:ins w:id="1120" w:author="Olga Havel" w:date="2019-11-07T12:45:00Z"/>
              <w:sz w:val="20"/>
              <w:szCs w:val="20"/>
              <w:lang w:eastAsia="en-GB"/>
            </w:rPr>
          </w:rPrChange>
        </w:rPr>
      </w:pPr>
      <w:bookmarkStart w:id="1121" w:name="OLE_LINK89"/>
      <w:ins w:id="1122" w:author="Olga Havel" w:date="2019-11-07T12:44:00Z">
        <w:r w:rsidRPr="00C30169">
          <w:rPr>
            <w:sz w:val="20"/>
            <w:szCs w:val="20"/>
            <w:highlight w:val="yellow"/>
            <w:lang w:eastAsia="en-GB"/>
          </w:rPr>
          <w:t>| C</w:t>
        </w:r>
        <w:r w:rsidRPr="00C66CB7">
          <w:rPr>
            <w:sz w:val="20"/>
            <w:szCs w:val="20"/>
            <w:highlight w:val="yellow"/>
            <w:lang w:eastAsia="en-GB"/>
          </w:rPr>
          <w:t xml:space="preserve">ustomer /    | Customer    | </w:t>
        </w:r>
      </w:ins>
      <w:bookmarkStart w:id="1123" w:name="OLE_LINK88"/>
      <w:ins w:id="1124" w:author="Olga Havel" w:date="2019-11-07T12:45:00Z">
        <w:r w:rsidRPr="00C66CB7">
          <w:rPr>
            <w:sz w:val="20"/>
            <w:szCs w:val="20"/>
            <w:highlight w:val="yellow"/>
            <w:lang w:eastAsia="en-GB"/>
            <w:rPrChange w:id="1125" w:author="Olga Havel" w:date="2019-11-07T12:48:00Z">
              <w:rPr>
                <w:sz w:val="20"/>
                <w:szCs w:val="20"/>
                <w:lang w:eastAsia="en-GB"/>
              </w:rPr>
            </w:rPrChange>
          </w:rPr>
          <w:t>Customer</w:t>
        </w:r>
        <w:r w:rsidR="00C66CB7" w:rsidRPr="00C66CB7">
          <w:rPr>
            <w:sz w:val="20"/>
            <w:szCs w:val="20"/>
            <w:highlight w:val="yellow"/>
            <w:lang w:eastAsia="en-GB"/>
            <w:rPrChange w:id="1126" w:author="Olga Havel" w:date="2019-11-07T12:48:00Z">
              <w:rPr>
                <w:sz w:val="20"/>
                <w:szCs w:val="20"/>
                <w:lang w:eastAsia="en-GB"/>
              </w:rPr>
            </w:rPrChange>
          </w:rPr>
          <w:t xml:space="preserve"> Self-Service via Tenant </w:t>
        </w:r>
        <w:r w:rsidRPr="00C66CB7">
          <w:rPr>
            <w:sz w:val="20"/>
            <w:szCs w:val="20"/>
            <w:highlight w:val="yellow"/>
            <w:lang w:eastAsia="en-GB"/>
            <w:rPrChange w:id="1127" w:author="Olga Havel" w:date="2019-11-07T12:48:00Z">
              <w:rPr>
                <w:sz w:val="20"/>
                <w:szCs w:val="20"/>
                <w:lang w:eastAsia="en-GB"/>
              </w:rPr>
            </w:rPrChange>
          </w:rPr>
          <w:t>Portal</w:t>
        </w:r>
        <w:bookmarkEnd w:id="1123"/>
        <w:r w:rsidRPr="00C66CB7">
          <w:rPr>
            <w:sz w:val="20"/>
            <w:szCs w:val="20"/>
            <w:highlight w:val="yellow"/>
            <w:lang w:eastAsia="en-GB"/>
            <w:rPrChange w:id="1128" w:author="Olga Havel" w:date="2019-11-07T12:48:00Z">
              <w:rPr>
                <w:sz w:val="20"/>
                <w:szCs w:val="20"/>
                <w:lang w:eastAsia="en-GB"/>
              </w:rPr>
            </w:rPrChange>
          </w:rPr>
          <w:t>,</w:t>
        </w:r>
      </w:ins>
      <w:ins w:id="1129" w:author="Olga Havel" w:date="2019-11-07T12:47:00Z">
        <w:r w:rsidR="00C66CB7" w:rsidRPr="00C66CB7">
          <w:rPr>
            <w:sz w:val="20"/>
            <w:szCs w:val="20"/>
            <w:highlight w:val="yellow"/>
            <w:lang w:eastAsia="en-GB"/>
            <w:rPrChange w:id="1130" w:author="Olga Havel" w:date="2019-11-07T12:48:00Z">
              <w:rPr>
                <w:sz w:val="20"/>
                <w:szCs w:val="20"/>
                <w:lang w:eastAsia="en-GB"/>
              </w:rPr>
            </w:rPrChange>
          </w:rPr>
          <w:t xml:space="preserve">       </w:t>
        </w:r>
      </w:ins>
      <w:ins w:id="1131" w:author="Olga Havel" w:date="2019-11-07T12:45:00Z">
        <w:r w:rsidRPr="00C66CB7">
          <w:rPr>
            <w:sz w:val="20"/>
            <w:szCs w:val="20"/>
            <w:highlight w:val="yellow"/>
            <w:lang w:eastAsia="en-GB"/>
            <w:rPrChange w:id="1132" w:author="Olga Havel" w:date="2019-11-07T12:48:00Z">
              <w:rPr>
                <w:sz w:val="20"/>
                <w:szCs w:val="20"/>
                <w:lang w:eastAsia="en-GB"/>
              </w:rPr>
            </w:rPrChange>
          </w:rPr>
          <w:t>|</w:t>
        </w:r>
      </w:ins>
    </w:p>
    <w:p w14:paraId="4CEACFAC" w14:textId="6719DAE0" w:rsidR="00EF2452" w:rsidRPr="00C30169" w:rsidRDefault="00EF2452" w:rsidP="00EF2452">
      <w:pPr>
        <w:pStyle w:val="RFCFigure"/>
        <w:rPr>
          <w:ins w:id="1133" w:author="Olga Havel" w:date="2019-11-07T12:44:00Z"/>
          <w:sz w:val="20"/>
          <w:szCs w:val="20"/>
          <w:highlight w:val="yellow"/>
          <w:lang w:eastAsia="en-GB"/>
        </w:rPr>
      </w:pPr>
      <w:ins w:id="1134" w:author="Olga Havel" w:date="2019-11-07T12:45:00Z">
        <w:r w:rsidRPr="00C66CB7">
          <w:rPr>
            <w:sz w:val="20"/>
            <w:szCs w:val="20"/>
            <w:highlight w:val="yellow"/>
            <w:lang w:eastAsia="en-GB"/>
            <w:rPrChange w:id="1135" w:author="Olga Havel" w:date="2019-11-07T12:48:00Z">
              <w:rPr>
                <w:sz w:val="20"/>
                <w:szCs w:val="20"/>
                <w:lang w:eastAsia="en-GB"/>
              </w:rPr>
            </w:rPrChange>
          </w:rPr>
          <w:t xml:space="preserve">| </w:t>
        </w:r>
      </w:ins>
      <w:ins w:id="1136" w:author="Olga Havel" w:date="2019-11-07T12:46:00Z">
        <w:r w:rsidRPr="00C66CB7">
          <w:rPr>
            <w:sz w:val="20"/>
            <w:szCs w:val="20"/>
            <w:highlight w:val="yellow"/>
            <w:lang w:eastAsia="en-GB"/>
            <w:rPrChange w:id="1137" w:author="Olga Havel" w:date="2019-11-07T12:48:00Z">
              <w:rPr>
                <w:sz w:val="20"/>
                <w:szCs w:val="20"/>
                <w:lang w:eastAsia="en-GB"/>
              </w:rPr>
            </w:rPrChange>
          </w:rPr>
          <w:t>Tenants</w:t>
        </w:r>
      </w:ins>
      <w:ins w:id="1138" w:author="Olga Havel" w:date="2019-11-07T12:45:00Z">
        <w:r w:rsidRPr="00C66CB7">
          <w:rPr>
            <w:sz w:val="20"/>
            <w:szCs w:val="20"/>
            <w:highlight w:val="yellow"/>
            <w:lang w:eastAsia="en-GB"/>
            <w:rPrChange w:id="1139" w:author="Olga Havel" w:date="2019-11-07T12:48:00Z">
              <w:rPr>
                <w:sz w:val="20"/>
                <w:szCs w:val="20"/>
                <w:lang w:eastAsia="en-GB"/>
              </w:rPr>
            </w:rPrChange>
          </w:rPr>
          <w:t xml:space="preserve">       | </w:t>
        </w:r>
      </w:ins>
      <w:ins w:id="1140" w:author="Olga Havel" w:date="2019-11-07T12:47:00Z">
        <w:r w:rsidR="00C66CB7" w:rsidRPr="00C66CB7">
          <w:rPr>
            <w:sz w:val="20"/>
            <w:szCs w:val="20"/>
            <w:highlight w:val="yellow"/>
            <w:lang w:eastAsia="en-GB"/>
            <w:rPrChange w:id="1141" w:author="Olga Havel" w:date="2019-11-07T12:48:00Z">
              <w:rPr>
                <w:sz w:val="20"/>
                <w:szCs w:val="20"/>
                <w:lang w:eastAsia="en-GB"/>
              </w:rPr>
            </w:rPrChange>
          </w:rPr>
          <w:t xml:space="preserve">Intent </w:t>
        </w:r>
      </w:ins>
      <w:ins w:id="1142" w:author="Olga Havel" w:date="2019-11-07T12:45:00Z">
        <w:r w:rsidR="00C66CB7" w:rsidRPr="00C66CB7">
          <w:rPr>
            <w:sz w:val="20"/>
            <w:szCs w:val="20"/>
            <w:highlight w:val="yellow"/>
            <w:lang w:eastAsia="en-GB"/>
            <w:rPrChange w:id="1143" w:author="Olga Havel" w:date="2019-11-07T12:48:00Z">
              <w:rPr>
                <w:sz w:val="20"/>
                <w:szCs w:val="20"/>
                <w:lang w:eastAsia="en-GB"/>
              </w:rPr>
            </w:rPrChange>
          </w:rPr>
          <w:t xml:space="preserve">   </w:t>
        </w:r>
        <w:r w:rsidRPr="00C66CB7">
          <w:rPr>
            <w:sz w:val="20"/>
            <w:szCs w:val="20"/>
            <w:highlight w:val="yellow"/>
            <w:lang w:eastAsia="en-GB"/>
            <w:rPrChange w:id="1144" w:author="Olga Havel" w:date="2019-11-07T12:48:00Z">
              <w:rPr>
                <w:sz w:val="20"/>
                <w:szCs w:val="20"/>
                <w:lang w:eastAsia="en-GB"/>
              </w:rPr>
            </w:rPrChange>
          </w:rPr>
          <w:t xml:space="preserve">  | Customers may have multiple type of end-users  </w:t>
        </w:r>
      </w:ins>
      <w:ins w:id="1145" w:author="Olga Havel" w:date="2019-11-07T12:44:00Z">
        <w:r w:rsidRPr="00C30169">
          <w:rPr>
            <w:sz w:val="20"/>
            <w:szCs w:val="20"/>
            <w:highlight w:val="yellow"/>
            <w:lang w:eastAsia="en-GB"/>
          </w:rPr>
          <w:t>|</w:t>
        </w:r>
      </w:ins>
    </w:p>
    <w:p w14:paraId="646724F1" w14:textId="77777777" w:rsidR="00EF2452" w:rsidRPr="00F70658" w:rsidRDefault="00EF2452" w:rsidP="00EF2452">
      <w:pPr>
        <w:pStyle w:val="RFCFigure"/>
        <w:rPr>
          <w:ins w:id="1146" w:author="Olga Havel" w:date="2019-11-07T12:44:00Z"/>
          <w:sz w:val="20"/>
          <w:szCs w:val="20"/>
          <w:highlight w:val="yellow"/>
          <w:lang w:eastAsia="en-GB"/>
        </w:rPr>
      </w:pPr>
      <w:ins w:id="1147" w:author="Olga Havel" w:date="2019-11-07T12:44: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26277102" w14:textId="7BFC5D41" w:rsidR="00EE11B5" w:rsidRPr="00C30169" w:rsidRDefault="00EF2452" w:rsidP="00EE11B5">
      <w:pPr>
        <w:pStyle w:val="RFCFigure"/>
        <w:rPr>
          <w:ins w:id="1148" w:author="Olga Havel" w:date="2019-11-07T13:34:00Z"/>
          <w:sz w:val="20"/>
          <w:szCs w:val="20"/>
          <w:highlight w:val="yellow"/>
          <w:lang w:eastAsia="en-GB"/>
        </w:rPr>
      </w:pPr>
      <w:ins w:id="1149" w:author="Olga Havel" w:date="2019-11-07T12:44:00Z">
        <w:r w:rsidRPr="00C30169">
          <w:rPr>
            <w:sz w:val="20"/>
            <w:szCs w:val="20"/>
            <w:highlight w:val="yellow"/>
            <w:lang w:eastAsia="en-GB"/>
          </w:rPr>
          <w:t xml:space="preserve">|              </w:t>
        </w:r>
        <w:r w:rsidRPr="00EE11B5">
          <w:rPr>
            <w:sz w:val="20"/>
            <w:szCs w:val="20"/>
            <w:highlight w:val="yellow"/>
            <w:lang w:eastAsia="en-GB"/>
          </w:rPr>
          <w:t xml:space="preserve"> | </w:t>
        </w:r>
      </w:ins>
      <w:ins w:id="1150" w:author="Olga Havel" w:date="2019-11-07T12:48:00Z">
        <w:r w:rsidR="00C66CB7" w:rsidRPr="00EE11B5">
          <w:rPr>
            <w:sz w:val="20"/>
            <w:szCs w:val="20"/>
            <w:highlight w:val="yellow"/>
            <w:lang w:eastAsia="en-GB"/>
          </w:rPr>
          <w:t>Strategy</w:t>
        </w:r>
      </w:ins>
      <w:ins w:id="1151" w:author="Olga Havel" w:date="2019-11-07T12:44:00Z">
        <w:r w:rsidR="00C66CB7" w:rsidRPr="00EE11B5">
          <w:rPr>
            <w:sz w:val="20"/>
            <w:szCs w:val="20"/>
            <w:highlight w:val="yellow"/>
            <w:lang w:eastAsia="en-GB"/>
          </w:rPr>
          <w:t xml:space="preserve">  </w:t>
        </w:r>
        <w:r w:rsidRPr="00EE11B5">
          <w:rPr>
            <w:sz w:val="20"/>
            <w:szCs w:val="20"/>
            <w:highlight w:val="yellow"/>
            <w:lang w:eastAsia="en-GB"/>
          </w:rPr>
          <w:t xml:space="preserve">  | </w:t>
        </w:r>
      </w:ins>
      <w:bookmarkStart w:id="1152" w:name="OLE_LINK56"/>
      <w:ins w:id="1153" w:author="Olga Havel" w:date="2019-11-07T13:34:00Z">
        <w:r w:rsidR="00EE11B5" w:rsidRPr="00EE11B5">
          <w:rPr>
            <w:sz w:val="20"/>
            <w:szCs w:val="20"/>
            <w:highlight w:val="yellow"/>
            <w:lang w:eastAsia="en-GB"/>
            <w:rPrChange w:id="1154" w:author="Olga Havel" w:date="2019-11-07T13:35:00Z">
              <w:rPr>
                <w:sz w:val="20"/>
                <w:szCs w:val="20"/>
                <w:lang w:eastAsia="en-GB"/>
              </w:rPr>
            </w:rPrChange>
          </w:rPr>
          <w:t xml:space="preserve">This includes models and policy intents        </w:t>
        </w:r>
        <w:r w:rsidR="00EE11B5" w:rsidRPr="00C30169">
          <w:rPr>
            <w:sz w:val="20"/>
            <w:szCs w:val="20"/>
            <w:highlight w:val="yellow"/>
            <w:lang w:eastAsia="en-GB"/>
          </w:rPr>
          <w:t>|</w:t>
        </w:r>
      </w:ins>
    </w:p>
    <w:p w14:paraId="5D0BEB89" w14:textId="77777777" w:rsidR="00EE11B5" w:rsidRPr="00EE11B5" w:rsidRDefault="00EE11B5" w:rsidP="00EE11B5">
      <w:pPr>
        <w:pStyle w:val="RFCFigure"/>
        <w:rPr>
          <w:ins w:id="1155" w:author="Olga Havel" w:date="2019-11-07T13:35:00Z"/>
          <w:sz w:val="20"/>
          <w:szCs w:val="20"/>
          <w:highlight w:val="yellow"/>
          <w:lang w:eastAsia="en-GB"/>
          <w:rPrChange w:id="1156" w:author="Olga Havel" w:date="2019-11-07T13:35:00Z">
            <w:rPr>
              <w:ins w:id="1157" w:author="Olga Havel" w:date="2019-11-07T13:35:00Z"/>
              <w:sz w:val="20"/>
              <w:szCs w:val="20"/>
              <w:lang w:eastAsia="en-GB"/>
            </w:rPr>
          </w:rPrChange>
        </w:rPr>
      </w:pPr>
      <w:ins w:id="1158" w:author="Olga Havel" w:date="2019-11-07T13:34:00Z">
        <w:r w:rsidRPr="00C30169">
          <w:rPr>
            <w:sz w:val="20"/>
            <w:szCs w:val="20"/>
            <w:highlight w:val="yellow"/>
            <w:lang w:eastAsia="en-GB"/>
          </w:rPr>
          <w:t xml:space="preserve">|             </w:t>
        </w:r>
        <w:r w:rsidRPr="00EE11B5">
          <w:rPr>
            <w:sz w:val="20"/>
            <w:szCs w:val="20"/>
            <w:highlight w:val="yellow"/>
            <w:lang w:eastAsia="en-GB"/>
          </w:rPr>
          <w:t xml:space="preserve">  | Intent      | </w:t>
        </w:r>
        <w:r w:rsidRPr="00EE11B5">
          <w:rPr>
            <w:sz w:val="20"/>
            <w:szCs w:val="20"/>
            <w:highlight w:val="yellow"/>
            <w:lang w:eastAsia="en-GB"/>
            <w:rPrChange w:id="1159" w:author="Olga Havel" w:date="2019-11-07T13:35:00Z">
              <w:rPr>
                <w:sz w:val="20"/>
                <w:szCs w:val="20"/>
                <w:lang w:eastAsia="en-GB"/>
              </w:rPr>
            </w:rPrChange>
          </w:rPr>
          <w:t>designed by Customers/Tenants to be used by</w:t>
        </w:r>
      </w:ins>
      <w:ins w:id="1160" w:author="Olga Havel" w:date="2019-11-07T13:35:00Z">
        <w:r w:rsidRPr="00EE11B5">
          <w:rPr>
            <w:sz w:val="20"/>
            <w:szCs w:val="20"/>
            <w:highlight w:val="yellow"/>
            <w:lang w:eastAsia="en-GB"/>
            <w:rPrChange w:id="1161" w:author="Olga Havel" w:date="2019-11-07T13:35:00Z">
              <w:rPr>
                <w:sz w:val="20"/>
                <w:szCs w:val="20"/>
                <w:lang w:eastAsia="en-GB"/>
              </w:rPr>
            </w:rPrChange>
          </w:rPr>
          <w:t xml:space="preserve">    |</w:t>
        </w:r>
      </w:ins>
    </w:p>
    <w:p w14:paraId="1B859A4F" w14:textId="2FD0F8B9" w:rsidR="00EF2452" w:rsidRPr="00C30169" w:rsidRDefault="00EE11B5" w:rsidP="00EE11B5">
      <w:pPr>
        <w:pStyle w:val="RFCFigure"/>
        <w:rPr>
          <w:ins w:id="1162" w:author="Olga Havel" w:date="2019-11-07T12:44:00Z"/>
          <w:sz w:val="20"/>
          <w:szCs w:val="20"/>
          <w:highlight w:val="yellow"/>
          <w:lang w:eastAsia="en-GB"/>
        </w:rPr>
      </w:pPr>
      <w:ins w:id="1163" w:author="Olga Havel" w:date="2019-11-07T13:35:00Z">
        <w:r w:rsidRPr="00EE11B5">
          <w:rPr>
            <w:sz w:val="20"/>
            <w:szCs w:val="20"/>
            <w:highlight w:val="yellow"/>
            <w:lang w:eastAsia="en-GB"/>
            <w:rPrChange w:id="1164" w:author="Olga Havel" w:date="2019-11-07T13:35:00Z">
              <w:rPr>
                <w:sz w:val="20"/>
                <w:szCs w:val="20"/>
                <w:lang w:eastAsia="en-GB"/>
              </w:rPr>
            </w:rPrChange>
          </w:rPr>
          <w:t>|               |             |</w:t>
        </w:r>
      </w:ins>
      <w:ins w:id="1165" w:author="Olga Havel" w:date="2019-11-07T13:34:00Z">
        <w:r w:rsidRPr="00C30169">
          <w:rPr>
            <w:sz w:val="20"/>
            <w:szCs w:val="20"/>
            <w:highlight w:val="yellow"/>
            <w:lang w:eastAsia="en-GB"/>
          </w:rPr>
          <w:t xml:space="preserve"> Customer</w:t>
        </w:r>
        <w:r w:rsidRPr="00EE11B5">
          <w:rPr>
            <w:sz w:val="20"/>
            <w:szCs w:val="20"/>
            <w:highlight w:val="yellow"/>
            <w:lang w:eastAsia="en-GB"/>
            <w:rPrChange w:id="1166" w:author="Olga Havel" w:date="2019-11-07T13:35:00Z">
              <w:rPr>
                <w:sz w:val="20"/>
                <w:szCs w:val="20"/>
                <w:lang w:eastAsia="en-GB"/>
              </w:rPr>
            </w:rPrChange>
          </w:rPr>
          <w:t xml:space="preserve"> </w:t>
        </w:r>
      </w:ins>
      <w:ins w:id="1167" w:author="Olga Havel" w:date="2019-11-07T13:35:00Z">
        <w:r>
          <w:rPr>
            <w:sz w:val="20"/>
            <w:szCs w:val="20"/>
            <w:highlight w:val="yellow"/>
            <w:lang w:eastAsia="en-GB"/>
          </w:rPr>
          <w:t xml:space="preserve">and End-User </w:t>
        </w:r>
      </w:ins>
      <w:ins w:id="1168" w:author="Olga Havel" w:date="2019-11-07T13:34:00Z">
        <w:r w:rsidRPr="00EE11B5">
          <w:rPr>
            <w:sz w:val="20"/>
            <w:szCs w:val="20"/>
            <w:highlight w:val="yellow"/>
            <w:lang w:eastAsia="en-GB"/>
            <w:rPrChange w:id="1169" w:author="Olga Havel" w:date="2019-11-07T13:35:00Z">
              <w:rPr>
                <w:sz w:val="20"/>
                <w:szCs w:val="20"/>
                <w:lang w:eastAsia="en-GB"/>
              </w:rPr>
            </w:rPrChange>
          </w:rPr>
          <w:t>Intents.</w:t>
        </w:r>
        <w:r w:rsidRPr="00C30169">
          <w:rPr>
            <w:sz w:val="20"/>
            <w:szCs w:val="20"/>
            <w:highlight w:val="yellow"/>
            <w:lang w:eastAsia="en-GB"/>
          </w:rPr>
          <w:t xml:space="preserve"> </w:t>
        </w:r>
      </w:ins>
      <w:ins w:id="1170" w:author="Olga Havel" w:date="2019-11-07T13:35:00Z">
        <w:r>
          <w:rPr>
            <w:sz w:val="20"/>
            <w:szCs w:val="20"/>
            <w:highlight w:val="yellow"/>
            <w:lang w:eastAsia="en-GB"/>
          </w:rPr>
          <w:t xml:space="preserve">                </w:t>
        </w:r>
      </w:ins>
      <w:bookmarkEnd w:id="1152"/>
      <w:ins w:id="1171" w:author="Olga Havel" w:date="2019-11-07T12:44:00Z">
        <w:r w:rsidR="00EF2452" w:rsidRPr="00C30169">
          <w:rPr>
            <w:sz w:val="20"/>
            <w:szCs w:val="20"/>
            <w:highlight w:val="yellow"/>
            <w:lang w:eastAsia="en-GB"/>
          </w:rPr>
          <w:t>|</w:t>
        </w:r>
      </w:ins>
    </w:p>
    <w:bookmarkEnd w:id="1121"/>
    <w:p w14:paraId="0BA610C5" w14:textId="5BE8A18F" w:rsidR="00EF2452" w:rsidRPr="00EF2452" w:rsidRDefault="00EF2452" w:rsidP="00C30169">
      <w:pPr>
        <w:pStyle w:val="RFCFigure"/>
        <w:rPr>
          <w:ins w:id="1172" w:author="Olga Havel" w:date="2019-11-07T10:50:00Z"/>
          <w:sz w:val="20"/>
          <w:szCs w:val="20"/>
          <w:lang w:eastAsia="en-GB"/>
          <w:rPrChange w:id="1173" w:author="Olga Havel" w:date="2019-11-07T12:44:00Z">
            <w:rPr>
              <w:ins w:id="1174" w:author="Olga Havel" w:date="2019-11-07T10:50:00Z"/>
              <w:sz w:val="20"/>
              <w:szCs w:val="20"/>
              <w:highlight w:val="yellow"/>
              <w:lang w:eastAsia="en-GB"/>
            </w:rPr>
          </w:rPrChange>
        </w:rPr>
      </w:pPr>
      <w:ins w:id="1175" w:author="Olga Havel" w:date="2019-11-07T12:44:00Z">
        <w:r>
          <w:rPr>
            <w:sz w:val="20"/>
            <w:szCs w:val="20"/>
            <w:highlight w:val="yellow"/>
            <w:lang w:eastAsia="en-GB"/>
          </w:rPr>
          <w:t>+---------------+-------------+-------------</w:t>
        </w:r>
        <w:r w:rsidRPr="0063414F">
          <w:rPr>
            <w:sz w:val="20"/>
            <w:szCs w:val="20"/>
            <w:highlight w:val="yellow"/>
            <w:lang w:eastAsia="en-GB"/>
          </w:rPr>
          <w:t>-----------------------------------+</w:t>
        </w:r>
      </w:ins>
    </w:p>
    <w:p w14:paraId="2ABA0F11" w14:textId="65974796" w:rsidR="00526C8F" w:rsidRPr="00F70658" w:rsidRDefault="00526C8F" w:rsidP="00526C8F">
      <w:pPr>
        <w:pStyle w:val="RFCFigure"/>
        <w:rPr>
          <w:ins w:id="1176" w:author="Olga Havel" w:date="2019-11-07T10:50:00Z"/>
          <w:sz w:val="20"/>
          <w:szCs w:val="20"/>
          <w:highlight w:val="yellow"/>
          <w:lang w:eastAsia="en-GB"/>
        </w:rPr>
      </w:pPr>
      <w:ins w:id="1177" w:author="Olga Havel" w:date="2019-11-07T10:50:00Z">
        <w:r w:rsidRPr="00F70658">
          <w:rPr>
            <w:sz w:val="20"/>
            <w:szCs w:val="20"/>
            <w:highlight w:val="yellow"/>
            <w:lang w:eastAsia="en-GB"/>
          </w:rPr>
          <w:t xml:space="preserve">| </w:t>
        </w:r>
        <w:r>
          <w:rPr>
            <w:sz w:val="20"/>
            <w:szCs w:val="20"/>
            <w:highlight w:val="yellow"/>
            <w:lang w:eastAsia="en-GB"/>
          </w:rPr>
          <w:t xml:space="preserve">Cloud    </w:t>
        </w:r>
        <w:r w:rsidRPr="00F70658">
          <w:rPr>
            <w:sz w:val="20"/>
            <w:szCs w:val="20"/>
            <w:highlight w:val="yellow"/>
            <w:lang w:eastAsia="en-GB"/>
          </w:rPr>
          <w:t xml:space="preserve">   </w:t>
        </w:r>
      </w:ins>
      <w:ins w:id="1178" w:author="Olga Havel" w:date="2019-11-07T10:52:00Z">
        <w:r>
          <w:rPr>
            <w:sz w:val="20"/>
            <w:szCs w:val="20"/>
            <w:highlight w:val="yellow"/>
            <w:lang w:eastAsia="en-GB"/>
          </w:rPr>
          <w:t xml:space="preserve">  </w:t>
        </w:r>
      </w:ins>
      <w:ins w:id="1179" w:author="Olga Havel" w:date="2019-11-07T10:50:00Z">
        <w:r w:rsidRPr="00F70658">
          <w:rPr>
            <w:sz w:val="20"/>
            <w:szCs w:val="20"/>
            <w:highlight w:val="yellow"/>
            <w:lang w:eastAsia="en-GB"/>
          </w:rPr>
          <w:t xml:space="preserve">| </w:t>
        </w:r>
      </w:ins>
      <w:ins w:id="1180" w:author="Olga Havel" w:date="2019-11-07T10:52:00Z">
        <w:r>
          <w:rPr>
            <w:sz w:val="20"/>
            <w:szCs w:val="20"/>
            <w:highlight w:val="yellow"/>
            <w:lang w:eastAsia="en-GB"/>
          </w:rPr>
          <w:t xml:space="preserve">Cloud   </w:t>
        </w:r>
      </w:ins>
      <w:ins w:id="1181" w:author="Olga Havel" w:date="2019-11-07T10:50:00Z">
        <w:r w:rsidR="002D28BA">
          <w:rPr>
            <w:sz w:val="20"/>
            <w:szCs w:val="20"/>
            <w:highlight w:val="yellow"/>
            <w:lang w:eastAsia="en-GB"/>
          </w:rPr>
          <w:t xml:space="preserve">    | Configuration of VMs, DB Servers, App Servers, </w:t>
        </w:r>
        <w:r w:rsidRPr="00F70658">
          <w:rPr>
            <w:sz w:val="20"/>
            <w:szCs w:val="20"/>
            <w:highlight w:val="yellow"/>
            <w:lang w:eastAsia="en-GB"/>
          </w:rPr>
          <w:t>|</w:t>
        </w:r>
      </w:ins>
    </w:p>
    <w:p w14:paraId="3EE0CF0D" w14:textId="1993B070" w:rsidR="00526C8F" w:rsidRPr="00F70658" w:rsidRDefault="00526C8F" w:rsidP="00526C8F">
      <w:pPr>
        <w:pStyle w:val="RFCFigure"/>
        <w:rPr>
          <w:ins w:id="1182" w:author="Olga Havel" w:date="2019-11-07T10:50:00Z"/>
          <w:sz w:val="20"/>
          <w:szCs w:val="20"/>
          <w:highlight w:val="yellow"/>
          <w:lang w:eastAsia="en-GB"/>
        </w:rPr>
      </w:pPr>
      <w:ins w:id="1183" w:author="Olga Havel" w:date="2019-11-07T10:50:00Z">
        <w:r>
          <w:rPr>
            <w:sz w:val="20"/>
            <w:szCs w:val="20"/>
            <w:highlight w:val="yellow"/>
            <w:lang w:eastAsia="en-GB"/>
          </w:rPr>
          <w:t>| Admin</w:t>
        </w:r>
      </w:ins>
      <w:ins w:id="1184" w:author="Olga Havel" w:date="2019-11-07T10:52:00Z">
        <w:r>
          <w:rPr>
            <w:sz w:val="20"/>
            <w:szCs w:val="20"/>
            <w:highlight w:val="yellow"/>
            <w:lang w:eastAsia="en-GB"/>
          </w:rPr>
          <w:t>istrator</w:t>
        </w:r>
      </w:ins>
      <w:ins w:id="1185" w:author="Olga Havel" w:date="2019-11-07T10:50:00Z">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 xml:space="preserve"> Management  </w:t>
        </w:r>
        <w:r w:rsidR="002D28BA">
          <w:rPr>
            <w:sz w:val="20"/>
            <w:szCs w:val="20"/>
            <w:highlight w:val="yellow"/>
            <w:lang w:eastAsia="en-GB"/>
          </w:rPr>
          <w:t xml:space="preserve">| Connectivity, </w:t>
        </w:r>
      </w:ins>
      <w:ins w:id="1186" w:author="Olga Havel" w:date="2019-11-07T10:54:00Z">
        <w:r w:rsidR="002D28BA">
          <w:rPr>
            <w:sz w:val="20"/>
            <w:szCs w:val="20"/>
            <w:highlight w:val="yellow"/>
            <w:lang w:eastAsia="en-GB"/>
          </w:rPr>
          <w:t>Communication between VMs.</w:t>
        </w:r>
      </w:ins>
      <w:ins w:id="1187" w:author="Olga Havel" w:date="2019-11-07T10:50:00Z">
        <w:r>
          <w:rPr>
            <w:sz w:val="20"/>
            <w:szCs w:val="20"/>
            <w:highlight w:val="yellow"/>
            <w:lang w:eastAsia="en-GB"/>
          </w:rPr>
          <w:t xml:space="preserve">    </w:t>
        </w:r>
        <w:r w:rsidR="002D28BA">
          <w:rPr>
            <w:sz w:val="20"/>
            <w:szCs w:val="20"/>
            <w:highlight w:val="yellow"/>
            <w:lang w:eastAsia="en-GB"/>
          </w:rPr>
          <w:t xml:space="preserve">   </w:t>
        </w:r>
        <w:r w:rsidRPr="00F70658">
          <w:rPr>
            <w:sz w:val="20"/>
            <w:szCs w:val="20"/>
            <w:highlight w:val="yellow"/>
            <w:lang w:eastAsia="en-GB"/>
          </w:rPr>
          <w:t>|</w:t>
        </w:r>
      </w:ins>
    </w:p>
    <w:p w14:paraId="5173F153" w14:textId="21D34DCA" w:rsidR="00526C8F" w:rsidRPr="00F70658" w:rsidRDefault="00526C8F" w:rsidP="00526C8F">
      <w:pPr>
        <w:pStyle w:val="RFCFigure"/>
        <w:rPr>
          <w:ins w:id="1188" w:author="Olga Havel" w:date="2019-11-07T10:50:00Z"/>
          <w:sz w:val="20"/>
          <w:szCs w:val="20"/>
          <w:highlight w:val="yellow"/>
          <w:lang w:eastAsia="en-GB"/>
        </w:rPr>
      </w:pPr>
      <w:ins w:id="1189" w:author="Olga Havel" w:date="2019-11-07T10:50:00Z">
        <w:r w:rsidRPr="00F70658">
          <w:rPr>
            <w:sz w:val="20"/>
            <w:szCs w:val="20"/>
            <w:highlight w:val="yellow"/>
            <w:lang w:eastAsia="en-GB"/>
          </w:rPr>
          <w:t xml:space="preserve">|             </w:t>
        </w:r>
      </w:ins>
      <w:ins w:id="1190" w:author="Olga Havel" w:date="2019-11-07T10:52:00Z">
        <w:r>
          <w:rPr>
            <w:sz w:val="20"/>
            <w:szCs w:val="20"/>
            <w:highlight w:val="yellow"/>
            <w:lang w:eastAsia="en-GB"/>
          </w:rPr>
          <w:t xml:space="preserve">  </w:t>
        </w:r>
      </w:ins>
      <w:ins w:id="1191" w:author="Olga Havel" w:date="2019-11-07T10:50:00Z">
        <w:r w:rsidRPr="00F70658">
          <w:rPr>
            <w:sz w:val="20"/>
            <w:szCs w:val="20"/>
            <w:highlight w:val="yellow"/>
            <w:lang w:eastAsia="en-GB"/>
          </w:rPr>
          <w:t xml:space="preserve">| Intent      |           </w:t>
        </w:r>
        <w:r>
          <w:rPr>
            <w:sz w:val="20"/>
            <w:szCs w:val="20"/>
            <w:highlight w:val="yellow"/>
            <w:lang w:eastAsia="en-GB"/>
          </w:rPr>
          <w:t xml:space="preserve">                              </w:t>
        </w:r>
        <w:r w:rsidRPr="00F70658">
          <w:rPr>
            <w:sz w:val="20"/>
            <w:szCs w:val="20"/>
            <w:highlight w:val="yellow"/>
            <w:lang w:eastAsia="en-GB"/>
          </w:rPr>
          <w:t xml:space="preserve">       |</w:t>
        </w:r>
      </w:ins>
    </w:p>
    <w:p w14:paraId="67FDE18E" w14:textId="5FDE0E1D" w:rsidR="00526C8F" w:rsidRPr="00F70658" w:rsidRDefault="00526C8F" w:rsidP="00526C8F">
      <w:pPr>
        <w:pStyle w:val="RFCFigure"/>
        <w:rPr>
          <w:ins w:id="1192" w:author="Olga Havel" w:date="2019-11-07T10:50:00Z"/>
          <w:sz w:val="20"/>
          <w:szCs w:val="20"/>
          <w:highlight w:val="yellow"/>
          <w:lang w:eastAsia="en-GB"/>
        </w:rPr>
      </w:pPr>
      <w:ins w:id="1193" w:author="Olga Havel" w:date="2019-11-07T10:50:00Z">
        <w:r w:rsidRPr="00F70658">
          <w:rPr>
            <w:sz w:val="20"/>
            <w:szCs w:val="20"/>
            <w:highlight w:val="yellow"/>
            <w:lang w:eastAsia="en-GB"/>
          </w:rPr>
          <w:t xml:space="preserve">|             </w:t>
        </w:r>
      </w:ins>
      <w:ins w:id="1194" w:author="Olga Havel" w:date="2019-11-07T10:52:00Z">
        <w:r>
          <w:rPr>
            <w:sz w:val="20"/>
            <w:szCs w:val="20"/>
            <w:highlight w:val="yellow"/>
            <w:lang w:eastAsia="en-GB"/>
          </w:rPr>
          <w:t xml:space="preserve">  </w:t>
        </w:r>
      </w:ins>
      <w:ins w:id="1195" w:author="Olga Havel" w:date="2019-11-07T10: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11C2EDB7" w14:textId="07AEDD66" w:rsidR="00526C8F" w:rsidRPr="00C30169" w:rsidRDefault="00526C8F" w:rsidP="00526C8F">
      <w:pPr>
        <w:pStyle w:val="RFCFigure"/>
        <w:rPr>
          <w:ins w:id="1196" w:author="Olga Havel" w:date="2019-11-07T10:50:00Z"/>
          <w:sz w:val="20"/>
          <w:szCs w:val="20"/>
          <w:highlight w:val="yellow"/>
          <w:lang w:eastAsia="en-GB"/>
        </w:rPr>
      </w:pPr>
      <w:ins w:id="1197" w:author="Olga Havel" w:date="2019-11-07T10:50:00Z">
        <w:r w:rsidRPr="00C30169">
          <w:rPr>
            <w:sz w:val="20"/>
            <w:szCs w:val="20"/>
            <w:highlight w:val="yellow"/>
            <w:lang w:eastAsia="en-GB"/>
          </w:rPr>
          <w:t xml:space="preserve">|            </w:t>
        </w:r>
      </w:ins>
      <w:ins w:id="1198" w:author="Olga Havel" w:date="2019-11-07T10:54:00Z">
        <w:r w:rsidR="00D41B98" w:rsidRPr="00C30169">
          <w:rPr>
            <w:sz w:val="20"/>
            <w:szCs w:val="20"/>
            <w:highlight w:val="yellow"/>
            <w:lang w:eastAsia="en-GB"/>
          </w:rPr>
          <w:t xml:space="preserve">  </w:t>
        </w:r>
      </w:ins>
      <w:ins w:id="1199" w:author="Olga Havel" w:date="2019-11-07T10:50:00Z">
        <w:r w:rsidRPr="001541E6">
          <w:rPr>
            <w:sz w:val="20"/>
            <w:szCs w:val="20"/>
            <w:highlight w:val="yellow"/>
            <w:lang w:eastAsia="en-GB"/>
          </w:rPr>
          <w:t xml:space="preserve"> | </w:t>
        </w:r>
      </w:ins>
      <w:bookmarkStart w:id="1200" w:name="OLE_LINK53"/>
      <w:ins w:id="1201" w:author="Olga Havel" w:date="2019-11-07T10:54:00Z">
        <w:r w:rsidR="00D41B98" w:rsidRPr="001541E6">
          <w:rPr>
            <w:sz w:val="20"/>
            <w:szCs w:val="20"/>
            <w:highlight w:val="yellow"/>
            <w:lang w:eastAsia="en-GB"/>
          </w:rPr>
          <w:t xml:space="preserve">Cloud   </w:t>
        </w:r>
      </w:ins>
      <w:ins w:id="1202" w:author="Olga Havel" w:date="2019-11-07T10:50:00Z">
        <w:r w:rsidRPr="001541E6">
          <w:rPr>
            <w:sz w:val="20"/>
            <w:szCs w:val="20"/>
            <w:highlight w:val="yellow"/>
            <w:lang w:eastAsia="en-GB"/>
          </w:rPr>
          <w:t xml:space="preserve">    |</w:t>
        </w:r>
        <w:bookmarkEnd w:id="1200"/>
        <w:r w:rsidRPr="001541E6">
          <w:rPr>
            <w:sz w:val="20"/>
            <w:szCs w:val="20"/>
            <w:highlight w:val="yellow"/>
            <w:lang w:eastAsia="en-GB"/>
          </w:rPr>
          <w:t xml:space="preserve"> </w:t>
        </w:r>
      </w:ins>
      <w:ins w:id="1203" w:author="Olga Havel" w:date="2019-11-07T11:04:00Z">
        <w:r w:rsidR="001541E6" w:rsidRPr="001541E6">
          <w:rPr>
            <w:sz w:val="20"/>
            <w:szCs w:val="20"/>
            <w:highlight w:val="yellow"/>
            <w:lang w:eastAsia="en-GB"/>
            <w:rPrChange w:id="1204" w:author="Olga Havel" w:date="2019-11-07T11:05:00Z">
              <w:rPr>
                <w:sz w:val="20"/>
                <w:szCs w:val="20"/>
                <w:lang w:eastAsia="en-GB"/>
              </w:rPr>
            </w:rPrChange>
          </w:rPr>
          <w:t xml:space="preserve">Policy-driven self-configuration &amp; </w:t>
        </w:r>
      </w:ins>
      <w:ins w:id="1205" w:author="Olga Havel" w:date="2019-11-07T11:05:00Z">
        <w:r w:rsidR="001541E6" w:rsidRPr="001541E6">
          <w:rPr>
            <w:sz w:val="20"/>
            <w:szCs w:val="20"/>
            <w:highlight w:val="yellow"/>
            <w:lang w:eastAsia="en-GB"/>
            <w:rPrChange w:id="1206" w:author="Olga Havel" w:date="2019-11-07T11:05:00Z">
              <w:rPr>
                <w:sz w:val="20"/>
                <w:szCs w:val="20"/>
                <w:lang w:eastAsia="en-GB"/>
              </w:rPr>
            </w:rPrChange>
          </w:rPr>
          <w:t xml:space="preserve">            </w:t>
        </w:r>
      </w:ins>
      <w:ins w:id="1207" w:author="Olga Havel" w:date="2019-11-07T10:50:00Z">
        <w:r w:rsidRPr="00C30169">
          <w:rPr>
            <w:sz w:val="20"/>
            <w:szCs w:val="20"/>
            <w:highlight w:val="yellow"/>
            <w:lang w:eastAsia="en-GB"/>
          </w:rPr>
          <w:t>|</w:t>
        </w:r>
      </w:ins>
    </w:p>
    <w:p w14:paraId="7E2632E2" w14:textId="40727A13" w:rsidR="00526C8F" w:rsidRPr="001541E6" w:rsidRDefault="00526C8F" w:rsidP="00526C8F">
      <w:pPr>
        <w:pStyle w:val="RFCFigure"/>
        <w:rPr>
          <w:ins w:id="1208" w:author="Olga Havel" w:date="2019-11-07T10:55:00Z"/>
          <w:sz w:val="20"/>
          <w:szCs w:val="20"/>
          <w:highlight w:val="yellow"/>
          <w:lang w:eastAsia="en-GB"/>
        </w:rPr>
      </w:pPr>
      <w:ins w:id="1209" w:author="Olga Havel" w:date="2019-11-07T10:50:00Z">
        <w:r w:rsidRPr="00C30169">
          <w:rPr>
            <w:sz w:val="20"/>
            <w:szCs w:val="20"/>
            <w:highlight w:val="yellow"/>
            <w:lang w:eastAsia="en-GB"/>
          </w:rPr>
          <w:t xml:space="preserve">|             </w:t>
        </w:r>
      </w:ins>
      <w:ins w:id="1210" w:author="Olga Havel" w:date="2019-11-07T10:54:00Z">
        <w:r w:rsidR="00D41B98" w:rsidRPr="001541E6">
          <w:rPr>
            <w:sz w:val="20"/>
            <w:szCs w:val="20"/>
            <w:highlight w:val="yellow"/>
            <w:lang w:eastAsia="en-GB"/>
          </w:rPr>
          <w:t xml:space="preserve">  </w:t>
        </w:r>
      </w:ins>
      <w:ins w:id="1211" w:author="Olga Havel" w:date="2019-11-07T10:50:00Z">
        <w:r w:rsidRPr="001541E6">
          <w:rPr>
            <w:sz w:val="20"/>
            <w:szCs w:val="20"/>
            <w:highlight w:val="yellow"/>
            <w:lang w:eastAsia="en-GB"/>
          </w:rPr>
          <w:t xml:space="preserve">| </w:t>
        </w:r>
        <w:r w:rsidR="00D41B98" w:rsidRPr="001541E6">
          <w:rPr>
            <w:sz w:val="20"/>
            <w:szCs w:val="20"/>
            <w:highlight w:val="yellow"/>
            <w:lang w:eastAsia="en-GB"/>
          </w:rPr>
          <w:t>Resource</w:t>
        </w:r>
        <w:r w:rsidRPr="001541E6">
          <w:rPr>
            <w:sz w:val="20"/>
            <w:szCs w:val="20"/>
            <w:highlight w:val="yellow"/>
            <w:lang w:eastAsia="en-GB"/>
          </w:rPr>
          <w:t xml:space="preserve">    | </w:t>
        </w:r>
      </w:ins>
      <w:ins w:id="1212" w:author="Olga Havel" w:date="2019-11-07T11:05:00Z">
        <w:r w:rsidR="001541E6" w:rsidRPr="001541E6">
          <w:rPr>
            <w:sz w:val="20"/>
            <w:szCs w:val="20"/>
            <w:highlight w:val="yellow"/>
            <w:lang w:eastAsia="en-GB"/>
            <w:rPrChange w:id="1213" w:author="Olga Havel" w:date="2019-11-07T11:05:00Z">
              <w:rPr>
                <w:sz w:val="20"/>
                <w:szCs w:val="20"/>
                <w:lang w:eastAsia="en-GB"/>
              </w:rPr>
            </w:rPrChange>
          </w:rPr>
          <w:t>&amp; recovery / optimization</w:t>
        </w:r>
      </w:ins>
      <w:ins w:id="1214" w:author="Olga Havel" w:date="2019-11-07T11:04:00Z">
        <w:r w:rsidR="001541E6" w:rsidRPr="00C30169">
          <w:rPr>
            <w:sz w:val="20"/>
            <w:szCs w:val="20"/>
            <w:highlight w:val="yellow"/>
            <w:lang w:eastAsia="en-GB"/>
          </w:rPr>
          <w:t xml:space="preserve">                      </w:t>
        </w:r>
      </w:ins>
      <w:ins w:id="1215" w:author="Olga Havel" w:date="2019-11-07T10:50:00Z">
        <w:r w:rsidRPr="00C30169">
          <w:rPr>
            <w:sz w:val="20"/>
            <w:szCs w:val="20"/>
            <w:highlight w:val="yellow"/>
            <w:lang w:eastAsia="en-GB"/>
          </w:rPr>
          <w:t>|</w:t>
        </w:r>
      </w:ins>
    </w:p>
    <w:p w14:paraId="4A540D98" w14:textId="312B43AA" w:rsidR="00D41B98" w:rsidRPr="001541E6" w:rsidRDefault="00D41B98" w:rsidP="00526C8F">
      <w:pPr>
        <w:pStyle w:val="RFCFigure"/>
        <w:rPr>
          <w:ins w:id="1216" w:author="Olga Havel" w:date="2019-11-07T10:55:00Z"/>
          <w:sz w:val="20"/>
          <w:szCs w:val="20"/>
          <w:highlight w:val="yellow"/>
          <w:lang w:eastAsia="en-GB"/>
        </w:rPr>
      </w:pPr>
      <w:ins w:id="1217" w:author="Olga Havel" w:date="2019-11-07T10:55:00Z">
        <w:r w:rsidRPr="001541E6">
          <w:rPr>
            <w:sz w:val="20"/>
            <w:szCs w:val="20"/>
            <w:highlight w:val="yellow"/>
            <w:lang w:eastAsia="en-GB"/>
          </w:rPr>
          <w:t xml:space="preserve">|               | Management  | </w:t>
        </w:r>
      </w:ins>
      <w:ins w:id="1218" w:author="Olga Havel" w:date="2019-11-07T11:04:00Z">
        <w:r w:rsidR="001541E6" w:rsidRPr="001541E6">
          <w:rPr>
            <w:sz w:val="20"/>
            <w:szCs w:val="20"/>
            <w:highlight w:val="yellow"/>
            <w:lang w:eastAsia="en-GB"/>
          </w:rPr>
          <w:t xml:space="preserve">                                               </w:t>
        </w:r>
      </w:ins>
      <w:ins w:id="1219" w:author="Olga Havel" w:date="2019-11-07T10:55:00Z">
        <w:r w:rsidRPr="001541E6">
          <w:rPr>
            <w:sz w:val="20"/>
            <w:szCs w:val="20"/>
            <w:highlight w:val="yellow"/>
            <w:lang w:eastAsia="en-GB"/>
          </w:rPr>
          <w:t>|</w:t>
        </w:r>
      </w:ins>
    </w:p>
    <w:p w14:paraId="159A5CC2" w14:textId="02C204F8" w:rsidR="00D41B98" w:rsidRPr="001541E6" w:rsidRDefault="00D41B98" w:rsidP="00526C8F">
      <w:pPr>
        <w:pStyle w:val="RFCFigure"/>
        <w:rPr>
          <w:ins w:id="1220" w:author="Olga Havel" w:date="2019-11-07T10:55:00Z"/>
          <w:sz w:val="20"/>
          <w:szCs w:val="20"/>
          <w:highlight w:val="yellow"/>
          <w:lang w:eastAsia="en-GB"/>
        </w:rPr>
      </w:pPr>
      <w:ins w:id="1221" w:author="Olga Havel" w:date="2019-11-07T10:55:00Z">
        <w:r w:rsidRPr="001541E6">
          <w:rPr>
            <w:sz w:val="20"/>
            <w:szCs w:val="20"/>
            <w:highlight w:val="yellow"/>
            <w:lang w:eastAsia="en-GB"/>
          </w:rPr>
          <w:t xml:space="preserve">|               | Intent      | </w:t>
        </w:r>
      </w:ins>
      <w:ins w:id="1222" w:author="Olga Havel" w:date="2019-11-07T11:05:00Z">
        <w:r w:rsidR="001541E6" w:rsidRPr="001541E6">
          <w:rPr>
            <w:sz w:val="20"/>
            <w:szCs w:val="20"/>
            <w:highlight w:val="yellow"/>
            <w:lang w:eastAsia="en-GB"/>
          </w:rPr>
          <w:t xml:space="preserve">                                               </w:t>
        </w:r>
      </w:ins>
      <w:ins w:id="1223" w:author="Olga Havel" w:date="2019-11-07T10:55:00Z">
        <w:r w:rsidRPr="001541E6">
          <w:rPr>
            <w:sz w:val="20"/>
            <w:szCs w:val="20"/>
            <w:highlight w:val="yellow"/>
            <w:lang w:eastAsia="en-GB"/>
          </w:rPr>
          <w:t>|</w:t>
        </w:r>
      </w:ins>
    </w:p>
    <w:p w14:paraId="29F1143C" w14:textId="20A2016A" w:rsidR="00D41B98" w:rsidRPr="001541E6" w:rsidRDefault="00D41B98" w:rsidP="00526C8F">
      <w:pPr>
        <w:pStyle w:val="RFCFigure"/>
        <w:rPr>
          <w:ins w:id="1224" w:author="Olga Havel" w:date="2019-11-07T10:55:00Z"/>
          <w:sz w:val="20"/>
          <w:szCs w:val="20"/>
          <w:highlight w:val="yellow"/>
          <w:lang w:eastAsia="en-GB"/>
        </w:rPr>
      </w:pPr>
      <w:bookmarkStart w:id="1225" w:name="OLE_LINK54"/>
      <w:bookmarkStart w:id="1226" w:name="OLE_LINK55"/>
      <w:ins w:id="1227" w:author="Olga Havel" w:date="2019-11-07T10:55:00Z">
        <w:r w:rsidRPr="001541E6">
          <w:rPr>
            <w:sz w:val="20"/>
            <w:szCs w:val="20"/>
            <w:highlight w:val="yellow"/>
            <w:lang w:eastAsia="en-GB"/>
          </w:rPr>
          <w:t>|               +-------------+------------------------------------------------+</w:t>
        </w:r>
      </w:ins>
    </w:p>
    <w:bookmarkEnd w:id="1225"/>
    <w:bookmarkEnd w:id="1226"/>
    <w:p w14:paraId="3E9A39B7" w14:textId="774C83A1" w:rsidR="00D41B98" w:rsidRPr="00C30169" w:rsidRDefault="00D41B98" w:rsidP="00526C8F">
      <w:pPr>
        <w:pStyle w:val="RFCFigure"/>
        <w:rPr>
          <w:ins w:id="1228" w:author="Olga Havel" w:date="2019-11-07T10:56:00Z"/>
          <w:sz w:val="20"/>
          <w:szCs w:val="20"/>
          <w:highlight w:val="yellow"/>
          <w:lang w:eastAsia="en-GB"/>
        </w:rPr>
      </w:pPr>
      <w:ins w:id="1229" w:author="Olga Havel" w:date="2019-11-07T10:55:00Z">
        <w:r w:rsidRPr="001541E6">
          <w:rPr>
            <w:sz w:val="20"/>
            <w:szCs w:val="20"/>
            <w:highlight w:val="yellow"/>
            <w:lang w:eastAsia="en-GB"/>
          </w:rPr>
          <w:t xml:space="preserve">|               | </w:t>
        </w:r>
      </w:ins>
      <w:ins w:id="1230" w:author="Olga Havel" w:date="2019-11-07T10:56:00Z">
        <w:r w:rsidRPr="001541E6">
          <w:rPr>
            <w:sz w:val="20"/>
            <w:szCs w:val="20"/>
            <w:highlight w:val="yellow"/>
            <w:lang w:eastAsia="en-GB"/>
          </w:rPr>
          <w:t xml:space="preserve">Operational | </w:t>
        </w:r>
      </w:ins>
      <w:ins w:id="1231" w:author="Olga Havel" w:date="2019-11-07T11:06:00Z">
        <w:r w:rsidR="001541E6" w:rsidRPr="001541E6">
          <w:rPr>
            <w:sz w:val="20"/>
            <w:szCs w:val="20"/>
            <w:highlight w:val="yellow"/>
            <w:lang w:eastAsia="en-GB"/>
            <w:rPrChange w:id="1232" w:author="Olga Havel" w:date="2019-11-07T11:07:00Z">
              <w:rPr>
                <w:sz w:val="20"/>
                <w:szCs w:val="20"/>
                <w:lang w:eastAsia="en-GB"/>
              </w:rPr>
            </w:rPrChange>
          </w:rPr>
          <w:t>Cloud Administrator requests execution of any .</w:t>
        </w:r>
      </w:ins>
      <w:ins w:id="1233" w:author="Olga Havel" w:date="2019-11-07T10:56:00Z">
        <w:r w:rsidRPr="00C30169">
          <w:rPr>
            <w:sz w:val="20"/>
            <w:szCs w:val="20"/>
            <w:highlight w:val="yellow"/>
            <w:lang w:eastAsia="en-GB"/>
          </w:rPr>
          <w:t>|</w:t>
        </w:r>
      </w:ins>
    </w:p>
    <w:p w14:paraId="021CFB28" w14:textId="3DC4289E" w:rsidR="00D41B98" w:rsidRPr="001541E6" w:rsidRDefault="00D41B98" w:rsidP="00526C8F">
      <w:pPr>
        <w:pStyle w:val="RFCFigure"/>
        <w:rPr>
          <w:ins w:id="1234" w:author="Olga Havel" w:date="2019-11-07T11:07:00Z"/>
          <w:sz w:val="20"/>
          <w:szCs w:val="20"/>
          <w:highlight w:val="yellow"/>
          <w:lang w:eastAsia="en-GB"/>
        </w:rPr>
      </w:pPr>
      <w:ins w:id="1235" w:author="Olga Havel" w:date="2019-11-07T10:56:00Z">
        <w:r w:rsidRPr="00C30169">
          <w:rPr>
            <w:sz w:val="20"/>
            <w:szCs w:val="20"/>
            <w:highlight w:val="yellow"/>
            <w:lang w:eastAsia="en-GB"/>
          </w:rPr>
          <w:t xml:space="preserve">|               | Task Intent | </w:t>
        </w:r>
      </w:ins>
      <w:ins w:id="1236" w:author="Olga Havel" w:date="2019-11-07T11:06:00Z">
        <w:r w:rsidR="001541E6" w:rsidRPr="001541E6">
          <w:rPr>
            <w:sz w:val="20"/>
            <w:szCs w:val="20"/>
            <w:highlight w:val="yellow"/>
            <w:lang w:eastAsia="en-GB"/>
            <w:rPrChange w:id="1237" w:author="Olga Havel" w:date="2019-11-07T11:07:00Z">
              <w:rPr>
                <w:sz w:val="20"/>
                <w:szCs w:val="20"/>
                <w:lang w:eastAsia="en-GB"/>
              </w:rPr>
            </w:rPrChange>
          </w:rPr>
          <w:t xml:space="preserve">automated task other than Cloud Management    </w:t>
        </w:r>
        <w:r w:rsidR="001541E6" w:rsidRPr="00C30169">
          <w:rPr>
            <w:sz w:val="20"/>
            <w:szCs w:val="20"/>
            <w:highlight w:val="yellow"/>
            <w:lang w:eastAsia="en-GB"/>
          </w:rPr>
          <w:t xml:space="preserve"> </w:t>
        </w:r>
      </w:ins>
      <w:ins w:id="1238" w:author="Olga Havel" w:date="2019-11-07T10:56:00Z">
        <w:r w:rsidRPr="00C30169">
          <w:rPr>
            <w:sz w:val="20"/>
            <w:szCs w:val="20"/>
            <w:highlight w:val="yellow"/>
            <w:lang w:eastAsia="en-GB"/>
          </w:rPr>
          <w:t>|</w:t>
        </w:r>
      </w:ins>
    </w:p>
    <w:p w14:paraId="29570FC3" w14:textId="0C0487EE" w:rsidR="001541E6" w:rsidRPr="001541E6" w:rsidRDefault="001541E6" w:rsidP="00526C8F">
      <w:pPr>
        <w:pStyle w:val="RFCFigure"/>
        <w:rPr>
          <w:ins w:id="1239" w:author="Olga Havel" w:date="2019-11-07T10:56:00Z"/>
          <w:sz w:val="20"/>
          <w:szCs w:val="20"/>
          <w:highlight w:val="yellow"/>
          <w:lang w:eastAsia="en-GB"/>
        </w:rPr>
      </w:pPr>
      <w:ins w:id="1240" w:author="Olga Havel" w:date="2019-11-07T11:07:00Z">
        <w:r w:rsidRPr="001541E6">
          <w:rPr>
            <w:sz w:val="20"/>
            <w:szCs w:val="20"/>
            <w:highlight w:val="yellow"/>
            <w:lang w:eastAsia="en-GB"/>
          </w:rPr>
          <w:t>|               |             | Intents and Cloud Resource Management Intents  |</w:t>
        </w:r>
      </w:ins>
    </w:p>
    <w:p w14:paraId="18715346" w14:textId="751A9D97" w:rsidR="00D41B98" w:rsidRPr="001541E6" w:rsidRDefault="00D41B98" w:rsidP="00526C8F">
      <w:pPr>
        <w:pStyle w:val="RFCFigure"/>
        <w:rPr>
          <w:ins w:id="1241" w:author="Olga Havel" w:date="2019-11-07T10:56:00Z"/>
          <w:sz w:val="20"/>
          <w:szCs w:val="20"/>
          <w:highlight w:val="yellow"/>
          <w:lang w:eastAsia="en-GB"/>
        </w:rPr>
      </w:pPr>
      <w:ins w:id="1242" w:author="Olga Havel" w:date="2019-11-07T10:56:00Z">
        <w:r w:rsidRPr="001541E6">
          <w:rPr>
            <w:sz w:val="20"/>
            <w:szCs w:val="20"/>
            <w:highlight w:val="yellow"/>
            <w:lang w:eastAsia="en-GB"/>
          </w:rPr>
          <w:t>|               +-------------+------------------------------------------------+</w:t>
        </w:r>
      </w:ins>
    </w:p>
    <w:p w14:paraId="7A7001E2" w14:textId="34736A9D" w:rsidR="00D41B98" w:rsidRPr="00C30169" w:rsidRDefault="00D41B98" w:rsidP="00526C8F">
      <w:pPr>
        <w:pStyle w:val="RFCFigure"/>
        <w:rPr>
          <w:ins w:id="1243" w:author="Olga Havel" w:date="2019-11-07T10:56:00Z"/>
          <w:sz w:val="20"/>
          <w:szCs w:val="20"/>
          <w:highlight w:val="yellow"/>
          <w:lang w:eastAsia="en-GB"/>
        </w:rPr>
      </w:pPr>
      <w:ins w:id="1244" w:author="Olga Havel" w:date="2019-11-07T10:56:00Z">
        <w:r w:rsidRPr="006111AD">
          <w:rPr>
            <w:sz w:val="20"/>
            <w:szCs w:val="20"/>
            <w:highlight w:val="yellow"/>
            <w:lang w:eastAsia="en-GB"/>
          </w:rPr>
          <w:t xml:space="preserve">|               | Strategy    | </w:t>
        </w:r>
      </w:ins>
      <w:ins w:id="1245" w:author="Olga Havel" w:date="2019-11-07T11:07:00Z">
        <w:r w:rsidR="001541E6" w:rsidRPr="006111AD">
          <w:rPr>
            <w:sz w:val="20"/>
            <w:szCs w:val="20"/>
            <w:highlight w:val="yellow"/>
            <w:lang w:eastAsia="en-GB"/>
            <w:rPrChange w:id="1246" w:author="Olga Havel" w:date="2019-11-07T11:11:00Z">
              <w:rPr>
                <w:sz w:val="20"/>
                <w:szCs w:val="20"/>
                <w:lang w:eastAsia="en-GB"/>
              </w:rPr>
            </w:rPrChange>
          </w:rPr>
          <w:t xml:space="preserve">Cloud Administrator designs models, policy </w:t>
        </w:r>
      </w:ins>
      <w:ins w:id="1247" w:author="Olga Havel" w:date="2019-11-07T11:08:00Z">
        <w:r w:rsidR="001541E6" w:rsidRPr="006111AD">
          <w:rPr>
            <w:sz w:val="20"/>
            <w:szCs w:val="20"/>
            <w:highlight w:val="yellow"/>
            <w:lang w:eastAsia="en-GB"/>
            <w:rPrChange w:id="1248" w:author="Olga Havel" w:date="2019-11-07T11:11:00Z">
              <w:rPr>
                <w:sz w:val="20"/>
                <w:szCs w:val="20"/>
                <w:lang w:eastAsia="en-GB"/>
              </w:rPr>
            </w:rPrChange>
          </w:rPr>
          <w:t xml:space="preserve">    </w:t>
        </w:r>
      </w:ins>
      <w:ins w:id="1249" w:author="Olga Havel" w:date="2019-11-07T10:56:00Z">
        <w:r w:rsidRPr="00C30169">
          <w:rPr>
            <w:sz w:val="20"/>
            <w:szCs w:val="20"/>
            <w:highlight w:val="yellow"/>
            <w:lang w:eastAsia="en-GB"/>
          </w:rPr>
          <w:t>|</w:t>
        </w:r>
      </w:ins>
    </w:p>
    <w:p w14:paraId="07F276D2" w14:textId="4A8498F0" w:rsidR="00D41B98" w:rsidRPr="006111AD" w:rsidRDefault="00D41B98" w:rsidP="00526C8F">
      <w:pPr>
        <w:pStyle w:val="RFCFigure"/>
        <w:rPr>
          <w:ins w:id="1250" w:author="Olga Havel" w:date="2019-11-07T11:08:00Z"/>
          <w:sz w:val="20"/>
          <w:szCs w:val="20"/>
          <w:highlight w:val="yellow"/>
          <w:lang w:eastAsia="en-GB"/>
          <w:rPrChange w:id="1251" w:author="Olga Havel" w:date="2019-11-07T11:11:00Z">
            <w:rPr>
              <w:ins w:id="1252" w:author="Olga Havel" w:date="2019-11-07T11:08:00Z"/>
              <w:sz w:val="20"/>
              <w:szCs w:val="20"/>
              <w:lang w:eastAsia="en-GB"/>
            </w:rPr>
          </w:rPrChange>
        </w:rPr>
      </w:pPr>
      <w:ins w:id="1253" w:author="Olga Havel" w:date="2019-11-07T10:56:00Z">
        <w:r w:rsidRPr="00C30169">
          <w:rPr>
            <w:sz w:val="20"/>
            <w:szCs w:val="20"/>
            <w:highlight w:val="yellow"/>
            <w:lang w:eastAsia="en-GB"/>
          </w:rPr>
          <w:t>|               | Intent</w:t>
        </w:r>
      </w:ins>
      <w:ins w:id="1254" w:author="Olga Havel" w:date="2019-11-07T10:57:00Z">
        <w:r w:rsidRPr="006111AD">
          <w:rPr>
            <w:sz w:val="20"/>
            <w:szCs w:val="20"/>
            <w:highlight w:val="yellow"/>
            <w:lang w:eastAsia="en-GB"/>
          </w:rPr>
          <w:t xml:space="preserve">      | </w:t>
        </w:r>
      </w:ins>
      <w:ins w:id="1255" w:author="Olga Havel" w:date="2019-11-07T11:08:00Z">
        <w:r w:rsidR="001541E6" w:rsidRPr="006111AD">
          <w:rPr>
            <w:sz w:val="20"/>
            <w:szCs w:val="20"/>
            <w:highlight w:val="yellow"/>
            <w:lang w:eastAsia="en-GB"/>
            <w:rPrChange w:id="1256" w:author="Olga Havel" w:date="2019-11-07T11:11:00Z">
              <w:rPr>
                <w:sz w:val="20"/>
                <w:szCs w:val="20"/>
                <w:lang w:eastAsia="en-GB"/>
              </w:rPr>
            </w:rPrChange>
          </w:rPr>
          <w:t>intents &amp; workflows to be used by other        |</w:t>
        </w:r>
      </w:ins>
    </w:p>
    <w:p w14:paraId="0E901797" w14:textId="18AA949B" w:rsidR="001541E6" w:rsidRPr="006111AD" w:rsidRDefault="001541E6" w:rsidP="00526C8F">
      <w:pPr>
        <w:pStyle w:val="RFCFigure"/>
        <w:rPr>
          <w:ins w:id="1257" w:author="Olga Havel" w:date="2019-11-07T11:09:00Z"/>
          <w:sz w:val="20"/>
          <w:szCs w:val="20"/>
          <w:highlight w:val="yellow"/>
          <w:lang w:eastAsia="en-GB"/>
          <w:rPrChange w:id="1258" w:author="Olga Havel" w:date="2019-11-07T11:11:00Z">
            <w:rPr>
              <w:ins w:id="1259" w:author="Olga Havel" w:date="2019-11-07T11:09:00Z"/>
              <w:sz w:val="20"/>
              <w:szCs w:val="20"/>
              <w:lang w:eastAsia="en-GB"/>
            </w:rPr>
          </w:rPrChange>
        </w:rPr>
      </w:pPr>
      <w:ins w:id="1260" w:author="Olga Havel" w:date="2019-11-07T11:08:00Z">
        <w:r w:rsidRPr="006111AD">
          <w:rPr>
            <w:sz w:val="20"/>
            <w:szCs w:val="20"/>
            <w:highlight w:val="yellow"/>
            <w:lang w:eastAsia="en-GB"/>
            <w:rPrChange w:id="1261" w:author="Olga Havel" w:date="2019-11-07T11:11:00Z">
              <w:rPr>
                <w:sz w:val="20"/>
                <w:szCs w:val="20"/>
                <w:lang w:eastAsia="en-GB"/>
              </w:rPr>
            </w:rPrChange>
          </w:rPr>
          <w:t>|               |             | intents. A</w:t>
        </w:r>
        <w:r w:rsidR="005015B6" w:rsidRPr="00C30169">
          <w:rPr>
            <w:sz w:val="20"/>
            <w:szCs w:val="20"/>
            <w:highlight w:val="yellow"/>
            <w:lang w:eastAsia="en-GB"/>
          </w:rPr>
          <w:t>utomate any tasks that Administ</w:t>
        </w:r>
        <w:r w:rsidRPr="006111AD">
          <w:rPr>
            <w:sz w:val="20"/>
            <w:szCs w:val="20"/>
            <w:highlight w:val="yellow"/>
            <w:lang w:eastAsia="en-GB"/>
            <w:rPrChange w:id="1262" w:author="Olga Havel" w:date="2019-11-07T11:11:00Z">
              <w:rPr>
                <w:sz w:val="20"/>
                <w:szCs w:val="20"/>
                <w:lang w:eastAsia="en-GB"/>
              </w:rPr>
            </w:rPrChange>
          </w:rPr>
          <w:t>r</w:t>
        </w:r>
      </w:ins>
      <w:ins w:id="1263" w:author="Olga Havel" w:date="2019-11-07T12:35:00Z">
        <w:r w:rsidR="005015B6">
          <w:rPr>
            <w:sz w:val="20"/>
            <w:szCs w:val="20"/>
            <w:highlight w:val="yellow"/>
            <w:lang w:eastAsia="en-GB"/>
          </w:rPr>
          <w:t>a</w:t>
        </w:r>
      </w:ins>
      <w:ins w:id="1264" w:author="Olga Havel" w:date="2019-11-07T11:08:00Z">
        <w:r w:rsidRPr="006111AD">
          <w:rPr>
            <w:sz w:val="20"/>
            <w:szCs w:val="20"/>
            <w:highlight w:val="yellow"/>
            <w:lang w:eastAsia="en-GB"/>
            <w:rPrChange w:id="1265" w:author="Olga Havel" w:date="2019-11-07T11:11:00Z">
              <w:rPr>
                <w:sz w:val="20"/>
                <w:szCs w:val="20"/>
                <w:lang w:eastAsia="en-GB"/>
              </w:rPr>
            </w:rPrChange>
          </w:rPr>
          <w:t>tor</w:t>
        </w:r>
      </w:ins>
      <w:ins w:id="1266" w:author="Olga Havel" w:date="2019-11-07T11:09:00Z">
        <w:r w:rsidRPr="006111AD">
          <w:rPr>
            <w:sz w:val="20"/>
            <w:szCs w:val="20"/>
            <w:highlight w:val="yellow"/>
            <w:lang w:eastAsia="en-GB"/>
            <w:rPrChange w:id="1267" w:author="Olga Havel" w:date="2019-11-07T11:11:00Z">
              <w:rPr>
                <w:sz w:val="20"/>
                <w:szCs w:val="20"/>
                <w:lang w:eastAsia="en-GB"/>
              </w:rPr>
            </w:rPrChange>
          </w:rPr>
          <w:t xml:space="preserve"> |</w:t>
        </w:r>
      </w:ins>
    </w:p>
    <w:p w14:paraId="7A41081F" w14:textId="0824F2BC" w:rsidR="001541E6" w:rsidRPr="006111AD" w:rsidRDefault="001541E6" w:rsidP="00526C8F">
      <w:pPr>
        <w:pStyle w:val="RFCFigure"/>
        <w:rPr>
          <w:ins w:id="1268" w:author="Olga Havel" w:date="2019-11-07T11:10:00Z"/>
          <w:sz w:val="20"/>
          <w:szCs w:val="20"/>
          <w:highlight w:val="yellow"/>
          <w:lang w:eastAsia="en-GB"/>
          <w:rPrChange w:id="1269" w:author="Olga Havel" w:date="2019-11-07T11:11:00Z">
            <w:rPr>
              <w:ins w:id="1270" w:author="Olga Havel" w:date="2019-11-07T11:10:00Z"/>
              <w:sz w:val="20"/>
              <w:szCs w:val="20"/>
              <w:lang w:eastAsia="en-GB"/>
            </w:rPr>
          </w:rPrChange>
        </w:rPr>
      </w:pPr>
      <w:ins w:id="1271" w:author="Olga Havel" w:date="2019-11-07T11:09:00Z">
        <w:r w:rsidRPr="006111AD">
          <w:rPr>
            <w:sz w:val="20"/>
            <w:szCs w:val="20"/>
            <w:highlight w:val="yellow"/>
            <w:lang w:eastAsia="en-GB"/>
            <w:rPrChange w:id="1272" w:author="Olga Havel" w:date="2019-11-07T11:11:00Z">
              <w:rPr>
                <w:sz w:val="20"/>
                <w:szCs w:val="20"/>
                <w:lang w:eastAsia="en-GB"/>
              </w:rPr>
            </w:rPrChange>
          </w:rPr>
          <w:t xml:space="preserve">|               |             | </w:t>
        </w:r>
      </w:ins>
      <w:ins w:id="1273" w:author="Olga Havel" w:date="2019-11-07T11:08:00Z">
        <w:r w:rsidRPr="006111AD">
          <w:rPr>
            <w:sz w:val="20"/>
            <w:szCs w:val="20"/>
            <w:highlight w:val="yellow"/>
            <w:lang w:eastAsia="en-GB"/>
            <w:rPrChange w:id="1274" w:author="Olga Havel" w:date="2019-11-07T11:11:00Z">
              <w:rPr>
                <w:sz w:val="20"/>
                <w:szCs w:val="20"/>
                <w:lang w:eastAsia="en-GB"/>
              </w:rPr>
            </w:rPrChange>
          </w:rPr>
          <w:t xml:space="preserve">often performs, in addition to lifecycle of </w:t>
        </w:r>
      </w:ins>
      <w:ins w:id="1275" w:author="Olga Havel" w:date="2019-11-07T11:10:00Z">
        <w:r w:rsidRPr="006111AD">
          <w:rPr>
            <w:sz w:val="20"/>
            <w:szCs w:val="20"/>
            <w:highlight w:val="yellow"/>
            <w:lang w:eastAsia="en-GB"/>
            <w:rPrChange w:id="1276" w:author="Olga Havel" w:date="2019-11-07T11:11:00Z">
              <w:rPr>
                <w:sz w:val="20"/>
                <w:szCs w:val="20"/>
                <w:lang w:eastAsia="en-GB"/>
              </w:rPr>
            </w:rPrChange>
          </w:rPr>
          <w:t xml:space="preserve">   |</w:t>
        </w:r>
      </w:ins>
    </w:p>
    <w:p w14:paraId="293933BC" w14:textId="357D6290" w:rsidR="001541E6" w:rsidRPr="006111AD" w:rsidRDefault="001541E6" w:rsidP="00526C8F">
      <w:pPr>
        <w:pStyle w:val="RFCFigure"/>
        <w:rPr>
          <w:ins w:id="1277" w:author="Olga Havel" w:date="2019-11-07T11:10:00Z"/>
          <w:sz w:val="20"/>
          <w:szCs w:val="20"/>
          <w:highlight w:val="yellow"/>
          <w:lang w:eastAsia="en-GB"/>
          <w:rPrChange w:id="1278" w:author="Olga Havel" w:date="2019-11-07T11:11:00Z">
            <w:rPr>
              <w:ins w:id="1279" w:author="Olga Havel" w:date="2019-11-07T11:10:00Z"/>
              <w:sz w:val="20"/>
              <w:szCs w:val="20"/>
              <w:lang w:eastAsia="en-GB"/>
            </w:rPr>
          </w:rPrChange>
        </w:rPr>
      </w:pPr>
      <w:ins w:id="1280" w:author="Olga Havel" w:date="2019-11-07T11:10:00Z">
        <w:r w:rsidRPr="006111AD">
          <w:rPr>
            <w:sz w:val="20"/>
            <w:szCs w:val="20"/>
            <w:highlight w:val="yellow"/>
            <w:lang w:eastAsia="en-GB"/>
            <w:rPrChange w:id="1281" w:author="Olga Havel" w:date="2019-11-07T11:11:00Z">
              <w:rPr>
                <w:sz w:val="20"/>
                <w:szCs w:val="20"/>
                <w:lang w:eastAsia="en-GB"/>
              </w:rPr>
            </w:rPrChange>
          </w:rPr>
          <w:t xml:space="preserve">|               |             | </w:t>
        </w:r>
      </w:ins>
      <w:ins w:id="1282" w:author="Olga Havel" w:date="2019-11-07T11:08:00Z">
        <w:r w:rsidRPr="006111AD">
          <w:rPr>
            <w:sz w:val="20"/>
            <w:szCs w:val="20"/>
            <w:highlight w:val="yellow"/>
            <w:lang w:eastAsia="en-GB"/>
            <w:rPrChange w:id="1283" w:author="Olga Havel" w:date="2019-11-07T11:11:00Z">
              <w:rPr>
                <w:sz w:val="20"/>
                <w:szCs w:val="20"/>
                <w:lang w:eastAsia="en-GB"/>
              </w:rPr>
            </w:rPrChange>
          </w:rPr>
          <w:t>Cloud M</w:t>
        </w:r>
      </w:ins>
      <w:ins w:id="1284" w:author="Olga Havel" w:date="2019-11-07T11:10:00Z">
        <w:r w:rsidRPr="006111AD">
          <w:rPr>
            <w:sz w:val="20"/>
            <w:szCs w:val="20"/>
            <w:highlight w:val="yellow"/>
            <w:lang w:eastAsia="en-GB"/>
            <w:rPrChange w:id="1285" w:author="Olga Havel" w:date="2019-11-07T11:11:00Z">
              <w:rPr>
                <w:sz w:val="20"/>
                <w:szCs w:val="20"/>
                <w:lang w:eastAsia="en-GB"/>
              </w:rPr>
            </w:rPrChange>
          </w:rPr>
          <w:t>a</w:t>
        </w:r>
      </w:ins>
      <w:ins w:id="1286" w:author="Olga Havel" w:date="2019-11-07T11:08:00Z">
        <w:r w:rsidRPr="006111AD">
          <w:rPr>
            <w:sz w:val="20"/>
            <w:szCs w:val="20"/>
            <w:highlight w:val="yellow"/>
            <w:lang w:eastAsia="en-GB"/>
            <w:rPrChange w:id="1287" w:author="Olga Havel" w:date="2019-11-07T11:11:00Z">
              <w:rPr>
                <w:sz w:val="20"/>
                <w:szCs w:val="20"/>
                <w:lang w:eastAsia="en-GB"/>
              </w:rPr>
            </w:rPrChange>
          </w:rPr>
          <w:t>nagement Intents and Cloud Management</w:t>
        </w:r>
      </w:ins>
      <w:ins w:id="1288" w:author="Olga Havel" w:date="2019-11-07T11:10:00Z">
        <w:r w:rsidRPr="006111AD">
          <w:rPr>
            <w:sz w:val="20"/>
            <w:szCs w:val="20"/>
            <w:highlight w:val="yellow"/>
            <w:lang w:eastAsia="en-GB"/>
            <w:rPrChange w:id="1289" w:author="Olga Havel" w:date="2019-11-07T11:11:00Z">
              <w:rPr>
                <w:sz w:val="20"/>
                <w:szCs w:val="20"/>
                <w:lang w:eastAsia="en-GB"/>
              </w:rPr>
            </w:rPrChange>
          </w:rPr>
          <w:t xml:space="preserve">  |</w:t>
        </w:r>
      </w:ins>
    </w:p>
    <w:p w14:paraId="5523691E" w14:textId="532F7FE0" w:rsidR="001541E6" w:rsidRPr="00C30169" w:rsidRDefault="001541E6" w:rsidP="00526C8F">
      <w:pPr>
        <w:pStyle w:val="RFCFigure"/>
        <w:rPr>
          <w:ins w:id="1290" w:author="Olga Havel" w:date="2019-11-07T10:50:00Z"/>
          <w:sz w:val="20"/>
          <w:szCs w:val="20"/>
          <w:highlight w:val="yellow"/>
          <w:lang w:eastAsia="en-GB"/>
        </w:rPr>
      </w:pPr>
      <w:ins w:id="1291" w:author="Olga Havel" w:date="2019-11-07T11:10:00Z">
        <w:r w:rsidRPr="006111AD">
          <w:rPr>
            <w:sz w:val="20"/>
            <w:szCs w:val="20"/>
            <w:highlight w:val="yellow"/>
            <w:lang w:eastAsia="en-GB"/>
            <w:rPrChange w:id="1292" w:author="Olga Havel" w:date="2019-11-07T11:11:00Z">
              <w:rPr>
                <w:sz w:val="20"/>
                <w:szCs w:val="20"/>
                <w:lang w:eastAsia="en-GB"/>
              </w:rPr>
            </w:rPrChange>
          </w:rPr>
          <w:t xml:space="preserve">|               |             | </w:t>
        </w:r>
      </w:ins>
      <w:ins w:id="1293" w:author="Olga Havel" w:date="2019-11-07T11:08:00Z">
        <w:r w:rsidRPr="006111AD">
          <w:rPr>
            <w:sz w:val="20"/>
            <w:szCs w:val="20"/>
            <w:highlight w:val="yellow"/>
            <w:lang w:eastAsia="en-GB"/>
            <w:rPrChange w:id="1294" w:author="Olga Havel" w:date="2019-11-07T11:11:00Z">
              <w:rPr>
                <w:sz w:val="20"/>
                <w:szCs w:val="20"/>
                <w:lang w:eastAsia="en-GB"/>
              </w:rPr>
            </w:rPrChange>
          </w:rPr>
          <w:t xml:space="preserve">Resource Intents.                              </w:t>
        </w:r>
        <w:r w:rsidR="000E72B1" w:rsidRPr="00C30169">
          <w:rPr>
            <w:sz w:val="20"/>
            <w:szCs w:val="20"/>
            <w:highlight w:val="yellow"/>
            <w:lang w:eastAsia="en-GB"/>
          </w:rPr>
          <w:t>|</w:t>
        </w:r>
      </w:ins>
    </w:p>
    <w:p w14:paraId="1A7B0B27" w14:textId="024F5E5A" w:rsidR="00526C8F" w:rsidRDefault="00526C8F" w:rsidP="00526C8F">
      <w:pPr>
        <w:pStyle w:val="RFCFigure"/>
        <w:rPr>
          <w:ins w:id="1295" w:author="Olga Havel" w:date="2019-11-07T13:32:00Z"/>
          <w:sz w:val="20"/>
          <w:szCs w:val="20"/>
          <w:lang w:eastAsia="en-GB"/>
        </w:rPr>
      </w:pPr>
      <w:ins w:id="1296" w:author="Olga Havel" w:date="2019-11-07T10:50:00Z">
        <w:r>
          <w:rPr>
            <w:sz w:val="20"/>
            <w:szCs w:val="20"/>
            <w:highlight w:val="yellow"/>
            <w:lang w:eastAsia="en-GB"/>
          </w:rPr>
          <w:t>+------</w:t>
        </w:r>
      </w:ins>
      <w:ins w:id="1297" w:author="Olga Havel" w:date="2019-11-07T11:01:00Z">
        <w:r w:rsidR="001C3D24">
          <w:rPr>
            <w:sz w:val="20"/>
            <w:szCs w:val="20"/>
            <w:highlight w:val="yellow"/>
            <w:lang w:eastAsia="en-GB"/>
          </w:rPr>
          <w:t>--</w:t>
        </w:r>
      </w:ins>
      <w:ins w:id="1298" w:author="Olga Havel" w:date="2019-11-07T10:50:00Z">
        <w:r>
          <w:rPr>
            <w:sz w:val="20"/>
            <w:szCs w:val="20"/>
            <w:highlight w:val="yellow"/>
            <w:lang w:eastAsia="en-GB"/>
          </w:rPr>
          <w:t>-------</w:t>
        </w:r>
        <w:r w:rsidR="001C3D24">
          <w:rPr>
            <w:sz w:val="20"/>
            <w:szCs w:val="20"/>
            <w:highlight w:val="yellow"/>
            <w:lang w:eastAsia="en-GB"/>
          </w:rPr>
          <w:t>+-------------+-------------</w:t>
        </w:r>
        <w:r w:rsidRPr="0063414F">
          <w:rPr>
            <w:sz w:val="20"/>
            <w:szCs w:val="20"/>
            <w:highlight w:val="yellow"/>
            <w:lang w:eastAsia="en-GB"/>
          </w:rPr>
          <w:t>-----------------------------------+</w:t>
        </w:r>
      </w:ins>
    </w:p>
    <w:p w14:paraId="76BEAF1A" w14:textId="77777777" w:rsidR="00EE11B5" w:rsidRDefault="00EE11B5" w:rsidP="00526C8F">
      <w:pPr>
        <w:pStyle w:val="RFCFigure"/>
        <w:rPr>
          <w:ins w:id="1299" w:author="Olga Havel" w:date="2019-11-07T13:32:00Z"/>
          <w:sz w:val="20"/>
          <w:szCs w:val="20"/>
          <w:lang w:eastAsia="en-GB"/>
        </w:rPr>
      </w:pPr>
    </w:p>
    <w:p w14:paraId="0B2CA3BE" w14:textId="77777777" w:rsidR="00EE11B5" w:rsidRDefault="00EE11B5" w:rsidP="00526C8F">
      <w:pPr>
        <w:pStyle w:val="RFCFigure"/>
        <w:rPr>
          <w:ins w:id="1300" w:author="Olga Havel" w:date="2019-11-07T13:32:00Z"/>
          <w:sz w:val="20"/>
          <w:szCs w:val="20"/>
          <w:lang w:eastAsia="en-GB"/>
        </w:rPr>
      </w:pPr>
    </w:p>
    <w:p w14:paraId="4A9253FD" w14:textId="77777777" w:rsidR="00EE11B5" w:rsidRDefault="00EE11B5" w:rsidP="00526C8F">
      <w:pPr>
        <w:pStyle w:val="RFCFigure"/>
        <w:rPr>
          <w:ins w:id="1301" w:author="Olga Havel" w:date="2019-11-07T13:32:00Z"/>
          <w:sz w:val="20"/>
          <w:szCs w:val="20"/>
          <w:lang w:eastAsia="en-GB"/>
        </w:rPr>
      </w:pPr>
    </w:p>
    <w:p w14:paraId="58DED26E" w14:textId="77777777" w:rsidR="00EE11B5" w:rsidRDefault="00EE11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1302" w:author="Olga Havel" w:date="2019-11-07T13:33:00Z"/>
          <w:sz w:val="20"/>
          <w:szCs w:val="20"/>
          <w:highlight w:val="yellow"/>
          <w:lang w:eastAsia="en-GB"/>
        </w:rPr>
      </w:pPr>
      <w:ins w:id="1303" w:author="Olga Havel" w:date="2019-11-07T13:33:00Z">
        <w:r>
          <w:rPr>
            <w:sz w:val="20"/>
            <w:szCs w:val="20"/>
            <w:highlight w:val="yellow"/>
            <w:lang w:eastAsia="en-GB"/>
          </w:rPr>
          <w:br w:type="page"/>
        </w:r>
      </w:ins>
    </w:p>
    <w:p w14:paraId="5047436A" w14:textId="45C605F1" w:rsidR="00EE11B5" w:rsidRPr="00F70658" w:rsidRDefault="00EE11B5" w:rsidP="00EE11B5">
      <w:pPr>
        <w:pStyle w:val="RFCFigure"/>
        <w:rPr>
          <w:ins w:id="1304" w:author="Olga Havel" w:date="2019-11-07T13:32:00Z"/>
          <w:sz w:val="20"/>
          <w:szCs w:val="20"/>
          <w:highlight w:val="yellow"/>
          <w:lang w:eastAsia="en-GB"/>
        </w:rPr>
      </w:pPr>
      <w:bookmarkStart w:id="1305" w:name="OLE_LINK76"/>
      <w:ins w:id="1306" w:author="Olga Havel" w:date="2019-11-07T13:32:00Z">
        <w:r w:rsidRPr="00F70658">
          <w:rPr>
            <w:sz w:val="20"/>
            <w:szCs w:val="20"/>
            <w:highlight w:val="yellow"/>
            <w:lang w:eastAsia="en-GB"/>
          </w:rPr>
          <w:lastRenderedPageBreak/>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58F222C8" w14:textId="77777777" w:rsidR="00EE11B5" w:rsidRPr="00F70658" w:rsidRDefault="00EE11B5" w:rsidP="00EE11B5">
      <w:pPr>
        <w:pStyle w:val="RFCFigure"/>
        <w:rPr>
          <w:ins w:id="1307" w:author="Olga Havel" w:date="2019-11-07T13:32:00Z"/>
          <w:sz w:val="20"/>
          <w:szCs w:val="20"/>
          <w:highlight w:val="yellow"/>
          <w:lang w:eastAsia="en-GB"/>
        </w:rPr>
      </w:pPr>
      <w:ins w:id="1308" w:author="Olga Havel" w:date="2019-11-07T13:32:00Z">
        <w:r w:rsidRPr="00F70658">
          <w:rPr>
            <w:sz w:val="20"/>
            <w:szCs w:val="20"/>
            <w:highlight w:val="yellow"/>
            <w:lang w:eastAsia="en-GB"/>
          </w:rPr>
          <w:t xml:space="preserve">| Intent User </w:t>
        </w:r>
        <w:r>
          <w:rPr>
            <w:sz w:val="20"/>
            <w:szCs w:val="20"/>
            <w:highlight w:val="yellow"/>
            <w:lang w:eastAsia="en-GB"/>
          </w:rPr>
          <w:t xml:space="preserve">  </w:t>
        </w:r>
        <w:r w:rsidRPr="00F70658">
          <w:rPr>
            <w:sz w:val="20"/>
            <w:szCs w:val="20"/>
            <w:highlight w:val="yellow"/>
            <w:lang w:eastAsia="en-GB"/>
          </w:rPr>
          <w:t xml:space="preserve">| Intent Type |             </w:t>
        </w:r>
        <w:r>
          <w:rPr>
            <w:sz w:val="20"/>
            <w:szCs w:val="20"/>
            <w:highlight w:val="yellow"/>
            <w:lang w:eastAsia="en-GB"/>
          </w:rPr>
          <w:t xml:space="preserve">Intent Type Description       </w:t>
        </w:r>
        <w:r w:rsidRPr="00F70658">
          <w:rPr>
            <w:sz w:val="20"/>
            <w:szCs w:val="20"/>
            <w:highlight w:val="yellow"/>
            <w:lang w:eastAsia="en-GB"/>
          </w:rPr>
          <w:t xml:space="preserve">     |</w:t>
        </w:r>
      </w:ins>
    </w:p>
    <w:p w14:paraId="6AACF1F1" w14:textId="4D3EA83B" w:rsidR="00EE11B5" w:rsidRPr="00EE11B5" w:rsidRDefault="00EE11B5" w:rsidP="00C30169">
      <w:pPr>
        <w:pStyle w:val="RFCFigure"/>
        <w:rPr>
          <w:ins w:id="1309" w:author="Olga Havel" w:date="2019-11-07T10:50:00Z"/>
          <w:sz w:val="20"/>
          <w:szCs w:val="20"/>
          <w:highlight w:val="yellow"/>
          <w:lang w:eastAsia="en-GB"/>
          <w:rPrChange w:id="1310" w:author="Olga Havel" w:date="2019-11-07T13:32:00Z">
            <w:rPr>
              <w:ins w:id="1311" w:author="Olga Havel" w:date="2019-11-07T10:50:00Z"/>
              <w:sz w:val="20"/>
              <w:szCs w:val="20"/>
              <w:lang w:eastAsia="en-GB"/>
            </w:rPr>
          </w:rPrChange>
        </w:rPr>
      </w:pPr>
      <w:ins w:id="1312" w:author="Olga Havel" w:date="2019-11-07T13:32: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046D240C" w14:textId="5D1DD8E1" w:rsidR="001C3D24" w:rsidRPr="00C30169" w:rsidRDefault="001C3D24" w:rsidP="001C3D24">
      <w:pPr>
        <w:pStyle w:val="RFCFigure"/>
        <w:rPr>
          <w:ins w:id="1313" w:author="Olga Havel" w:date="2019-11-07T11:01:00Z"/>
          <w:sz w:val="20"/>
          <w:szCs w:val="20"/>
          <w:highlight w:val="yellow"/>
          <w:lang w:eastAsia="en-GB"/>
        </w:rPr>
      </w:pPr>
      <w:bookmarkStart w:id="1314" w:name="OLE_LINK58"/>
      <w:ins w:id="1315" w:author="Olga Havel" w:date="2019-11-07T11:01:00Z">
        <w:r w:rsidRPr="00C30169">
          <w:rPr>
            <w:sz w:val="20"/>
            <w:szCs w:val="20"/>
            <w:highlight w:val="yellow"/>
            <w:lang w:eastAsia="en-GB"/>
          </w:rPr>
          <w:t xml:space="preserve">| </w:t>
        </w:r>
      </w:ins>
      <w:ins w:id="1316" w:author="Olga Havel" w:date="2019-11-07T11:02:00Z">
        <w:r w:rsidRPr="00C30169">
          <w:rPr>
            <w:sz w:val="20"/>
            <w:szCs w:val="20"/>
            <w:highlight w:val="yellow"/>
            <w:lang w:eastAsia="en-GB"/>
          </w:rPr>
          <w:t>Underlay</w:t>
        </w:r>
      </w:ins>
      <w:ins w:id="1317" w:author="Olga Havel" w:date="2019-11-07T11:01:00Z">
        <w:r w:rsidRPr="00256092">
          <w:rPr>
            <w:sz w:val="20"/>
            <w:szCs w:val="20"/>
            <w:highlight w:val="yellow"/>
            <w:lang w:eastAsia="en-GB"/>
          </w:rPr>
          <w:t xml:space="preserve">      | </w:t>
        </w:r>
      </w:ins>
      <w:ins w:id="1318" w:author="Olga Havel" w:date="2019-11-07T11:02:00Z">
        <w:r w:rsidRPr="00256092">
          <w:rPr>
            <w:sz w:val="20"/>
            <w:szCs w:val="20"/>
            <w:highlight w:val="yellow"/>
            <w:lang w:eastAsia="en-GB"/>
          </w:rPr>
          <w:t>Underlay</w:t>
        </w:r>
      </w:ins>
      <w:ins w:id="1319" w:author="Olga Havel" w:date="2019-11-07T11:01:00Z">
        <w:r w:rsidRPr="00256092">
          <w:rPr>
            <w:sz w:val="20"/>
            <w:szCs w:val="20"/>
            <w:highlight w:val="yellow"/>
            <w:lang w:eastAsia="en-GB"/>
          </w:rPr>
          <w:t xml:space="preserve">    | </w:t>
        </w:r>
      </w:ins>
      <w:ins w:id="1320" w:author="Olga Havel" w:date="2019-11-07T12:36:00Z">
        <w:r w:rsidR="005015B6" w:rsidRPr="00256092">
          <w:rPr>
            <w:sz w:val="20"/>
            <w:szCs w:val="20"/>
            <w:highlight w:val="yellow"/>
            <w:lang w:eastAsia="en-GB"/>
            <w:rPrChange w:id="1321" w:author="Olga Havel" w:date="2019-11-07T12:36:00Z">
              <w:rPr>
                <w:sz w:val="20"/>
                <w:szCs w:val="20"/>
                <w:lang w:eastAsia="en-GB"/>
              </w:rPr>
            </w:rPrChange>
          </w:rPr>
          <w:t xml:space="preserve">Service created and provided by the Underlay   </w:t>
        </w:r>
      </w:ins>
      <w:ins w:id="1322" w:author="Olga Havel" w:date="2019-11-07T11:01:00Z">
        <w:r w:rsidRPr="00C30169">
          <w:rPr>
            <w:sz w:val="20"/>
            <w:szCs w:val="20"/>
            <w:highlight w:val="yellow"/>
            <w:lang w:eastAsia="en-GB"/>
          </w:rPr>
          <w:t>|</w:t>
        </w:r>
      </w:ins>
    </w:p>
    <w:p w14:paraId="6A0C9748" w14:textId="3182E40D" w:rsidR="001C3D24" w:rsidRPr="00C30169" w:rsidRDefault="001C3D24" w:rsidP="001C3D24">
      <w:pPr>
        <w:pStyle w:val="RFCFigure"/>
        <w:rPr>
          <w:ins w:id="1323" w:author="Olga Havel" w:date="2019-11-07T11:01:00Z"/>
          <w:sz w:val="20"/>
          <w:szCs w:val="20"/>
          <w:highlight w:val="yellow"/>
          <w:lang w:eastAsia="en-GB"/>
        </w:rPr>
      </w:pPr>
      <w:ins w:id="1324" w:author="Olga Havel" w:date="2019-11-07T11:01:00Z">
        <w:r w:rsidRPr="00C30169">
          <w:rPr>
            <w:sz w:val="20"/>
            <w:szCs w:val="20"/>
            <w:highlight w:val="yellow"/>
            <w:lang w:eastAsia="en-GB"/>
          </w:rPr>
          <w:t xml:space="preserve">| </w:t>
        </w:r>
      </w:ins>
      <w:ins w:id="1325" w:author="Olga Havel" w:date="2019-11-07T11:02:00Z">
        <w:r w:rsidRPr="00256092">
          <w:rPr>
            <w:sz w:val="20"/>
            <w:szCs w:val="20"/>
            <w:highlight w:val="yellow"/>
            <w:lang w:eastAsia="en-GB"/>
          </w:rPr>
          <w:t xml:space="preserve">Network      </w:t>
        </w:r>
      </w:ins>
      <w:ins w:id="1326" w:author="Olga Havel" w:date="2019-11-07T11:01:00Z">
        <w:r w:rsidRPr="00256092">
          <w:rPr>
            <w:sz w:val="20"/>
            <w:szCs w:val="20"/>
            <w:highlight w:val="yellow"/>
            <w:lang w:eastAsia="en-GB"/>
          </w:rPr>
          <w:t xml:space="preserve"> | Network     | </w:t>
        </w:r>
      </w:ins>
      <w:ins w:id="1327" w:author="Olga Havel" w:date="2019-11-07T12:36:00Z">
        <w:r w:rsidR="005015B6" w:rsidRPr="00256092">
          <w:rPr>
            <w:sz w:val="20"/>
            <w:szCs w:val="20"/>
            <w:highlight w:val="yellow"/>
            <w:lang w:eastAsia="en-GB"/>
            <w:rPrChange w:id="1328" w:author="Olga Havel" w:date="2019-11-07T12:36:00Z">
              <w:rPr>
                <w:sz w:val="20"/>
                <w:szCs w:val="20"/>
                <w:lang w:eastAsia="en-GB"/>
              </w:rPr>
            </w:rPrChange>
          </w:rPr>
          <w:t xml:space="preserve">Network Administrator                          </w:t>
        </w:r>
      </w:ins>
      <w:ins w:id="1329" w:author="Olga Havel" w:date="2019-11-07T11:01:00Z">
        <w:r w:rsidRPr="00C30169">
          <w:rPr>
            <w:sz w:val="20"/>
            <w:szCs w:val="20"/>
            <w:highlight w:val="yellow"/>
            <w:lang w:eastAsia="en-GB"/>
          </w:rPr>
          <w:t>|</w:t>
        </w:r>
      </w:ins>
    </w:p>
    <w:p w14:paraId="00148478" w14:textId="057393C1" w:rsidR="001C3D24" w:rsidRDefault="001C3D24" w:rsidP="001C3D24">
      <w:pPr>
        <w:pStyle w:val="RFCFigure"/>
        <w:rPr>
          <w:ins w:id="1330" w:author="Olga Havel" w:date="2019-11-07T11:03:00Z"/>
          <w:sz w:val="20"/>
          <w:szCs w:val="20"/>
          <w:highlight w:val="yellow"/>
          <w:lang w:eastAsia="en-GB"/>
        </w:rPr>
      </w:pPr>
      <w:ins w:id="1331" w:author="Olga Havel" w:date="2019-11-07T11:01:00Z">
        <w:r w:rsidRPr="00F70658">
          <w:rPr>
            <w:sz w:val="20"/>
            <w:szCs w:val="20"/>
            <w:highlight w:val="yellow"/>
            <w:lang w:eastAsia="en-GB"/>
          </w:rPr>
          <w:t xml:space="preserve">| </w:t>
        </w:r>
      </w:ins>
      <w:ins w:id="1332" w:author="Olga Havel" w:date="2019-11-07T11:02:00Z">
        <w:r>
          <w:rPr>
            <w:sz w:val="20"/>
            <w:szCs w:val="20"/>
            <w:highlight w:val="yellow"/>
            <w:lang w:eastAsia="en-GB"/>
          </w:rPr>
          <w:t>Administrator</w:t>
        </w:r>
      </w:ins>
      <w:ins w:id="1333" w:author="Olga Havel" w:date="2019-11-07T11:01:00Z">
        <w:r>
          <w:rPr>
            <w:sz w:val="20"/>
            <w:szCs w:val="20"/>
            <w:highlight w:val="yellow"/>
            <w:lang w:eastAsia="en-GB"/>
          </w:rPr>
          <w:t xml:space="preserve"> | Service     |</w:t>
        </w:r>
      </w:ins>
      <w:ins w:id="1334" w:author="Olga Havel" w:date="2019-11-07T12:36:00Z">
        <w:r w:rsidR="005015B6">
          <w:rPr>
            <w:sz w:val="20"/>
            <w:szCs w:val="20"/>
            <w:highlight w:val="yellow"/>
            <w:lang w:eastAsia="en-GB"/>
          </w:rPr>
          <w:t xml:space="preserve">                                               </w:t>
        </w:r>
      </w:ins>
      <w:ins w:id="1335" w:author="Olga Havel" w:date="2019-11-07T11:01:00Z">
        <w:r>
          <w:rPr>
            <w:sz w:val="20"/>
            <w:szCs w:val="20"/>
            <w:highlight w:val="yellow"/>
            <w:lang w:eastAsia="en-GB"/>
          </w:rPr>
          <w:t xml:space="preserve"> </w:t>
        </w:r>
        <w:r w:rsidRPr="00F70658">
          <w:rPr>
            <w:sz w:val="20"/>
            <w:szCs w:val="20"/>
            <w:highlight w:val="yellow"/>
            <w:lang w:eastAsia="en-GB"/>
          </w:rPr>
          <w:t>|</w:t>
        </w:r>
      </w:ins>
    </w:p>
    <w:p w14:paraId="1FDF1E2B" w14:textId="3DF7FC19" w:rsidR="001C3D24" w:rsidRPr="00F70658" w:rsidRDefault="001C3D24" w:rsidP="001C3D24">
      <w:pPr>
        <w:pStyle w:val="RFCFigure"/>
        <w:rPr>
          <w:ins w:id="1336" w:author="Olga Havel" w:date="2019-11-07T11:01:00Z"/>
          <w:sz w:val="20"/>
          <w:szCs w:val="20"/>
          <w:highlight w:val="yellow"/>
          <w:lang w:eastAsia="en-GB"/>
        </w:rPr>
      </w:pPr>
      <w:ins w:id="1337" w:author="Olga Havel" w:date="2019-11-07T11:03:00Z">
        <w:r>
          <w:rPr>
            <w:sz w:val="20"/>
            <w:szCs w:val="20"/>
            <w:highlight w:val="yellow"/>
            <w:lang w:eastAsia="en-GB"/>
          </w:rPr>
          <w:t>|               | Intent      |</w:t>
        </w:r>
      </w:ins>
      <w:ins w:id="1338" w:author="Olga Havel" w:date="2019-11-07T12:36:00Z">
        <w:r w:rsidR="005015B6">
          <w:rPr>
            <w:sz w:val="20"/>
            <w:szCs w:val="20"/>
            <w:highlight w:val="yellow"/>
            <w:lang w:eastAsia="en-GB"/>
          </w:rPr>
          <w:t xml:space="preserve">                                               </w:t>
        </w:r>
      </w:ins>
      <w:ins w:id="1339" w:author="Olga Havel" w:date="2019-11-07T11:03:00Z">
        <w:r>
          <w:rPr>
            <w:sz w:val="20"/>
            <w:szCs w:val="20"/>
            <w:highlight w:val="yellow"/>
            <w:lang w:eastAsia="en-GB"/>
          </w:rPr>
          <w:t xml:space="preserve"> |</w:t>
        </w:r>
      </w:ins>
    </w:p>
    <w:p w14:paraId="2E2AA4DF" w14:textId="77777777" w:rsidR="001C3D24" w:rsidRPr="00F70658" w:rsidRDefault="001C3D24" w:rsidP="001C3D24">
      <w:pPr>
        <w:pStyle w:val="RFCFigure"/>
        <w:rPr>
          <w:ins w:id="1340" w:author="Olga Havel" w:date="2019-11-07T11:01:00Z"/>
          <w:sz w:val="20"/>
          <w:szCs w:val="20"/>
          <w:highlight w:val="yellow"/>
          <w:lang w:eastAsia="en-GB"/>
        </w:rPr>
      </w:pPr>
      <w:ins w:id="1341" w:author="Olga Havel" w:date="2019-11-07T11:01: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3503B81C" w14:textId="019DEBBE" w:rsidR="001C3D24" w:rsidRPr="00C30169" w:rsidRDefault="001C3D24" w:rsidP="001C3D24">
      <w:pPr>
        <w:pStyle w:val="RFCFigure"/>
        <w:rPr>
          <w:ins w:id="1342" w:author="Olga Havel" w:date="2019-11-07T11:01:00Z"/>
          <w:sz w:val="20"/>
          <w:szCs w:val="20"/>
          <w:highlight w:val="yellow"/>
          <w:lang w:eastAsia="en-GB"/>
        </w:rPr>
      </w:pPr>
      <w:ins w:id="1343" w:author="Olga Havel" w:date="2019-11-07T11:01:00Z">
        <w:r w:rsidRPr="00C30169">
          <w:rPr>
            <w:sz w:val="20"/>
            <w:szCs w:val="20"/>
            <w:highlight w:val="yellow"/>
            <w:lang w:eastAsia="en-GB"/>
          </w:rPr>
          <w:t xml:space="preserve">|              </w:t>
        </w:r>
        <w:r w:rsidRPr="00256092">
          <w:rPr>
            <w:sz w:val="20"/>
            <w:szCs w:val="20"/>
            <w:highlight w:val="yellow"/>
            <w:lang w:eastAsia="en-GB"/>
          </w:rPr>
          <w:t xml:space="preserve"> | </w:t>
        </w:r>
      </w:ins>
      <w:ins w:id="1344" w:author="Olga Havel" w:date="2019-11-07T11:03:00Z">
        <w:r w:rsidR="001541E6" w:rsidRPr="00256092">
          <w:rPr>
            <w:sz w:val="20"/>
            <w:szCs w:val="20"/>
            <w:highlight w:val="yellow"/>
            <w:lang w:eastAsia="en-GB"/>
          </w:rPr>
          <w:t>Underlay</w:t>
        </w:r>
      </w:ins>
      <w:ins w:id="1345" w:author="Olga Havel" w:date="2019-11-07T11:01:00Z">
        <w:r w:rsidR="001541E6" w:rsidRPr="00256092">
          <w:rPr>
            <w:sz w:val="20"/>
            <w:szCs w:val="20"/>
            <w:highlight w:val="yellow"/>
            <w:lang w:eastAsia="en-GB"/>
          </w:rPr>
          <w:t xml:space="preserve">  </w:t>
        </w:r>
        <w:r w:rsidRPr="00256092">
          <w:rPr>
            <w:sz w:val="20"/>
            <w:szCs w:val="20"/>
            <w:highlight w:val="yellow"/>
            <w:lang w:eastAsia="en-GB"/>
          </w:rPr>
          <w:t xml:space="preserve">  | </w:t>
        </w:r>
      </w:ins>
      <w:ins w:id="1346" w:author="Olga Havel" w:date="2019-11-07T12:37:00Z">
        <w:r w:rsidR="00256092" w:rsidRPr="00256092">
          <w:rPr>
            <w:sz w:val="20"/>
            <w:szCs w:val="20"/>
            <w:highlight w:val="yellow"/>
            <w:lang w:eastAsia="en-GB"/>
            <w:rPrChange w:id="1347" w:author="Olga Havel" w:date="2019-11-07T12:37:00Z">
              <w:rPr>
                <w:sz w:val="20"/>
                <w:szCs w:val="20"/>
                <w:lang w:eastAsia="en-GB"/>
              </w:rPr>
            </w:rPrChange>
          </w:rPr>
          <w:t xml:space="preserve">Underlay Network Administrator requests some   </w:t>
        </w:r>
      </w:ins>
      <w:ins w:id="1348" w:author="Olga Havel" w:date="2019-11-07T11:01:00Z">
        <w:r w:rsidRPr="00C30169">
          <w:rPr>
            <w:sz w:val="20"/>
            <w:szCs w:val="20"/>
            <w:highlight w:val="yellow"/>
            <w:lang w:eastAsia="en-GB"/>
          </w:rPr>
          <w:t>|</w:t>
        </w:r>
      </w:ins>
    </w:p>
    <w:p w14:paraId="6ABADB04" w14:textId="71A759E0" w:rsidR="001C3D24" w:rsidRPr="00C30169" w:rsidRDefault="001C3D24" w:rsidP="001C3D24">
      <w:pPr>
        <w:pStyle w:val="RFCFigure"/>
        <w:rPr>
          <w:ins w:id="1349" w:author="Olga Havel" w:date="2019-11-07T11:01:00Z"/>
          <w:sz w:val="20"/>
          <w:szCs w:val="20"/>
          <w:highlight w:val="yellow"/>
          <w:lang w:eastAsia="en-GB"/>
        </w:rPr>
      </w:pPr>
      <w:ins w:id="1350" w:author="Olga Havel" w:date="2019-11-07T11:01:00Z">
        <w:r w:rsidRPr="00C30169">
          <w:rPr>
            <w:sz w:val="20"/>
            <w:szCs w:val="20"/>
            <w:highlight w:val="yellow"/>
            <w:lang w:eastAsia="en-GB"/>
          </w:rPr>
          <w:t xml:space="preserve">|             </w:t>
        </w:r>
        <w:r w:rsidRPr="00256092">
          <w:rPr>
            <w:sz w:val="20"/>
            <w:szCs w:val="20"/>
            <w:highlight w:val="yellow"/>
            <w:lang w:eastAsia="en-GB"/>
          </w:rPr>
          <w:t xml:space="preserve">  | </w:t>
        </w:r>
      </w:ins>
      <w:ins w:id="1351" w:author="Olga Havel" w:date="2019-11-07T11:03:00Z">
        <w:r w:rsidR="001541E6" w:rsidRPr="00256092">
          <w:rPr>
            <w:sz w:val="20"/>
            <w:szCs w:val="20"/>
            <w:highlight w:val="yellow"/>
            <w:lang w:eastAsia="en-GB"/>
          </w:rPr>
          <w:t>Network</w:t>
        </w:r>
      </w:ins>
      <w:ins w:id="1352" w:author="Olga Havel" w:date="2019-11-07T11:01:00Z">
        <w:r w:rsidRPr="00256092">
          <w:rPr>
            <w:sz w:val="20"/>
            <w:szCs w:val="20"/>
            <w:highlight w:val="yellow"/>
            <w:lang w:eastAsia="en-GB"/>
          </w:rPr>
          <w:t xml:space="preserve">   </w:t>
        </w:r>
      </w:ins>
      <w:ins w:id="1353" w:author="Olga Havel" w:date="2019-11-07T11:03:00Z">
        <w:r w:rsidR="001541E6" w:rsidRPr="00256092">
          <w:rPr>
            <w:sz w:val="20"/>
            <w:szCs w:val="20"/>
            <w:highlight w:val="yellow"/>
            <w:lang w:eastAsia="en-GB"/>
          </w:rPr>
          <w:t xml:space="preserve"> </w:t>
        </w:r>
      </w:ins>
      <w:ins w:id="1354" w:author="Olga Havel" w:date="2019-11-07T11:01:00Z">
        <w:r w:rsidRPr="00256092">
          <w:rPr>
            <w:sz w:val="20"/>
            <w:szCs w:val="20"/>
            <w:highlight w:val="yellow"/>
            <w:lang w:eastAsia="en-GB"/>
          </w:rPr>
          <w:t xml:space="preserve"> | </w:t>
        </w:r>
      </w:ins>
      <w:ins w:id="1355" w:author="Olga Havel" w:date="2019-11-07T12:37:00Z">
        <w:r w:rsidR="00256092" w:rsidRPr="00256092">
          <w:rPr>
            <w:sz w:val="20"/>
            <w:szCs w:val="20"/>
            <w:highlight w:val="yellow"/>
            <w:lang w:eastAsia="en-GB"/>
            <w:rPrChange w:id="1356" w:author="Olga Havel" w:date="2019-11-07T12:37:00Z">
              <w:rPr>
                <w:sz w:val="20"/>
                <w:szCs w:val="20"/>
                <w:lang w:eastAsia="en-GB"/>
              </w:rPr>
            </w:rPrChange>
          </w:rPr>
          <w:t xml:space="preserve">DCN-wide underlay network configuration or     </w:t>
        </w:r>
      </w:ins>
      <w:ins w:id="1357" w:author="Olga Havel" w:date="2019-11-07T11:01:00Z">
        <w:r w:rsidRPr="00C30169">
          <w:rPr>
            <w:sz w:val="20"/>
            <w:szCs w:val="20"/>
            <w:highlight w:val="yellow"/>
            <w:lang w:eastAsia="en-GB"/>
          </w:rPr>
          <w:t>|</w:t>
        </w:r>
      </w:ins>
    </w:p>
    <w:p w14:paraId="1923275A" w14:textId="2D186C89" w:rsidR="001C3D24" w:rsidRDefault="001C3D24">
      <w:pPr>
        <w:pStyle w:val="RFCFigure"/>
        <w:rPr>
          <w:ins w:id="1358" w:author="Olga Havel" w:date="2019-11-07T11:01:00Z"/>
          <w:sz w:val="20"/>
          <w:szCs w:val="20"/>
          <w:highlight w:val="yellow"/>
          <w:lang w:eastAsia="en-GB"/>
        </w:rPr>
      </w:pPr>
      <w:ins w:id="1359" w:author="Olga Havel" w:date="2019-11-07T11:01:00Z">
        <w:r w:rsidRPr="00256092">
          <w:rPr>
            <w:sz w:val="20"/>
            <w:szCs w:val="20"/>
            <w:highlight w:val="yellow"/>
            <w:lang w:eastAsia="en-GB"/>
          </w:rPr>
          <w:t xml:space="preserve">|               | </w:t>
        </w:r>
      </w:ins>
      <w:ins w:id="1360" w:author="Olga Havel" w:date="2019-11-07T14:53:00Z">
        <w:r w:rsidR="00D35B72">
          <w:rPr>
            <w:sz w:val="20"/>
            <w:szCs w:val="20"/>
            <w:highlight w:val="yellow"/>
            <w:lang w:eastAsia="en-GB"/>
          </w:rPr>
          <w:t xml:space="preserve">Intent      </w:t>
        </w:r>
      </w:ins>
      <w:ins w:id="1361" w:author="Olga Havel" w:date="2019-11-07T11:01:00Z">
        <w:r w:rsidRPr="00256092">
          <w:rPr>
            <w:sz w:val="20"/>
            <w:szCs w:val="20"/>
            <w:highlight w:val="yellow"/>
            <w:lang w:eastAsia="en-GB"/>
          </w:rPr>
          <w:t xml:space="preserve">| </w:t>
        </w:r>
      </w:ins>
      <w:ins w:id="1362" w:author="Olga Havel" w:date="2019-11-07T12:37:00Z">
        <w:r w:rsidR="00256092" w:rsidRPr="00256092">
          <w:rPr>
            <w:sz w:val="20"/>
            <w:szCs w:val="20"/>
            <w:highlight w:val="yellow"/>
            <w:lang w:eastAsia="en-GB"/>
            <w:rPrChange w:id="1363" w:author="Olga Havel" w:date="2019-11-07T12:37:00Z">
              <w:rPr>
                <w:sz w:val="20"/>
                <w:szCs w:val="20"/>
                <w:lang w:eastAsia="en-GB"/>
              </w:rPr>
            </w:rPrChange>
          </w:rPr>
          <w:t>network resource configurations.</w:t>
        </w:r>
        <w:r w:rsidR="00256092" w:rsidRPr="00C30169">
          <w:rPr>
            <w:sz w:val="20"/>
            <w:szCs w:val="20"/>
            <w:highlight w:val="yellow"/>
            <w:lang w:eastAsia="en-GB"/>
          </w:rPr>
          <w:t xml:space="preserve">               </w:t>
        </w:r>
      </w:ins>
      <w:ins w:id="1364" w:author="Olga Havel" w:date="2019-11-07T11:01:00Z">
        <w:r w:rsidRPr="00256092">
          <w:rPr>
            <w:sz w:val="20"/>
            <w:szCs w:val="20"/>
            <w:highlight w:val="yellow"/>
            <w:lang w:eastAsia="en-GB"/>
          </w:rPr>
          <w:t>|</w:t>
        </w:r>
      </w:ins>
    </w:p>
    <w:bookmarkEnd w:id="1314"/>
    <w:p w14:paraId="74A96F53" w14:textId="77777777" w:rsidR="001C3D24" w:rsidRDefault="001C3D24" w:rsidP="001C3D24">
      <w:pPr>
        <w:pStyle w:val="RFCFigure"/>
        <w:rPr>
          <w:ins w:id="1365" w:author="Olga Havel" w:date="2019-11-07T11:01:00Z"/>
          <w:sz w:val="20"/>
          <w:szCs w:val="20"/>
          <w:highlight w:val="yellow"/>
          <w:lang w:eastAsia="en-GB"/>
        </w:rPr>
      </w:pPr>
      <w:ins w:id="1366" w:author="Olga Havel" w:date="2019-11-07T11:01: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2320B5DF" w14:textId="0EC738B5" w:rsidR="001C3D24" w:rsidRPr="00C30169" w:rsidRDefault="001C3D24" w:rsidP="001C3D24">
      <w:pPr>
        <w:pStyle w:val="RFCFigure"/>
        <w:rPr>
          <w:ins w:id="1367" w:author="Olga Havel" w:date="2019-11-07T11:01:00Z"/>
          <w:sz w:val="20"/>
          <w:szCs w:val="20"/>
          <w:highlight w:val="yellow"/>
          <w:lang w:eastAsia="en-GB"/>
        </w:rPr>
      </w:pPr>
      <w:ins w:id="1368" w:author="Olga Havel" w:date="2019-11-07T11:01:00Z">
        <w:r w:rsidRPr="00C30169">
          <w:rPr>
            <w:sz w:val="20"/>
            <w:szCs w:val="20"/>
            <w:highlight w:val="yellow"/>
            <w:lang w:eastAsia="en-GB"/>
          </w:rPr>
          <w:t xml:space="preserve">|               | Operational | </w:t>
        </w:r>
      </w:ins>
      <w:ins w:id="1369" w:author="Olga Havel" w:date="2019-11-07T12:37:00Z">
        <w:r w:rsidR="00256092" w:rsidRPr="004313CC">
          <w:rPr>
            <w:sz w:val="20"/>
            <w:szCs w:val="20"/>
            <w:highlight w:val="yellow"/>
            <w:lang w:eastAsia="en-GB"/>
            <w:rPrChange w:id="1370" w:author="Olga Havel" w:date="2019-11-07T12:38:00Z">
              <w:rPr>
                <w:sz w:val="20"/>
                <w:szCs w:val="20"/>
                <w:lang w:eastAsia="en-GB"/>
              </w:rPr>
            </w:rPrChange>
          </w:rPr>
          <w:t xml:space="preserve">Underlay Network Administrator requests        </w:t>
        </w:r>
      </w:ins>
      <w:ins w:id="1371" w:author="Olga Havel" w:date="2019-11-07T11:01:00Z">
        <w:r w:rsidRPr="00C30169">
          <w:rPr>
            <w:sz w:val="20"/>
            <w:szCs w:val="20"/>
            <w:highlight w:val="yellow"/>
            <w:lang w:eastAsia="en-GB"/>
          </w:rPr>
          <w:t>|</w:t>
        </w:r>
      </w:ins>
    </w:p>
    <w:p w14:paraId="26259217" w14:textId="7D816D78" w:rsidR="00256092" w:rsidRPr="004313CC" w:rsidRDefault="001C3D24" w:rsidP="001C3D24">
      <w:pPr>
        <w:pStyle w:val="RFCFigure"/>
        <w:rPr>
          <w:ins w:id="1372" w:author="Olga Havel" w:date="2019-11-07T12:38:00Z"/>
          <w:sz w:val="20"/>
          <w:szCs w:val="20"/>
          <w:highlight w:val="yellow"/>
          <w:lang w:eastAsia="en-GB"/>
          <w:rPrChange w:id="1373" w:author="Olga Havel" w:date="2019-11-07T12:38:00Z">
            <w:rPr>
              <w:ins w:id="1374" w:author="Olga Havel" w:date="2019-11-07T12:38:00Z"/>
              <w:sz w:val="20"/>
              <w:szCs w:val="20"/>
              <w:lang w:eastAsia="en-GB"/>
            </w:rPr>
          </w:rPrChange>
        </w:rPr>
      </w:pPr>
      <w:ins w:id="1375" w:author="Olga Havel" w:date="2019-11-07T11:01:00Z">
        <w:r w:rsidRPr="00C30169">
          <w:rPr>
            <w:sz w:val="20"/>
            <w:szCs w:val="20"/>
            <w:highlight w:val="yellow"/>
            <w:lang w:eastAsia="en-GB"/>
          </w:rPr>
          <w:t xml:space="preserve">|               | Task Intent | </w:t>
        </w:r>
      </w:ins>
      <w:ins w:id="1376" w:author="Olga Havel" w:date="2019-11-07T12:38:00Z">
        <w:r w:rsidR="00256092" w:rsidRPr="004313CC">
          <w:rPr>
            <w:sz w:val="20"/>
            <w:szCs w:val="20"/>
            <w:highlight w:val="yellow"/>
            <w:lang w:eastAsia="en-GB"/>
            <w:rPrChange w:id="1377" w:author="Olga Havel" w:date="2019-11-07T12:38:00Z">
              <w:rPr>
                <w:sz w:val="20"/>
                <w:szCs w:val="20"/>
                <w:lang w:eastAsia="en-GB"/>
              </w:rPr>
            </w:rPrChange>
          </w:rPr>
          <w:t>execution of t</w:t>
        </w:r>
        <w:r w:rsidR="00EB36C4" w:rsidRPr="00C30169">
          <w:rPr>
            <w:sz w:val="20"/>
            <w:szCs w:val="20"/>
            <w:highlight w:val="yellow"/>
            <w:lang w:eastAsia="en-GB"/>
          </w:rPr>
          <w:t xml:space="preserve">he any automated task </w:t>
        </w:r>
      </w:ins>
      <w:ins w:id="1378" w:author="Olga Havel" w:date="2019-11-07T13:44:00Z">
        <w:r w:rsidR="00EB36C4">
          <w:rPr>
            <w:sz w:val="20"/>
            <w:szCs w:val="20"/>
            <w:highlight w:val="yellow"/>
            <w:lang w:eastAsia="en-GB"/>
          </w:rPr>
          <w:t>other</w:t>
        </w:r>
      </w:ins>
      <w:ins w:id="1379" w:author="Olga Havel" w:date="2019-11-07T12:38:00Z">
        <w:r w:rsidR="00EB36C4" w:rsidRPr="00C30169">
          <w:rPr>
            <w:sz w:val="20"/>
            <w:szCs w:val="20"/>
            <w:highlight w:val="yellow"/>
            <w:lang w:eastAsia="en-GB"/>
          </w:rPr>
          <w:t xml:space="preserve"> than</w:t>
        </w:r>
        <w:r w:rsidR="00256092" w:rsidRPr="004313CC">
          <w:rPr>
            <w:sz w:val="20"/>
            <w:szCs w:val="20"/>
            <w:highlight w:val="yellow"/>
            <w:lang w:eastAsia="en-GB"/>
            <w:rPrChange w:id="1380" w:author="Olga Havel" w:date="2019-11-07T12:38:00Z">
              <w:rPr>
                <w:sz w:val="20"/>
                <w:szCs w:val="20"/>
                <w:lang w:eastAsia="en-GB"/>
              </w:rPr>
            </w:rPrChange>
          </w:rPr>
          <w:t xml:space="preserve"> |</w:t>
        </w:r>
      </w:ins>
    </w:p>
    <w:p w14:paraId="38EDE316" w14:textId="1BC09222" w:rsidR="001C3D24" w:rsidRPr="004313CC" w:rsidRDefault="00256092" w:rsidP="001C3D24">
      <w:pPr>
        <w:pStyle w:val="RFCFigure"/>
        <w:rPr>
          <w:ins w:id="1381" w:author="Olga Havel" w:date="2019-11-07T11:01:00Z"/>
          <w:sz w:val="20"/>
          <w:szCs w:val="20"/>
          <w:highlight w:val="yellow"/>
          <w:lang w:eastAsia="en-GB"/>
        </w:rPr>
      </w:pPr>
      <w:ins w:id="1382" w:author="Olga Havel" w:date="2019-11-07T12:38:00Z">
        <w:r w:rsidRPr="004313CC">
          <w:rPr>
            <w:sz w:val="20"/>
            <w:szCs w:val="20"/>
            <w:highlight w:val="yellow"/>
            <w:lang w:eastAsia="en-GB"/>
            <w:rPrChange w:id="1383" w:author="Olga Havel" w:date="2019-11-07T12:38:00Z">
              <w:rPr>
                <w:sz w:val="20"/>
                <w:szCs w:val="20"/>
                <w:lang w:eastAsia="en-GB"/>
              </w:rPr>
            </w:rPrChange>
          </w:rPr>
          <w:t>|               |             |</w:t>
        </w:r>
        <w:r w:rsidR="00EB36C4" w:rsidRPr="00C30169">
          <w:rPr>
            <w:sz w:val="20"/>
            <w:szCs w:val="20"/>
            <w:highlight w:val="yellow"/>
            <w:lang w:eastAsia="en-GB"/>
          </w:rPr>
          <w:t xml:space="preserve"> Underlay Network Service and Resource Intent.</w:t>
        </w:r>
        <w:r w:rsidR="00EB36C4">
          <w:rPr>
            <w:sz w:val="20"/>
            <w:szCs w:val="20"/>
            <w:highlight w:val="yellow"/>
            <w:lang w:eastAsia="en-GB"/>
          </w:rPr>
          <w:t xml:space="preserve">  </w:t>
        </w:r>
      </w:ins>
      <w:ins w:id="1384" w:author="Olga Havel" w:date="2019-11-07T11:01:00Z">
        <w:r w:rsidR="001C3D24" w:rsidRPr="004313CC">
          <w:rPr>
            <w:sz w:val="20"/>
            <w:szCs w:val="20"/>
            <w:highlight w:val="yellow"/>
            <w:lang w:eastAsia="en-GB"/>
          </w:rPr>
          <w:t>|</w:t>
        </w:r>
      </w:ins>
    </w:p>
    <w:p w14:paraId="192D89E1" w14:textId="77777777" w:rsidR="001C3D24" w:rsidRPr="004313CC" w:rsidRDefault="001C3D24" w:rsidP="001C3D24">
      <w:pPr>
        <w:pStyle w:val="RFCFigure"/>
        <w:rPr>
          <w:ins w:id="1385" w:author="Olga Havel" w:date="2019-11-07T11:01:00Z"/>
          <w:sz w:val="20"/>
          <w:szCs w:val="20"/>
          <w:highlight w:val="yellow"/>
          <w:lang w:eastAsia="en-GB"/>
        </w:rPr>
      </w:pPr>
      <w:ins w:id="1386" w:author="Olga Havel" w:date="2019-11-07T11:01:00Z">
        <w:r w:rsidRPr="004313CC">
          <w:rPr>
            <w:sz w:val="20"/>
            <w:szCs w:val="20"/>
            <w:highlight w:val="yellow"/>
            <w:lang w:eastAsia="en-GB"/>
          </w:rPr>
          <w:t>|               +-------------+------------------------------------------------+</w:t>
        </w:r>
      </w:ins>
    </w:p>
    <w:p w14:paraId="3AD2C2DC" w14:textId="77777777" w:rsidR="004313CC" w:rsidRPr="004313CC" w:rsidRDefault="001C3D24" w:rsidP="001C3D24">
      <w:pPr>
        <w:pStyle w:val="RFCFigure"/>
        <w:rPr>
          <w:ins w:id="1387" w:author="Olga Havel" w:date="2019-11-07T12:39:00Z"/>
          <w:sz w:val="20"/>
          <w:szCs w:val="20"/>
          <w:highlight w:val="yellow"/>
          <w:lang w:eastAsia="en-GB"/>
          <w:rPrChange w:id="1388" w:author="Olga Havel" w:date="2019-11-07T12:40:00Z">
            <w:rPr>
              <w:ins w:id="1389" w:author="Olga Havel" w:date="2019-11-07T12:39:00Z"/>
              <w:sz w:val="20"/>
              <w:szCs w:val="20"/>
              <w:lang w:eastAsia="en-GB"/>
            </w:rPr>
          </w:rPrChange>
        </w:rPr>
      </w:pPr>
      <w:ins w:id="1390" w:author="Olga Havel" w:date="2019-11-07T11:01:00Z">
        <w:r w:rsidRPr="004313CC">
          <w:rPr>
            <w:sz w:val="20"/>
            <w:szCs w:val="20"/>
            <w:highlight w:val="yellow"/>
            <w:lang w:eastAsia="en-GB"/>
          </w:rPr>
          <w:t xml:space="preserve">|               | Strategy    | </w:t>
        </w:r>
      </w:ins>
      <w:ins w:id="1391" w:author="Olga Havel" w:date="2019-11-07T12:38:00Z">
        <w:r w:rsidR="004313CC" w:rsidRPr="004313CC">
          <w:rPr>
            <w:sz w:val="20"/>
            <w:szCs w:val="20"/>
            <w:highlight w:val="yellow"/>
            <w:lang w:eastAsia="en-GB"/>
            <w:rPrChange w:id="1392" w:author="Olga Havel" w:date="2019-11-07T12:40:00Z">
              <w:rPr>
                <w:sz w:val="20"/>
                <w:szCs w:val="20"/>
                <w:lang w:eastAsia="en-GB"/>
              </w:rPr>
            </w:rPrChange>
          </w:rPr>
          <w:t xml:space="preserve">Underlay Network Administrator designs models, </w:t>
        </w:r>
      </w:ins>
      <w:ins w:id="1393" w:author="Olga Havel" w:date="2019-11-07T12:39:00Z">
        <w:r w:rsidR="004313CC" w:rsidRPr="004313CC">
          <w:rPr>
            <w:sz w:val="20"/>
            <w:szCs w:val="20"/>
            <w:highlight w:val="yellow"/>
            <w:lang w:eastAsia="en-GB"/>
            <w:rPrChange w:id="1394" w:author="Olga Havel" w:date="2019-11-07T12:40:00Z">
              <w:rPr>
                <w:sz w:val="20"/>
                <w:szCs w:val="20"/>
                <w:lang w:eastAsia="en-GB"/>
              </w:rPr>
            </w:rPrChange>
          </w:rPr>
          <w:t>|</w:t>
        </w:r>
      </w:ins>
    </w:p>
    <w:p w14:paraId="6ABF13D3" w14:textId="0D722966" w:rsidR="004313CC" w:rsidRPr="004313CC" w:rsidRDefault="004313CC" w:rsidP="001C3D24">
      <w:pPr>
        <w:pStyle w:val="RFCFigure"/>
        <w:rPr>
          <w:ins w:id="1395" w:author="Olga Havel" w:date="2019-11-07T12:39:00Z"/>
          <w:sz w:val="20"/>
          <w:szCs w:val="20"/>
          <w:highlight w:val="yellow"/>
          <w:lang w:eastAsia="en-GB"/>
          <w:rPrChange w:id="1396" w:author="Olga Havel" w:date="2019-11-07T12:40:00Z">
            <w:rPr>
              <w:ins w:id="1397" w:author="Olga Havel" w:date="2019-11-07T12:39:00Z"/>
              <w:sz w:val="20"/>
              <w:szCs w:val="20"/>
              <w:lang w:eastAsia="en-GB"/>
            </w:rPr>
          </w:rPrChange>
        </w:rPr>
      </w:pPr>
      <w:ins w:id="1398" w:author="Olga Havel" w:date="2019-11-07T12:39:00Z">
        <w:r w:rsidRPr="004313CC">
          <w:rPr>
            <w:sz w:val="20"/>
            <w:szCs w:val="20"/>
            <w:highlight w:val="yellow"/>
            <w:lang w:eastAsia="en-GB"/>
            <w:rPrChange w:id="1399" w:author="Olga Havel" w:date="2019-11-07T12:40:00Z">
              <w:rPr>
                <w:sz w:val="20"/>
                <w:szCs w:val="20"/>
                <w:lang w:eastAsia="en-GB"/>
              </w:rPr>
            </w:rPrChange>
          </w:rPr>
          <w:t xml:space="preserve">|               | Intent      | </w:t>
        </w:r>
      </w:ins>
      <w:ins w:id="1400" w:author="Olga Havel" w:date="2019-11-07T12:38:00Z">
        <w:r w:rsidRPr="004313CC">
          <w:rPr>
            <w:sz w:val="20"/>
            <w:szCs w:val="20"/>
            <w:highlight w:val="yellow"/>
            <w:lang w:eastAsia="en-GB"/>
            <w:rPrChange w:id="1401" w:author="Olga Havel" w:date="2019-11-07T12:40:00Z">
              <w:rPr>
                <w:sz w:val="20"/>
                <w:szCs w:val="20"/>
                <w:lang w:eastAsia="en-GB"/>
              </w:rPr>
            </w:rPrChange>
          </w:rPr>
          <w:t>policy intents &amp; workflows to be used by other</w:t>
        </w:r>
      </w:ins>
      <w:ins w:id="1402" w:author="Olga Havel" w:date="2019-11-07T12:39:00Z">
        <w:r w:rsidRPr="004313CC">
          <w:rPr>
            <w:sz w:val="20"/>
            <w:szCs w:val="20"/>
            <w:highlight w:val="yellow"/>
            <w:lang w:eastAsia="en-GB"/>
            <w:rPrChange w:id="1403" w:author="Olga Havel" w:date="2019-11-07T12:40:00Z">
              <w:rPr>
                <w:sz w:val="20"/>
                <w:szCs w:val="20"/>
                <w:lang w:eastAsia="en-GB"/>
              </w:rPr>
            </w:rPrChange>
          </w:rPr>
          <w:t xml:space="preserve"> |</w:t>
        </w:r>
      </w:ins>
    </w:p>
    <w:p w14:paraId="6FAAE340" w14:textId="74B12CE2" w:rsidR="004313CC" w:rsidRPr="004313CC" w:rsidRDefault="004313CC" w:rsidP="001C3D24">
      <w:pPr>
        <w:pStyle w:val="RFCFigure"/>
        <w:rPr>
          <w:ins w:id="1404" w:author="Olga Havel" w:date="2019-11-07T12:39:00Z"/>
          <w:sz w:val="20"/>
          <w:szCs w:val="20"/>
          <w:highlight w:val="yellow"/>
          <w:lang w:eastAsia="en-GB"/>
          <w:rPrChange w:id="1405" w:author="Olga Havel" w:date="2019-11-07T12:40:00Z">
            <w:rPr>
              <w:ins w:id="1406" w:author="Olga Havel" w:date="2019-11-07T12:39:00Z"/>
              <w:sz w:val="20"/>
              <w:szCs w:val="20"/>
              <w:lang w:eastAsia="en-GB"/>
            </w:rPr>
          </w:rPrChange>
        </w:rPr>
      </w:pPr>
      <w:ins w:id="1407" w:author="Olga Havel" w:date="2019-11-07T12:39:00Z">
        <w:r w:rsidRPr="004313CC">
          <w:rPr>
            <w:sz w:val="20"/>
            <w:szCs w:val="20"/>
            <w:highlight w:val="yellow"/>
            <w:lang w:eastAsia="en-GB"/>
            <w:rPrChange w:id="1408" w:author="Olga Havel" w:date="2019-11-07T12:40:00Z">
              <w:rPr>
                <w:sz w:val="20"/>
                <w:szCs w:val="20"/>
                <w:lang w:eastAsia="en-GB"/>
              </w:rPr>
            </w:rPrChange>
          </w:rPr>
          <w:t>|               |             |</w:t>
        </w:r>
      </w:ins>
      <w:ins w:id="1409" w:author="Olga Havel" w:date="2019-11-07T12:38:00Z">
        <w:r w:rsidRPr="004313CC">
          <w:rPr>
            <w:sz w:val="20"/>
            <w:szCs w:val="20"/>
            <w:highlight w:val="yellow"/>
            <w:lang w:eastAsia="en-GB"/>
            <w:rPrChange w:id="1410" w:author="Olga Havel" w:date="2019-11-07T12:40:00Z">
              <w:rPr>
                <w:sz w:val="20"/>
                <w:szCs w:val="20"/>
                <w:lang w:eastAsia="en-GB"/>
              </w:rPr>
            </w:rPrChange>
          </w:rPr>
          <w:t xml:space="preserve"> intents. Automate any tasks that Administ</w:t>
        </w:r>
      </w:ins>
      <w:ins w:id="1411" w:author="Olga Havel" w:date="2019-11-07T13:45:00Z">
        <w:r w:rsidR="002D423F">
          <w:rPr>
            <w:sz w:val="20"/>
            <w:szCs w:val="20"/>
            <w:highlight w:val="yellow"/>
            <w:lang w:eastAsia="en-GB"/>
          </w:rPr>
          <w:t>r</w:t>
        </w:r>
      </w:ins>
      <w:ins w:id="1412" w:author="Olga Havel" w:date="2019-11-07T12:38:00Z">
        <w:r w:rsidR="002D423F" w:rsidRPr="00C30169">
          <w:rPr>
            <w:sz w:val="20"/>
            <w:szCs w:val="20"/>
            <w:highlight w:val="yellow"/>
            <w:lang w:eastAsia="en-GB"/>
          </w:rPr>
          <w:t>a</w:t>
        </w:r>
        <w:r w:rsidRPr="004313CC">
          <w:rPr>
            <w:sz w:val="20"/>
            <w:szCs w:val="20"/>
            <w:highlight w:val="yellow"/>
            <w:lang w:eastAsia="en-GB"/>
            <w:rPrChange w:id="1413" w:author="Olga Havel" w:date="2019-11-07T12:40:00Z">
              <w:rPr>
                <w:sz w:val="20"/>
                <w:szCs w:val="20"/>
                <w:lang w:eastAsia="en-GB"/>
              </w:rPr>
            </w:rPrChange>
          </w:rPr>
          <w:t xml:space="preserve">tor </w:t>
        </w:r>
      </w:ins>
      <w:ins w:id="1414" w:author="Olga Havel" w:date="2019-11-07T12:39:00Z">
        <w:r w:rsidRPr="004313CC">
          <w:rPr>
            <w:sz w:val="20"/>
            <w:szCs w:val="20"/>
            <w:highlight w:val="yellow"/>
            <w:lang w:eastAsia="en-GB"/>
            <w:rPrChange w:id="1415" w:author="Olga Havel" w:date="2019-11-07T12:40:00Z">
              <w:rPr>
                <w:sz w:val="20"/>
                <w:szCs w:val="20"/>
                <w:lang w:eastAsia="en-GB"/>
              </w:rPr>
            </w:rPrChange>
          </w:rPr>
          <w:t>|</w:t>
        </w:r>
      </w:ins>
    </w:p>
    <w:p w14:paraId="030F29C6" w14:textId="4AA5491F" w:rsidR="001C3D24" w:rsidRPr="00C30169" w:rsidRDefault="004313CC" w:rsidP="00C30169">
      <w:pPr>
        <w:pStyle w:val="RFCFigure"/>
        <w:rPr>
          <w:ins w:id="1416" w:author="Olga Havel" w:date="2019-11-07T11:01:00Z"/>
          <w:sz w:val="20"/>
          <w:szCs w:val="20"/>
          <w:highlight w:val="yellow"/>
          <w:lang w:eastAsia="en-GB"/>
        </w:rPr>
      </w:pPr>
      <w:ins w:id="1417" w:author="Olga Havel" w:date="2019-11-07T12:39:00Z">
        <w:r w:rsidRPr="004313CC">
          <w:rPr>
            <w:sz w:val="20"/>
            <w:szCs w:val="20"/>
            <w:highlight w:val="yellow"/>
            <w:lang w:eastAsia="en-GB"/>
            <w:rPrChange w:id="1418" w:author="Olga Havel" w:date="2019-11-07T12:40:00Z">
              <w:rPr>
                <w:sz w:val="20"/>
                <w:szCs w:val="20"/>
                <w:lang w:eastAsia="en-GB"/>
              </w:rPr>
            </w:rPrChange>
          </w:rPr>
          <w:t xml:space="preserve">|               |             | </w:t>
        </w:r>
      </w:ins>
      <w:ins w:id="1419" w:author="Olga Havel" w:date="2019-11-07T12:38:00Z">
        <w:r w:rsidRPr="004313CC">
          <w:rPr>
            <w:sz w:val="20"/>
            <w:szCs w:val="20"/>
            <w:highlight w:val="yellow"/>
            <w:lang w:eastAsia="en-GB"/>
            <w:rPrChange w:id="1420" w:author="Olga Havel" w:date="2019-11-07T12:40:00Z">
              <w:rPr>
                <w:sz w:val="20"/>
                <w:szCs w:val="20"/>
                <w:lang w:eastAsia="en-GB"/>
              </w:rPr>
            </w:rPrChange>
          </w:rPr>
          <w:t>often performs</w:t>
        </w:r>
      </w:ins>
      <w:ins w:id="1421" w:author="Olga Havel" w:date="2019-11-07T13:43:00Z">
        <w:r w:rsidR="00EB36C4">
          <w:rPr>
            <w:sz w:val="20"/>
            <w:szCs w:val="20"/>
            <w:highlight w:val="yellow"/>
            <w:lang w:eastAsia="en-GB"/>
          </w:rPr>
          <w:t xml:space="preserve">                               </w:t>
        </w:r>
      </w:ins>
      <w:ins w:id="1422" w:author="Olga Havel" w:date="2019-11-07T12:38:00Z">
        <w:r w:rsidR="00EB36C4" w:rsidRPr="00C30169">
          <w:rPr>
            <w:sz w:val="20"/>
            <w:szCs w:val="20"/>
            <w:highlight w:val="yellow"/>
            <w:lang w:eastAsia="en-GB"/>
          </w:rPr>
          <w:t xml:space="preserve"> </w:t>
        </w:r>
      </w:ins>
      <w:ins w:id="1423" w:author="Olga Havel" w:date="2019-11-07T12:40:00Z">
        <w:r w:rsidRPr="004313CC">
          <w:rPr>
            <w:sz w:val="20"/>
            <w:szCs w:val="20"/>
            <w:highlight w:val="yellow"/>
            <w:lang w:eastAsia="en-GB"/>
            <w:rPrChange w:id="1424" w:author="Olga Havel" w:date="2019-11-07T12:40:00Z">
              <w:rPr>
                <w:sz w:val="20"/>
                <w:szCs w:val="20"/>
                <w:lang w:eastAsia="en-GB"/>
              </w:rPr>
            </w:rPrChange>
          </w:rPr>
          <w:t xml:space="preserve"> </w:t>
        </w:r>
      </w:ins>
      <w:ins w:id="1425" w:author="Olga Havel" w:date="2019-11-07T11:01:00Z">
        <w:r w:rsidR="001C3D24" w:rsidRPr="00C30169">
          <w:rPr>
            <w:sz w:val="20"/>
            <w:szCs w:val="20"/>
            <w:highlight w:val="yellow"/>
            <w:lang w:eastAsia="en-GB"/>
          </w:rPr>
          <w:t>|</w:t>
        </w:r>
      </w:ins>
    </w:p>
    <w:p w14:paraId="73BB7076" w14:textId="44BFC741" w:rsidR="001C3D24" w:rsidRDefault="001C3D24" w:rsidP="001C3D24">
      <w:pPr>
        <w:pStyle w:val="RFCFigure"/>
        <w:rPr>
          <w:ins w:id="1426" w:author="Olga Havel" w:date="2019-11-07T11:01:00Z"/>
          <w:sz w:val="20"/>
          <w:szCs w:val="20"/>
          <w:lang w:eastAsia="en-GB"/>
        </w:rPr>
      </w:pPr>
      <w:ins w:id="1427" w:author="Olga Havel" w:date="2019-11-07T11:01:00Z">
        <w:r>
          <w:rPr>
            <w:sz w:val="20"/>
            <w:szCs w:val="20"/>
            <w:highlight w:val="yellow"/>
            <w:lang w:eastAsia="en-GB"/>
          </w:rPr>
          <w:t>+--------</w:t>
        </w:r>
      </w:ins>
      <w:ins w:id="1428" w:author="Olga Havel" w:date="2019-11-07T11:02:00Z">
        <w:r>
          <w:rPr>
            <w:sz w:val="20"/>
            <w:szCs w:val="20"/>
            <w:highlight w:val="yellow"/>
            <w:lang w:eastAsia="en-GB"/>
          </w:rPr>
          <w:t>--</w:t>
        </w:r>
      </w:ins>
      <w:ins w:id="1429" w:author="Olga Havel" w:date="2019-11-07T11:01: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r w:rsidRPr="0063414F">
          <w:rPr>
            <w:sz w:val="20"/>
            <w:szCs w:val="20"/>
            <w:highlight w:val="yellow"/>
            <w:lang w:eastAsia="en-GB"/>
          </w:rPr>
          <w:t>---------------------------+</w:t>
        </w:r>
      </w:ins>
    </w:p>
    <w:p w14:paraId="5B693F05" w14:textId="29C5DD3B" w:rsidR="00BD498A" w:rsidRPr="00C30169" w:rsidRDefault="00BD498A" w:rsidP="00BD498A">
      <w:pPr>
        <w:pStyle w:val="RFCFigure"/>
        <w:rPr>
          <w:ins w:id="1430" w:author="Olga Havel" w:date="2019-11-07T13:37:00Z"/>
          <w:sz w:val="20"/>
          <w:szCs w:val="20"/>
          <w:highlight w:val="yellow"/>
          <w:lang w:eastAsia="en-GB"/>
        </w:rPr>
      </w:pPr>
      <w:ins w:id="1431" w:author="Olga Havel" w:date="2019-11-07T13:37:00Z">
        <w:r w:rsidRPr="00C30169">
          <w:rPr>
            <w:sz w:val="20"/>
            <w:szCs w:val="20"/>
            <w:highlight w:val="yellow"/>
            <w:lang w:eastAsia="en-GB"/>
          </w:rPr>
          <w:t>| A</w:t>
        </w:r>
        <w:r w:rsidRPr="00E4469D">
          <w:rPr>
            <w:sz w:val="20"/>
            <w:szCs w:val="20"/>
            <w:highlight w:val="yellow"/>
            <w:lang w:eastAsia="en-GB"/>
          </w:rPr>
          <w:t xml:space="preserve">pplication   | Cloud       | </w:t>
        </w:r>
      </w:ins>
      <w:ins w:id="1432" w:author="Olga Havel" w:date="2019-11-07T13:38:00Z">
        <w:r w:rsidR="004637B0">
          <w:rPr>
            <w:sz w:val="20"/>
            <w:szCs w:val="20"/>
            <w:highlight w:val="yellow"/>
            <w:lang w:eastAsia="en-GB"/>
          </w:rPr>
          <w:t>Cloud Management Intent API p</w:t>
        </w:r>
        <w:r w:rsidR="00E4469D" w:rsidRPr="00E4469D">
          <w:rPr>
            <w:sz w:val="20"/>
            <w:szCs w:val="20"/>
            <w:highlight w:val="yellow"/>
            <w:lang w:eastAsia="en-GB"/>
            <w:rPrChange w:id="1433" w:author="Olga Havel" w:date="2019-11-07T13:38:00Z">
              <w:rPr>
                <w:sz w:val="20"/>
                <w:szCs w:val="20"/>
                <w:lang w:eastAsia="en-GB"/>
              </w:rPr>
            </w:rPrChange>
          </w:rPr>
          <w:t>rovided to the    |</w:t>
        </w:r>
      </w:ins>
    </w:p>
    <w:p w14:paraId="6FA394A1" w14:textId="264CB715" w:rsidR="00BD498A" w:rsidRPr="00C30169" w:rsidRDefault="00BD498A" w:rsidP="00BD498A">
      <w:pPr>
        <w:pStyle w:val="RFCFigure"/>
        <w:rPr>
          <w:ins w:id="1434" w:author="Olga Havel" w:date="2019-11-07T13:37:00Z"/>
          <w:sz w:val="20"/>
          <w:szCs w:val="20"/>
          <w:highlight w:val="yellow"/>
          <w:lang w:eastAsia="en-GB"/>
        </w:rPr>
      </w:pPr>
      <w:ins w:id="1435" w:author="Olga Havel" w:date="2019-11-07T13:37:00Z">
        <w:r w:rsidRPr="00C30169">
          <w:rPr>
            <w:sz w:val="20"/>
            <w:szCs w:val="20"/>
            <w:highlight w:val="yellow"/>
            <w:lang w:eastAsia="en-GB"/>
          </w:rPr>
          <w:t>|</w:t>
        </w:r>
        <w:r w:rsidRPr="00E4469D">
          <w:rPr>
            <w:sz w:val="20"/>
            <w:szCs w:val="20"/>
            <w:highlight w:val="yellow"/>
            <w:lang w:eastAsia="en-GB"/>
          </w:rPr>
          <w:t xml:space="preserve"> Developer     | Management  | </w:t>
        </w:r>
      </w:ins>
      <w:ins w:id="1436" w:author="Olga Havel" w:date="2019-11-07T13:38:00Z">
        <w:r w:rsidR="00E4469D" w:rsidRPr="00E4469D">
          <w:rPr>
            <w:sz w:val="20"/>
            <w:szCs w:val="20"/>
            <w:highlight w:val="yellow"/>
            <w:lang w:eastAsia="en-GB"/>
            <w:rPrChange w:id="1437" w:author="Olga Havel" w:date="2019-11-07T13:38:00Z">
              <w:rPr>
                <w:sz w:val="20"/>
                <w:szCs w:val="20"/>
                <w:lang w:eastAsia="en-GB"/>
              </w:rPr>
            </w:rPrChange>
          </w:rPr>
          <w:t>Application Developers.</w:t>
        </w:r>
        <w:r w:rsidR="00E4469D" w:rsidRPr="00C30169">
          <w:rPr>
            <w:sz w:val="20"/>
            <w:szCs w:val="20"/>
            <w:highlight w:val="yellow"/>
            <w:lang w:eastAsia="en-GB"/>
          </w:rPr>
          <w:t xml:space="preserve">                        </w:t>
        </w:r>
      </w:ins>
      <w:ins w:id="1438" w:author="Olga Havel" w:date="2019-11-07T13:37:00Z">
        <w:r w:rsidRPr="00C30169">
          <w:rPr>
            <w:sz w:val="20"/>
            <w:szCs w:val="20"/>
            <w:highlight w:val="yellow"/>
            <w:lang w:eastAsia="en-GB"/>
          </w:rPr>
          <w:t>|</w:t>
        </w:r>
      </w:ins>
    </w:p>
    <w:p w14:paraId="7189E151" w14:textId="77777777" w:rsidR="00BD498A" w:rsidRPr="00E4469D" w:rsidRDefault="00BD498A" w:rsidP="00BD498A">
      <w:pPr>
        <w:pStyle w:val="RFCFigure"/>
        <w:rPr>
          <w:ins w:id="1439" w:author="Olga Havel" w:date="2019-11-07T13:37:00Z"/>
          <w:sz w:val="20"/>
          <w:szCs w:val="20"/>
          <w:highlight w:val="yellow"/>
          <w:lang w:eastAsia="en-GB"/>
        </w:rPr>
      </w:pPr>
      <w:ins w:id="1440" w:author="Olga Havel" w:date="2019-11-07T13:37:00Z">
        <w:r w:rsidRPr="00E4469D">
          <w:rPr>
            <w:sz w:val="20"/>
            <w:szCs w:val="20"/>
            <w:highlight w:val="yellow"/>
            <w:lang w:eastAsia="en-GB"/>
          </w:rPr>
          <w:t>|               | Intent      |                                                |</w:t>
        </w:r>
      </w:ins>
    </w:p>
    <w:p w14:paraId="5195D1F1" w14:textId="77777777" w:rsidR="00BD498A" w:rsidRPr="00F70658" w:rsidRDefault="00BD498A" w:rsidP="00BD498A">
      <w:pPr>
        <w:pStyle w:val="RFCFigure"/>
        <w:rPr>
          <w:ins w:id="1441" w:author="Olga Havel" w:date="2019-11-07T13:37:00Z"/>
          <w:sz w:val="20"/>
          <w:szCs w:val="20"/>
          <w:highlight w:val="yellow"/>
          <w:lang w:eastAsia="en-GB"/>
        </w:rPr>
      </w:pPr>
      <w:ins w:id="1442" w:author="Olga Havel" w:date="2019-11-07T13: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7BA3EB94" w14:textId="6ADF6256" w:rsidR="00BD498A" w:rsidRPr="00632717" w:rsidRDefault="00BD498A" w:rsidP="00BD498A">
      <w:pPr>
        <w:pStyle w:val="RFCFigure"/>
        <w:rPr>
          <w:ins w:id="1443" w:author="Olga Havel" w:date="2019-11-07T13:37:00Z"/>
          <w:sz w:val="20"/>
          <w:szCs w:val="20"/>
          <w:highlight w:val="yellow"/>
          <w:lang w:eastAsia="en-GB"/>
        </w:rPr>
      </w:pPr>
      <w:ins w:id="1444" w:author="Olga Havel" w:date="2019-11-07T13:37:00Z">
        <w:r w:rsidRPr="00632717">
          <w:rPr>
            <w:sz w:val="20"/>
            <w:szCs w:val="20"/>
            <w:highlight w:val="yellow"/>
            <w:lang w:eastAsia="en-GB"/>
          </w:rPr>
          <w:t xml:space="preserve">|               | Cloud       | </w:t>
        </w:r>
      </w:ins>
      <w:ins w:id="1445" w:author="Olga Havel" w:date="2019-11-07T13:39:00Z">
        <w:r w:rsidR="00E4469D" w:rsidRPr="00632717">
          <w:rPr>
            <w:sz w:val="20"/>
            <w:szCs w:val="20"/>
            <w:highlight w:val="yellow"/>
            <w:lang w:eastAsia="en-GB"/>
          </w:rPr>
          <w:t xml:space="preserve">Cloud </w:t>
        </w:r>
        <w:r w:rsidR="00E4469D">
          <w:rPr>
            <w:sz w:val="20"/>
            <w:szCs w:val="20"/>
            <w:highlight w:val="yellow"/>
            <w:lang w:eastAsia="en-GB"/>
          </w:rPr>
          <w:t xml:space="preserve">Resource </w:t>
        </w:r>
        <w:r w:rsidR="00E4469D" w:rsidRPr="00632717">
          <w:rPr>
            <w:sz w:val="20"/>
            <w:szCs w:val="20"/>
            <w:highlight w:val="yellow"/>
            <w:lang w:eastAsia="en-GB"/>
          </w:rPr>
          <w:t xml:space="preserve">Management </w:t>
        </w:r>
        <w:r w:rsidR="004637B0">
          <w:rPr>
            <w:sz w:val="20"/>
            <w:szCs w:val="20"/>
            <w:highlight w:val="yellow"/>
            <w:lang w:eastAsia="en-GB"/>
          </w:rPr>
          <w:t>Intent API p</w:t>
        </w:r>
        <w:r w:rsidR="00E4469D" w:rsidRPr="00632717">
          <w:rPr>
            <w:sz w:val="20"/>
            <w:szCs w:val="20"/>
            <w:highlight w:val="yellow"/>
            <w:lang w:eastAsia="en-GB"/>
          </w:rPr>
          <w:t>rovided</w:t>
        </w:r>
        <w:r w:rsidR="00E4469D">
          <w:rPr>
            <w:sz w:val="20"/>
            <w:szCs w:val="20"/>
            <w:highlight w:val="yellow"/>
            <w:lang w:eastAsia="en-GB"/>
          </w:rPr>
          <w:t xml:space="preserve"> </w:t>
        </w:r>
        <w:r w:rsidR="00E4469D" w:rsidRPr="00632717">
          <w:rPr>
            <w:sz w:val="20"/>
            <w:szCs w:val="20"/>
            <w:highlight w:val="yellow"/>
            <w:lang w:eastAsia="en-GB"/>
          </w:rPr>
          <w:t xml:space="preserve"> </w:t>
        </w:r>
      </w:ins>
      <w:ins w:id="1446" w:author="Olga Havel" w:date="2019-11-07T13:37:00Z">
        <w:r w:rsidRPr="00632717">
          <w:rPr>
            <w:sz w:val="20"/>
            <w:szCs w:val="20"/>
            <w:highlight w:val="yellow"/>
            <w:lang w:eastAsia="en-GB"/>
          </w:rPr>
          <w:t>|</w:t>
        </w:r>
      </w:ins>
    </w:p>
    <w:p w14:paraId="5A919595" w14:textId="20DECCBA" w:rsidR="00BD498A" w:rsidRPr="00632717" w:rsidRDefault="00BD498A" w:rsidP="00BD498A">
      <w:pPr>
        <w:pStyle w:val="RFCFigure"/>
        <w:rPr>
          <w:ins w:id="1447" w:author="Olga Havel" w:date="2019-11-07T13:37:00Z"/>
          <w:sz w:val="20"/>
          <w:szCs w:val="20"/>
          <w:highlight w:val="yellow"/>
          <w:lang w:eastAsia="en-GB"/>
        </w:rPr>
      </w:pPr>
      <w:ins w:id="1448" w:author="Olga Havel" w:date="2019-11-07T13:37:00Z">
        <w:r w:rsidRPr="00632717">
          <w:rPr>
            <w:sz w:val="20"/>
            <w:szCs w:val="20"/>
            <w:highlight w:val="yellow"/>
            <w:lang w:eastAsia="en-GB"/>
          </w:rPr>
          <w:t xml:space="preserve">|               | Resource    | </w:t>
        </w:r>
      </w:ins>
      <w:ins w:id="1449" w:author="Olga Havel" w:date="2019-11-07T13:39:00Z">
        <w:r w:rsidR="00E4469D">
          <w:rPr>
            <w:sz w:val="20"/>
            <w:szCs w:val="20"/>
            <w:highlight w:val="yellow"/>
            <w:lang w:eastAsia="en-GB"/>
          </w:rPr>
          <w:t xml:space="preserve">to the Application Developers                  </w:t>
        </w:r>
      </w:ins>
      <w:ins w:id="1450" w:author="Olga Havel" w:date="2019-11-07T13:37:00Z">
        <w:r w:rsidRPr="00632717">
          <w:rPr>
            <w:sz w:val="20"/>
            <w:szCs w:val="20"/>
            <w:highlight w:val="yellow"/>
            <w:lang w:eastAsia="en-GB"/>
          </w:rPr>
          <w:t>|</w:t>
        </w:r>
      </w:ins>
    </w:p>
    <w:p w14:paraId="1E24690C" w14:textId="77777777" w:rsidR="00BD498A" w:rsidRPr="00632717" w:rsidRDefault="00BD498A" w:rsidP="00BD498A">
      <w:pPr>
        <w:pStyle w:val="RFCFigure"/>
        <w:rPr>
          <w:ins w:id="1451" w:author="Olga Havel" w:date="2019-11-07T13:37:00Z"/>
          <w:sz w:val="20"/>
          <w:szCs w:val="20"/>
          <w:highlight w:val="yellow"/>
          <w:lang w:eastAsia="en-GB"/>
        </w:rPr>
      </w:pPr>
      <w:ins w:id="1452" w:author="Olga Havel" w:date="2019-11-07T13:37:00Z">
        <w:r w:rsidRPr="00632717">
          <w:rPr>
            <w:sz w:val="20"/>
            <w:szCs w:val="20"/>
            <w:highlight w:val="yellow"/>
            <w:lang w:eastAsia="en-GB"/>
          </w:rPr>
          <w:t>|               | Management  |                                                |</w:t>
        </w:r>
      </w:ins>
    </w:p>
    <w:p w14:paraId="75DEA4C2" w14:textId="77777777" w:rsidR="00BD498A" w:rsidRPr="00632717" w:rsidRDefault="00BD498A" w:rsidP="00BD498A">
      <w:pPr>
        <w:pStyle w:val="RFCFigure"/>
        <w:rPr>
          <w:ins w:id="1453" w:author="Olga Havel" w:date="2019-11-07T13:37:00Z"/>
          <w:sz w:val="20"/>
          <w:szCs w:val="20"/>
          <w:highlight w:val="yellow"/>
          <w:lang w:eastAsia="en-GB"/>
        </w:rPr>
      </w:pPr>
      <w:ins w:id="1454" w:author="Olga Havel" w:date="2019-11-07T13:37:00Z">
        <w:r w:rsidRPr="00632717">
          <w:rPr>
            <w:sz w:val="20"/>
            <w:szCs w:val="20"/>
            <w:highlight w:val="yellow"/>
            <w:lang w:eastAsia="en-GB"/>
          </w:rPr>
          <w:t>|               | Intent      |                                                |</w:t>
        </w:r>
      </w:ins>
    </w:p>
    <w:p w14:paraId="7963978A" w14:textId="77777777" w:rsidR="00BD498A" w:rsidRPr="00632717" w:rsidRDefault="00BD498A" w:rsidP="00BD498A">
      <w:pPr>
        <w:pStyle w:val="RFCFigure"/>
        <w:rPr>
          <w:ins w:id="1455" w:author="Olga Havel" w:date="2019-11-07T13:37:00Z"/>
          <w:sz w:val="20"/>
          <w:szCs w:val="20"/>
          <w:highlight w:val="yellow"/>
          <w:lang w:eastAsia="en-GB"/>
        </w:rPr>
      </w:pPr>
      <w:ins w:id="1456" w:author="Olga Havel" w:date="2019-11-07T13:37:00Z">
        <w:r w:rsidRPr="00632717">
          <w:rPr>
            <w:sz w:val="20"/>
            <w:szCs w:val="20"/>
            <w:highlight w:val="yellow"/>
            <w:lang w:eastAsia="en-GB"/>
          </w:rPr>
          <w:t>|               +-------------+------------------------------------------------+</w:t>
        </w:r>
      </w:ins>
    </w:p>
    <w:p w14:paraId="1C082D7F" w14:textId="16CC6DF0" w:rsidR="004637B0" w:rsidRPr="00632717" w:rsidRDefault="00BD498A" w:rsidP="004637B0">
      <w:pPr>
        <w:pStyle w:val="RFCFigure"/>
        <w:rPr>
          <w:ins w:id="1457" w:author="Olga Havel" w:date="2019-11-07T13:39:00Z"/>
          <w:sz w:val="20"/>
          <w:szCs w:val="20"/>
          <w:highlight w:val="yellow"/>
          <w:lang w:eastAsia="en-GB"/>
        </w:rPr>
      </w:pPr>
      <w:ins w:id="1458" w:author="Olga Havel" w:date="2019-11-07T13:37:00Z">
        <w:r w:rsidRPr="00632717">
          <w:rPr>
            <w:sz w:val="20"/>
            <w:szCs w:val="20"/>
            <w:highlight w:val="yellow"/>
            <w:lang w:eastAsia="en-GB"/>
          </w:rPr>
          <w:t>|</w:t>
        </w:r>
      </w:ins>
      <w:ins w:id="1459" w:author="Olga Havel" w:date="2019-11-07T13:39:00Z">
        <w:r w:rsidR="004637B0">
          <w:rPr>
            <w:sz w:val="20"/>
            <w:szCs w:val="20"/>
            <w:highlight w:val="yellow"/>
            <w:lang w:eastAsia="en-GB"/>
          </w:rPr>
          <w:t xml:space="preserve">          </w:t>
        </w:r>
        <w:r w:rsidR="004637B0" w:rsidRPr="00632717">
          <w:rPr>
            <w:sz w:val="20"/>
            <w:szCs w:val="20"/>
            <w:highlight w:val="yellow"/>
            <w:lang w:eastAsia="en-GB"/>
          </w:rPr>
          <w:t xml:space="preserve">     | Underlay    | </w:t>
        </w:r>
      </w:ins>
      <w:bookmarkStart w:id="1460" w:name="OLE_LINK59"/>
      <w:ins w:id="1461" w:author="Olga Havel" w:date="2019-11-07T13:40:00Z">
        <w:r w:rsidR="004637B0">
          <w:rPr>
            <w:sz w:val="20"/>
            <w:szCs w:val="20"/>
            <w:highlight w:val="yellow"/>
            <w:lang w:eastAsia="en-GB"/>
          </w:rPr>
          <w:t xml:space="preserve">Underlay Network Service API provided to </w:t>
        </w:r>
        <w:bookmarkEnd w:id="1460"/>
        <w:r w:rsidR="004637B0">
          <w:rPr>
            <w:sz w:val="20"/>
            <w:szCs w:val="20"/>
            <w:highlight w:val="yellow"/>
            <w:lang w:eastAsia="en-GB"/>
          </w:rPr>
          <w:t>the</w:t>
        </w:r>
      </w:ins>
      <w:ins w:id="1462" w:author="Olga Havel" w:date="2019-11-07T13:39:00Z">
        <w:r w:rsidR="004637B0" w:rsidRPr="00632717">
          <w:rPr>
            <w:sz w:val="20"/>
            <w:szCs w:val="20"/>
            <w:highlight w:val="yellow"/>
            <w:lang w:eastAsia="en-GB"/>
          </w:rPr>
          <w:t xml:space="preserve">   |</w:t>
        </w:r>
      </w:ins>
    </w:p>
    <w:p w14:paraId="00C62E8B" w14:textId="3EF17163" w:rsidR="004637B0" w:rsidRPr="00632717" w:rsidRDefault="004637B0" w:rsidP="004637B0">
      <w:pPr>
        <w:pStyle w:val="RFCFigure"/>
        <w:rPr>
          <w:ins w:id="1463" w:author="Olga Havel" w:date="2019-11-07T13:39:00Z"/>
          <w:sz w:val="20"/>
          <w:szCs w:val="20"/>
          <w:highlight w:val="yellow"/>
          <w:lang w:eastAsia="en-GB"/>
        </w:rPr>
      </w:pPr>
      <w:ins w:id="1464" w:author="Olga Havel" w:date="2019-11-07T13:39:00Z">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xml:space="preserve">       | Network     | </w:t>
        </w:r>
        <w:bookmarkStart w:id="1465" w:name="OLE_LINK60"/>
        <w:bookmarkStart w:id="1466" w:name="OLE_LINK61"/>
        <w:r>
          <w:rPr>
            <w:sz w:val="20"/>
            <w:szCs w:val="20"/>
            <w:highlight w:val="yellow"/>
            <w:lang w:eastAsia="en-GB"/>
          </w:rPr>
          <w:t>Application Developer</w:t>
        </w:r>
      </w:ins>
      <w:ins w:id="1467" w:author="Olga Havel" w:date="2019-11-07T13:40:00Z">
        <w:r>
          <w:rPr>
            <w:sz w:val="20"/>
            <w:szCs w:val="20"/>
            <w:highlight w:val="yellow"/>
            <w:lang w:eastAsia="en-GB"/>
          </w:rPr>
          <w:t>s</w:t>
        </w:r>
      </w:ins>
      <w:ins w:id="1468" w:author="Olga Havel" w:date="2019-11-07T13:39:00Z">
        <w:r w:rsidRPr="00632717">
          <w:rPr>
            <w:sz w:val="20"/>
            <w:szCs w:val="20"/>
            <w:highlight w:val="yellow"/>
            <w:lang w:eastAsia="en-GB"/>
          </w:rPr>
          <w:t xml:space="preserve">                         </w:t>
        </w:r>
        <w:bookmarkEnd w:id="1465"/>
        <w:bookmarkEnd w:id="1466"/>
        <w:r w:rsidRPr="00632717">
          <w:rPr>
            <w:sz w:val="20"/>
            <w:szCs w:val="20"/>
            <w:highlight w:val="yellow"/>
            <w:lang w:eastAsia="en-GB"/>
          </w:rPr>
          <w:t>|</w:t>
        </w:r>
      </w:ins>
    </w:p>
    <w:p w14:paraId="4DF42FF6" w14:textId="2FD35EDB" w:rsidR="004637B0" w:rsidRDefault="004637B0" w:rsidP="004637B0">
      <w:pPr>
        <w:pStyle w:val="RFCFigure"/>
        <w:rPr>
          <w:ins w:id="1469" w:author="Olga Havel" w:date="2019-11-07T13:39:00Z"/>
          <w:sz w:val="20"/>
          <w:szCs w:val="20"/>
          <w:highlight w:val="yellow"/>
          <w:lang w:eastAsia="en-GB"/>
        </w:rPr>
      </w:pPr>
      <w:ins w:id="1470" w:author="Olga Havel" w:date="2019-11-07T13:39:00Z">
        <w:r w:rsidRPr="00F70658">
          <w:rPr>
            <w:sz w:val="20"/>
            <w:szCs w:val="20"/>
            <w:highlight w:val="yellow"/>
            <w:lang w:eastAsia="en-GB"/>
          </w:rPr>
          <w:t xml:space="preserve">| </w:t>
        </w:r>
        <w:r>
          <w:rPr>
            <w:sz w:val="20"/>
            <w:szCs w:val="20"/>
            <w:highlight w:val="yellow"/>
            <w:lang w:eastAsia="en-GB"/>
          </w:rPr>
          <w:t xml:space="preserve">              | Service     |                                                </w:t>
        </w:r>
        <w:r w:rsidRPr="00F70658">
          <w:rPr>
            <w:sz w:val="20"/>
            <w:szCs w:val="20"/>
            <w:highlight w:val="yellow"/>
            <w:lang w:eastAsia="en-GB"/>
          </w:rPr>
          <w:t>|</w:t>
        </w:r>
      </w:ins>
    </w:p>
    <w:p w14:paraId="2BE0C351" w14:textId="77777777" w:rsidR="004637B0" w:rsidRPr="00F70658" w:rsidRDefault="004637B0" w:rsidP="004637B0">
      <w:pPr>
        <w:pStyle w:val="RFCFigure"/>
        <w:rPr>
          <w:ins w:id="1471" w:author="Olga Havel" w:date="2019-11-07T13:39:00Z"/>
          <w:sz w:val="20"/>
          <w:szCs w:val="20"/>
          <w:highlight w:val="yellow"/>
          <w:lang w:eastAsia="en-GB"/>
        </w:rPr>
      </w:pPr>
      <w:ins w:id="1472" w:author="Olga Havel" w:date="2019-11-07T13:39:00Z">
        <w:r>
          <w:rPr>
            <w:sz w:val="20"/>
            <w:szCs w:val="20"/>
            <w:highlight w:val="yellow"/>
            <w:lang w:eastAsia="en-GB"/>
          </w:rPr>
          <w:t>|               | Intent      |                                                |</w:t>
        </w:r>
      </w:ins>
    </w:p>
    <w:p w14:paraId="68B1BC49" w14:textId="77777777" w:rsidR="004637B0" w:rsidRPr="00F70658" w:rsidRDefault="004637B0" w:rsidP="004637B0">
      <w:pPr>
        <w:pStyle w:val="RFCFigure"/>
        <w:rPr>
          <w:ins w:id="1473" w:author="Olga Havel" w:date="2019-11-07T13:39:00Z"/>
          <w:sz w:val="20"/>
          <w:szCs w:val="20"/>
          <w:highlight w:val="yellow"/>
          <w:lang w:eastAsia="en-GB"/>
        </w:rPr>
      </w:pPr>
      <w:bookmarkStart w:id="1474" w:name="OLE_LINK63"/>
      <w:ins w:id="1475" w:author="Olga Havel" w:date="2019-11-07T13:39: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bookmarkEnd w:id="1474"/>
    <w:p w14:paraId="05912FC3" w14:textId="7D7E8EE0" w:rsidR="004637B0" w:rsidRPr="00632717" w:rsidRDefault="004637B0" w:rsidP="004637B0">
      <w:pPr>
        <w:pStyle w:val="RFCFigure"/>
        <w:rPr>
          <w:ins w:id="1476" w:author="Olga Havel" w:date="2019-11-07T13:39:00Z"/>
          <w:sz w:val="20"/>
          <w:szCs w:val="20"/>
          <w:highlight w:val="yellow"/>
          <w:lang w:eastAsia="en-GB"/>
        </w:rPr>
      </w:pPr>
      <w:ins w:id="1477" w:author="Olga Havel" w:date="2019-11-07T13:39:00Z">
        <w:r w:rsidRPr="00632717">
          <w:rPr>
            <w:sz w:val="20"/>
            <w:szCs w:val="20"/>
            <w:highlight w:val="yellow"/>
            <w:lang w:eastAsia="en-GB"/>
          </w:rPr>
          <w:t xml:space="preserve">|               | Underlay    | </w:t>
        </w:r>
      </w:ins>
      <w:ins w:id="1478" w:author="Olga Havel" w:date="2019-11-07T13:41:00Z">
        <w:r>
          <w:rPr>
            <w:sz w:val="20"/>
            <w:szCs w:val="20"/>
            <w:highlight w:val="yellow"/>
            <w:lang w:eastAsia="en-GB"/>
          </w:rPr>
          <w:t>Underlay Network Resource API provided to</w:t>
        </w:r>
      </w:ins>
      <w:ins w:id="1479" w:author="Olga Havel" w:date="2019-11-07T13:39:00Z">
        <w:r w:rsidRPr="00632717">
          <w:rPr>
            <w:sz w:val="20"/>
            <w:szCs w:val="20"/>
            <w:highlight w:val="yellow"/>
            <w:lang w:eastAsia="en-GB"/>
          </w:rPr>
          <w:t xml:space="preserve"> </w:t>
        </w:r>
      </w:ins>
      <w:ins w:id="1480" w:author="Olga Havel" w:date="2019-11-07T13:41:00Z">
        <w:r>
          <w:rPr>
            <w:sz w:val="20"/>
            <w:szCs w:val="20"/>
            <w:highlight w:val="yellow"/>
            <w:lang w:eastAsia="en-GB"/>
          </w:rPr>
          <w:t xml:space="preserve">the </w:t>
        </w:r>
      </w:ins>
      <w:ins w:id="1481" w:author="Olga Havel" w:date="2019-11-07T13:39:00Z">
        <w:r w:rsidRPr="00632717">
          <w:rPr>
            <w:sz w:val="20"/>
            <w:szCs w:val="20"/>
            <w:highlight w:val="yellow"/>
            <w:lang w:eastAsia="en-GB"/>
          </w:rPr>
          <w:t xml:space="preserve"> |</w:t>
        </w:r>
      </w:ins>
    </w:p>
    <w:p w14:paraId="2DE20D41" w14:textId="12260DF5" w:rsidR="004637B0" w:rsidRPr="00632717" w:rsidRDefault="004637B0" w:rsidP="004637B0">
      <w:pPr>
        <w:pStyle w:val="RFCFigure"/>
        <w:rPr>
          <w:ins w:id="1482" w:author="Olga Havel" w:date="2019-11-07T13:39:00Z"/>
          <w:sz w:val="20"/>
          <w:szCs w:val="20"/>
          <w:highlight w:val="yellow"/>
          <w:lang w:eastAsia="en-GB"/>
        </w:rPr>
      </w:pPr>
      <w:ins w:id="1483" w:author="Olga Havel" w:date="2019-11-07T13:39:00Z">
        <w:r w:rsidRPr="00632717">
          <w:rPr>
            <w:sz w:val="20"/>
            <w:szCs w:val="20"/>
            <w:highlight w:val="yellow"/>
            <w:lang w:eastAsia="en-GB"/>
          </w:rPr>
          <w:t xml:space="preserve">|               | Network     | </w:t>
        </w:r>
      </w:ins>
      <w:ins w:id="1484" w:author="Olga Havel" w:date="2019-11-07T13:41:00Z">
        <w:r>
          <w:rPr>
            <w:sz w:val="20"/>
            <w:szCs w:val="20"/>
            <w:highlight w:val="yellow"/>
            <w:lang w:eastAsia="en-GB"/>
          </w:rPr>
          <w:t>Application Developers</w:t>
        </w:r>
        <w:r w:rsidRPr="00632717">
          <w:rPr>
            <w:sz w:val="20"/>
            <w:szCs w:val="20"/>
            <w:highlight w:val="yellow"/>
            <w:lang w:eastAsia="en-GB"/>
          </w:rPr>
          <w:t xml:space="preserve">                         </w:t>
        </w:r>
      </w:ins>
      <w:ins w:id="1485" w:author="Olga Havel" w:date="2019-11-07T13:39:00Z">
        <w:r w:rsidRPr="00632717">
          <w:rPr>
            <w:sz w:val="20"/>
            <w:szCs w:val="20"/>
            <w:highlight w:val="yellow"/>
            <w:lang w:eastAsia="en-GB"/>
          </w:rPr>
          <w:t>|</w:t>
        </w:r>
      </w:ins>
    </w:p>
    <w:p w14:paraId="675CC022" w14:textId="77777777" w:rsidR="004637B0" w:rsidRDefault="004637B0" w:rsidP="004637B0">
      <w:pPr>
        <w:pStyle w:val="RFCFigure"/>
        <w:rPr>
          <w:ins w:id="1486" w:author="Olga Havel" w:date="2019-11-07T13:39:00Z"/>
          <w:sz w:val="20"/>
          <w:szCs w:val="20"/>
          <w:highlight w:val="yellow"/>
          <w:lang w:eastAsia="en-GB"/>
        </w:rPr>
      </w:pPr>
      <w:ins w:id="1487" w:author="Olga Havel" w:date="2019-11-07T13:39:00Z">
        <w:r>
          <w:rPr>
            <w:sz w:val="20"/>
            <w:szCs w:val="20"/>
            <w:highlight w:val="yellow"/>
            <w:lang w:eastAsia="en-GB"/>
          </w:rPr>
          <w:t>|               | Intent      |                                                |</w:t>
        </w:r>
      </w:ins>
    </w:p>
    <w:p w14:paraId="1CADE33C" w14:textId="77777777" w:rsidR="00C72C1F" w:rsidRPr="00F70658" w:rsidRDefault="00C72C1F" w:rsidP="00C72C1F">
      <w:pPr>
        <w:pStyle w:val="RFCFigure"/>
        <w:rPr>
          <w:ins w:id="1488" w:author="Olga Havel" w:date="2019-11-07T13:45:00Z"/>
          <w:sz w:val="20"/>
          <w:szCs w:val="20"/>
          <w:highlight w:val="yellow"/>
          <w:lang w:eastAsia="en-GB"/>
        </w:rPr>
      </w:pPr>
      <w:bookmarkStart w:id="1489" w:name="OLE_LINK99"/>
      <w:bookmarkStart w:id="1490" w:name="OLE_LINK93"/>
      <w:ins w:id="1491" w:author="Olga Havel" w:date="2019-11-07T13:4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7CB98D14" w14:textId="28D230F9" w:rsidR="00BD498A" w:rsidRPr="00632717" w:rsidRDefault="00F0750A" w:rsidP="00BD498A">
      <w:pPr>
        <w:pStyle w:val="RFCFigure"/>
        <w:rPr>
          <w:ins w:id="1492" w:author="Olga Havel" w:date="2019-11-07T13:37:00Z"/>
          <w:sz w:val="20"/>
          <w:szCs w:val="20"/>
          <w:highlight w:val="yellow"/>
          <w:lang w:eastAsia="en-GB"/>
        </w:rPr>
      </w:pPr>
      <w:ins w:id="1493" w:author="Olga Havel" w:date="2019-11-07T13:46:00Z">
        <w:r>
          <w:rPr>
            <w:sz w:val="20"/>
            <w:szCs w:val="20"/>
            <w:highlight w:val="yellow"/>
            <w:lang w:eastAsia="en-GB"/>
          </w:rPr>
          <w:t>|</w:t>
        </w:r>
      </w:ins>
      <w:ins w:id="1494" w:author="Olga Havel" w:date="2019-11-07T13:37:00Z">
        <w:r w:rsidR="00BD498A" w:rsidRPr="00632717">
          <w:rPr>
            <w:sz w:val="20"/>
            <w:szCs w:val="20"/>
            <w:highlight w:val="yellow"/>
            <w:lang w:eastAsia="en-GB"/>
          </w:rPr>
          <w:t xml:space="preserve">              </w:t>
        </w:r>
      </w:ins>
      <w:ins w:id="1495" w:author="Olga Havel" w:date="2019-11-07T13:42:00Z">
        <w:r w:rsidR="00EB36C4">
          <w:rPr>
            <w:sz w:val="20"/>
            <w:szCs w:val="20"/>
            <w:highlight w:val="yellow"/>
            <w:lang w:eastAsia="en-GB"/>
          </w:rPr>
          <w:t xml:space="preserve"> </w:t>
        </w:r>
      </w:ins>
      <w:ins w:id="1496" w:author="Olga Havel" w:date="2019-11-07T13:37:00Z">
        <w:r w:rsidR="00BD498A" w:rsidRPr="00632717">
          <w:rPr>
            <w:sz w:val="20"/>
            <w:szCs w:val="20"/>
            <w:highlight w:val="yellow"/>
            <w:lang w:eastAsia="en-GB"/>
          </w:rPr>
          <w:t xml:space="preserve">| </w:t>
        </w:r>
        <w:bookmarkStart w:id="1497" w:name="OLE_LINK97"/>
        <w:r w:rsidR="00BD498A" w:rsidRPr="00632717">
          <w:rPr>
            <w:sz w:val="20"/>
            <w:szCs w:val="20"/>
            <w:highlight w:val="yellow"/>
            <w:lang w:eastAsia="en-GB"/>
          </w:rPr>
          <w:t>Operational |</w:t>
        </w:r>
        <w:r w:rsidR="00190382">
          <w:rPr>
            <w:sz w:val="20"/>
            <w:szCs w:val="20"/>
            <w:highlight w:val="yellow"/>
            <w:lang w:eastAsia="en-GB"/>
          </w:rPr>
          <w:t xml:space="preserve"> </w:t>
        </w:r>
      </w:ins>
      <w:ins w:id="1498" w:author="Olga Havel" w:date="2019-11-07T14:42:00Z">
        <w:r w:rsidR="00190382">
          <w:rPr>
            <w:sz w:val="20"/>
            <w:szCs w:val="20"/>
            <w:highlight w:val="yellow"/>
            <w:lang w:eastAsia="en-GB"/>
          </w:rPr>
          <w:t xml:space="preserve">Operational Task Intent API provided to the    </w:t>
        </w:r>
      </w:ins>
      <w:ins w:id="1499" w:author="Olga Havel" w:date="2019-11-07T13:37:00Z">
        <w:r w:rsidR="00BD498A" w:rsidRPr="00632717">
          <w:rPr>
            <w:sz w:val="20"/>
            <w:szCs w:val="20"/>
            <w:highlight w:val="yellow"/>
            <w:lang w:eastAsia="en-GB"/>
          </w:rPr>
          <w:t>|</w:t>
        </w:r>
      </w:ins>
    </w:p>
    <w:p w14:paraId="75663385" w14:textId="6E33DBAE" w:rsidR="00BD498A" w:rsidRPr="00632717" w:rsidRDefault="00BD498A" w:rsidP="00BD498A">
      <w:pPr>
        <w:pStyle w:val="RFCFigure"/>
        <w:rPr>
          <w:ins w:id="1500" w:author="Olga Havel" w:date="2019-11-07T13:37:00Z"/>
          <w:sz w:val="20"/>
          <w:szCs w:val="20"/>
          <w:highlight w:val="yellow"/>
          <w:lang w:eastAsia="en-GB"/>
        </w:rPr>
      </w:pPr>
      <w:ins w:id="1501" w:author="Olga Havel" w:date="2019-11-07T13:37:00Z">
        <w:r w:rsidRPr="00632717">
          <w:rPr>
            <w:sz w:val="20"/>
            <w:szCs w:val="20"/>
            <w:highlight w:val="yellow"/>
            <w:lang w:eastAsia="en-GB"/>
          </w:rPr>
          <w:t xml:space="preserve">|               | Task Intent | </w:t>
        </w:r>
      </w:ins>
      <w:ins w:id="1502" w:author="Olga Havel" w:date="2019-11-07T14:53:00Z">
        <w:r w:rsidR="00B16E20">
          <w:rPr>
            <w:sz w:val="20"/>
            <w:szCs w:val="20"/>
            <w:highlight w:val="yellow"/>
            <w:lang w:eastAsia="en-GB"/>
          </w:rPr>
          <w:t xml:space="preserve">trusted </w:t>
        </w:r>
      </w:ins>
      <w:ins w:id="1503" w:author="Olga Havel" w:date="2019-11-07T14:42:00Z">
        <w:r w:rsidR="00190382">
          <w:rPr>
            <w:sz w:val="20"/>
            <w:szCs w:val="20"/>
            <w:highlight w:val="yellow"/>
            <w:lang w:eastAsia="en-GB"/>
          </w:rPr>
          <w:t>Application Dev</w:t>
        </w:r>
        <w:r w:rsidR="00255EE2">
          <w:rPr>
            <w:sz w:val="20"/>
            <w:szCs w:val="20"/>
            <w:highlight w:val="yellow"/>
            <w:lang w:eastAsia="en-GB"/>
          </w:rPr>
          <w:t>eloper (internal DevO</w:t>
        </w:r>
        <w:r w:rsidR="00B16E20">
          <w:rPr>
            <w:sz w:val="20"/>
            <w:szCs w:val="20"/>
            <w:highlight w:val="yellow"/>
            <w:lang w:eastAsia="en-GB"/>
          </w:rPr>
          <w:t>ps)</w:t>
        </w:r>
      </w:ins>
      <w:ins w:id="1504" w:author="Olga Havel" w:date="2019-11-07T13:37:00Z">
        <w:r w:rsidRPr="00632717">
          <w:rPr>
            <w:sz w:val="20"/>
            <w:szCs w:val="20"/>
            <w:highlight w:val="yellow"/>
            <w:lang w:eastAsia="en-GB"/>
          </w:rPr>
          <w:t>|</w:t>
        </w:r>
      </w:ins>
    </w:p>
    <w:bookmarkEnd w:id="1497"/>
    <w:p w14:paraId="062B0E42" w14:textId="77777777" w:rsidR="00BD498A" w:rsidRPr="00632717" w:rsidRDefault="00BD498A" w:rsidP="00BD498A">
      <w:pPr>
        <w:pStyle w:val="RFCFigure"/>
        <w:rPr>
          <w:ins w:id="1505" w:author="Olga Havel" w:date="2019-11-07T13:37:00Z"/>
          <w:sz w:val="20"/>
          <w:szCs w:val="20"/>
          <w:highlight w:val="yellow"/>
          <w:lang w:eastAsia="en-GB"/>
        </w:rPr>
      </w:pPr>
      <w:ins w:id="1506" w:author="Olga Havel" w:date="2019-11-07T13:37:00Z">
        <w:r w:rsidRPr="00632717">
          <w:rPr>
            <w:sz w:val="20"/>
            <w:szCs w:val="20"/>
            <w:highlight w:val="yellow"/>
            <w:lang w:eastAsia="en-GB"/>
          </w:rPr>
          <w:t>|               +-------------+------------------------------------------------+</w:t>
        </w:r>
      </w:ins>
    </w:p>
    <w:p w14:paraId="3CCEB266" w14:textId="2C40D5A9" w:rsidR="00BD498A" w:rsidRPr="00632717" w:rsidRDefault="00BD498A" w:rsidP="00BD498A">
      <w:pPr>
        <w:pStyle w:val="RFCFigure"/>
        <w:rPr>
          <w:ins w:id="1507" w:author="Olga Havel" w:date="2019-11-07T13:37:00Z"/>
          <w:sz w:val="20"/>
          <w:szCs w:val="20"/>
          <w:highlight w:val="yellow"/>
          <w:lang w:eastAsia="en-GB"/>
        </w:rPr>
      </w:pPr>
      <w:ins w:id="1508" w:author="Olga Havel" w:date="2019-11-07T13:37:00Z">
        <w:r w:rsidRPr="00632717">
          <w:rPr>
            <w:sz w:val="20"/>
            <w:szCs w:val="20"/>
            <w:highlight w:val="yellow"/>
            <w:lang w:eastAsia="en-GB"/>
          </w:rPr>
          <w:t xml:space="preserve">|               | Strategy    | </w:t>
        </w:r>
      </w:ins>
      <w:ins w:id="1509" w:author="Olga Havel" w:date="2019-11-07T14:44:00Z">
        <w:r w:rsidR="00C33F96">
          <w:rPr>
            <w:sz w:val="20"/>
            <w:szCs w:val="20"/>
            <w:highlight w:val="yellow"/>
            <w:lang w:eastAsia="en-GB"/>
          </w:rPr>
          <w:t>Application Developer designs models, policy</w:t>
        </w:r>
      </w:ins>
      <w:ins w:id="1510" w:author="Olga Havel" w:date="2019-11-07T13:37:00Z">
        <w:r w:rsidRPr="00632717">
          <w:rPr>
            <w:sz w:val="20"/>
            <w:szCs w:val="20"/>
            <w:highlight w:val="yellow"/>
            <w:lang w:eastAsia="en-GB"/>
          </w:rPr>
          <w:t xml:space="preserve">   |</w:t>
        </w:r>
      </w:ins>
    </w:p>
    <w:p w14:paraId="609EC446" w14:textId="04E02A00" w:rsidR="00BD498A" w:rsidRPr="00632717" w:rsidRDefault="00BD498A" w:rsidP="00BD498A">
      <w:pPr>
        <w:pStyle w:val="RFCFigure"/>
        <w:rPr>
          <w:ins w:id="1511" w:author="Olga Havel" w:date="2019-11-07T13:37:00Z"/>
          <w:sz w:val="20"/>
          <w:szCs w:val="20"/>
          <w:highlight w:val="yellow"/>
          <w:lang w:eastAsia="en-GB"/>
        </w:rPr>
      </w:pPr>
      <w:ins w:id="1512" w:author="Olga Havel" w:date="2019-11-07T13:37:00Z">
        <w:r w:rsidRPr="00632717">
          <w:rPr>
            <w:sz w:val="20"/>
            <w:szCs w:val="20"/>
            <w:highlight w:val="yellow"/>
            <w:lang w:eastAsia="en-GB"/>
          </w:rPr>
          <w:t xml:space="preserve">|               | Intent      | intents </w:t>
        </w:r>
        <w:r w:rsidR="00C33F96">
          <w:rPr>
            <w:sz w:val="20"/>
            <w:szCs w:val="20"/>
            <w:highlight w:val="yellow"/>
            <w:lang w:eastAsia="en-GB"/>
          </w:rPr>
          <w:t xml:space="preserve">&amp; building blocks to be used by other  </w:t>
        </w:r>
        <w:r w:rsidRPr="00632717">
          <w:rPr>
            <w:sz w:val="20"/>
            <w:szCs w:val="20"/>
            <w:highlight w:val="yellow"/>
            <w:lang w:eastAsia="en-GB"/>
          </w:rPr>
          <w:t>|</w:t>
        </w:r>
      </w:ins>
    </w:p>
    <w:p w14:paraId="45DCADBC" w14:textId="150D46FB" w:rsidR="00BD498A" w:rsidRPr="00632717" w:rsidRDefault="00BD498A" w:rsidP="00BD498A">
      <w:pPr>
        <w:pStyle w:val="RFCFigure"/>
        <w:rPr>
          <w:ins w:id="1513" w:author="Olga Havel" w:date="2019-11-07T13:37:00Z"/>
          <w:sz w:val="20"/>
          <w:szCs w:val="20"/>
          <w:highlight w:val="yellow"/>
          <w:lang w:eastAsia="en-GB"/>
        </w:rPr>
      </w:pPr>
      <w:ins w:id="1514" w:author="Olga Havel" w:date="2019-11-07T13:37:00Z">
        <w:r w:rsidRPr="00632717">
          <w:rPr>
            <w:sz w:val="20"/>
            <w:szCs w:val="20"/>
            <w:highlight w:val="yellow"/>
            <w:lang w:eastAsia="en-GB"/>
          </w:rPr>
          <w:t xml:space="preserve">|               |             | intents. </w:t>
        </w:r>
      </w:ins>
      <w:bookmarkStart w:id="1515" w:name="OLE_LINK64"/>
      <w:bookmarkStart w:id="1516" w:name="OLE_LINK65"/>
      <w:ins w:id="1517" w:author="Olga Havel" w:date="2019-11-07T14:45:00Z">
        <w:r w:rsidR="00C33F96">
          <w:rPr>
            <w:sz w:val="20"/>
            <w:szCs w:val="20"/>
            <w:highlight w:val="yellow"/>
            <w:lang w:eastAsia="en-GB"/>
          </w:rPr>
          <w:t xml:space="preserve">This is for the trusted internal DCN </w:t>
        </w:r>
      </w:ins>
      <w:ins w:id="1518" w:author="Olga Havel" w:date="2019-11-07T13:37:00Z">
        <w:r w:rsidRPr="00632717">
          <w:rPr>
            <w:sz w:val="20"/>
            <w:szCs w:val="20"/>
            <w:highlight w:val="yellow"/>
            <w:lang w:eastAsia="en-GB"/>
          </w:rPr>
          <w:t xml:space="preserve"> | </w:t>
        </w:r>
      </w:ins>
    </w:p>
    <w:p w14:paraId="3E01EC40" w14:textId="17EAD7B5" w:rsidR="00BD498A" w:rsidRPr="00632717" w:rsidRDefault="00BD498A" w:rsidP="00BD498A">
      <w:pPr>
        <w:pStyle w:val="RFCFigure"/>
        <w:rPr>
          <w:ins w:id="1519" w:author="Olga Havel" w:date="2019-11-07T13:37:00Z"/>
          <w:sz w:val="20"/>
          <w:szCs w:val="20"/>
          <w:highlight w:val="yellow"/>
          <w:lang w:eastAsia="en-GB"/>
        </w:rPr>
      </w:pPr>
      <w:ins w:id="1520" w:author="Olga Havel" w:date="2019-11-07T13:37:00Z">
        <w:r w:rsidRPr="00632717">
          <w:rPr>
            <w:sz w:val="20"/>
            <w:szCs w:val="20"/>
            <w:highlight w:val="yellow"/>
            <w:lang w:eastAsia="en-GB"/>
          </w:rPr>
          <w:t xml:space="preserve">|               |             | </w:t>
        </w:r>
        <w:r w:rsidR="00C33F96">
          <w:rPr>
            <w:sz w:val="20"/>
            <w:szCs w:val="20"/>
            <w:highlight w:val="yellow"/>
            <w:lang w:eastAsia="en-GB"/>
          </w:rPr>
          <w:t>DevOps</w:t>
        </w:r>
        <w:r w:rsidR="00A246C7">
          <w:rPr>
            <w:sz w:val="20"/>
            <w:szCs w:val="20"/>
            <w:highlight w:val="yellow"/>
            <w:lang w:eastAsia="en-GB"/>
          </w:rPr>
          <w:t>.</w:t>
        </w:r>
      </w:ins>
      <w:bookmarkEnd w:id="1515"/>
      <w:bookmarkEnd w:id="1516"/>
      <w:ins w:id="1521" w:author="Olga Havel" w:date="2019-11-07T14:46:00Z">
        <w:r w:rsidR="00C33F96">
          <w:rPr>
            <w:sz w:val="20"/>
            <w:szCs w:val="20"/>
            <w:highlight w:val="yellow"/>
            <w:lang w:eastAsia="en-GB"/>
          </w:rPr>
          <w:t xml:space="preserve">        </w:t>
        </w:r>
      </w:ins>
      <w:ins w:id="1522" w:author="Olga Havel" w:date="2019-11-07T13:37:00Z">
        <w:r w:rsidR="00A246C7">
          <w:rPr>
            <w:sz w:val="20"/>
            <w:szCs w:val="20"/>
            <w:highlight w:val="yellow"/>
            <w:lang w:eastAsia="en-GB"/>
          </w:rPr>
          <w:t xml:space="preserve">   </w:t>
        </w:r>
        <w:bookmarkStart w:id="1523" w:name="OLE_LINK98"/>
        <w:r w:rsidR="00A246C7">
          <w:rPr>
            <w:sz w:val="20"/>
            <w:szCs w:val="20"/>
            <w:highlight w:val="yellow"/>
            <w:lang w:eastAsia="en-GB"/>
          </w:rPr>
          <w:t xml:space="preserve"> </w:t>
        </w:r>
        <w:bookmarkEnd w:id="1523"/>
        <w:r w:rsidR="00A246C7">
          <w:rPr>
            <w:sz w:val="20"/>
            <w:szCs w:val="20"/>
            <w:highlight w:val="yellow"/>
            <w:lang w:eastAsia="en-GB"/>
          </w:rPr>
          <w:t xml:space="preserve">                         </w:t>
        </w:r>
        <w:r w:rsidRPr="00632717">
          <w:rPr>
            <w:sz w:val="20"/>
            <w:szCs w:val="20"/>
            <w:highlight w:val="yellow"/>
            <w:lang w:eastAsia="en-GB"/>
          </w:rPr>
          <w:t xml:space="preserve">   |</w:t>
        </w:r>
      </w:ins>
    </w:p>
    <w:bookmarkEnd w:id="1489"/>
    <w:p w14:paraId="518DC2C4" w14:textId="77777777" w:rsidR="00BD498A" w:rsidRDefault="00BD498A" w:rsidP="00BD498A">
      <w:pPr>
        <w:pStyle w:val="RFCFigure"/>
        <w:rPr>
          <w:ins w:id="1524" w:author="Olga Havel" w:date="2019-11-07T13:37:00Z"/>
          <w:sz w:val="20"/>
          <w:szCs w:val="20"/>
          <w:lang w:eastAsia="en-GB"/>
        </w:rPr>
      </w:pPr>
      <w:ins w:id="1525" w:author="Olga Havel" w:date="2019-11-07T13:37:00Z">
        <w:r>
          <w:rPr>
            <w:sz w:val="20"/>
            <w:szCs w:val="20"/>
            <w:highlight w:val="yellow"/>
            <w:lang w:eastAsia="en-GB"/>
          </w:rPr>
          <w:t>+---------------+-------------+-------------</w:t>
        </w:r>
        <w:r w:rsidRPr="0063414F">
          <w:rPr>
            <w:sz w:val="20"/>
            <w:szCs w:val="20"/>
            <w:highlight w:val="yellow"/>
            <w:lang w:eastAsia="en-GB"/>
          </w:rPr>
          <w:t>-----------------------------------+</w:t>
        </w:r>
      </w:ins>
    </w:p>
    <w:bookmarkEnd w:id="1305"/>
    <w:bookmarkEnd w:id="1490"/>
    <w:p w14:paraId="237A5CC5" w14:textId="371CE743" w:rsidR="00526C8F" w:rsidRDefault="00526C8F" w:rsidP="00526C8F">
      <w:pPr>
        <w:pStyle w:val="RFCFigure"/>
        <w:rPr>
          <w:ins w:id="1526" w:author="Olga Havel" w:date="2019-11-07T10:50:00Z"/>
          <w:sz w:val="20"/>
          <w:szCs w:val="20"/>
          <w:lang w:eastAsia="en-GB"/>
        </w:rPr>
      </w:pPr>
    </w:p>
    <w:p w14:paraId="1799952E" w14:textId="77777777" w:rsidR="00526C8F" w:rsidRDefault="00526C8F" w:rsidP="00526C8F">
      <w:pPr>
        <w:pStyle w:val="RFCListBullet"/>
        <w:rPr>
          <w:ins w:id="1527" w:author="Olga Havel" w:date="2019-11-07T10:50:00Z"/>
          <w:sz w:val="20"/>
        </w:rPr>
      </w:pPr>
    </w:p>
    <w:p w14:paraId="79FCD2BC" w14:textId="77777777" w:rsidR="00526C8F" w:rsidRDefault="00526C8F" w:rsidP="00526C8F">
      <w:pPr>
        <w:pStyle w:val="Heading3"/>
        <w:rPr>
          <w:ins w:id="1528" w:author="Olga Havel" w:date="2019-11-07T16:00:00Z"/>
          <w:highlight w:val="yellow"/>
        </w:rPr>
      </w:pPr>
      <w:ins w:id="1529" w:author="Olga Havel" w:date="2019-11-07T10:50:00Z">
        <w:r w:rsidRPr="00632717">
          <w:rPr>
            <w:highlight w:val="yellow"/>
          </w:rPr>
          <w:t>Intent Categories</w:t>
        </w:r>
      </w:ins>
    </w:p>
    <w:p w14:paraId="0379DE8A" w14:textId="26637E53" w:rsidR="00D23C82" w:rsidRDefault="00D23C82" w:rsidP="00D23C82">
      <w:pPr>
        <w:pStyle w:val="RFCFigure"/>
        <w:rPr>
          <w:ins w:id="1530" w:author="Olga Havel" w:date="2019-11-07T16:00:00Z"/>
          <w:szCs w:val="20"/>
          <w:highlight w:val="yellow"/>
          <w:lang w:eastAsia="en-GB"/>
        </w:rPr>
      </w:pPr>
      <w:bookmarkStart w:id="1531" w:name="OLE_LINK103"/>
      <w:ins w:id="1532" w:author="Olga Havel" w:date="2019-11-07T16:00:00Z">
        <w:r>
          <w:rPr>
            <w:szCs w:val="20"/>
            <w:highlight w:val="yellow"/>
            <w:lang w:eastAsia="en-GB"/>
          </w:rPr>
          <w:t>The following are the proposed categories:</w:t>
        </w:r>
      </w:ins>
    </w:p>
    <w:p w14:paraId="755B091B" w14:textId="77777777" w:rsidR="00D23C82" w:rsidRDefault="00D23C82" w:rsidP="00D23C82">
      <w:pPr>
        <w:pStyle w:val="RFCFigure"/>
        <w:numPr>
          <w:ilvl w:val="0"/>
          <w:numId w:val="34"/>
        </w:numPr>
        <w:rPr>
          <w:ins w:id="1533" w:author="Olga Havel" w:date="2019-11-07T16:00:00Z"/>
          <w:szCs w:val="20"/>
          <w:highlight w:val="yellow"/>
          <w:lang w:eastAsia="en-GB"/>
        </w:rPr>
      </w:pPr>
      <w:ins w:id="1534" w:author="Olga Havel" w:date="2019-11-07T16:00:00Z">
        <w:r>
          <w:rPr>
            <w:szCs w:val="20"/>
            <w:highlight w:val="yellow"/>
            <w:lang w:eastAsia="en-GB"/>
          </w:rPr>
          <w:t>Intent Scope: C1=Connectivity, C2=Security, C3=Application, C4=QoS C5=Storage C6=Compute</w:t>
        </w:r>
      </w:ins>
    </w:p>
    <w:p w14:paraId="40793AC2" w14:textId="77777777" w:rsidR="00D23C82" w:rsidRDefault="00D23C82" w:rsidP="00D23C82">
      <w:pPr>
        <w:pStyle w:val="RFCFigure"/>
        <w:numPr>
          <w:ilvl w:val="0"/>
          <w:numId w:val="34"/>
        </w:numPr>
        <w:rPr>
          <w:ins w:id="1535" w:author="Olga Havel" w:date="2019-11-07T16:00:00Z"/>
          <w:szCs w:val="20"/>
          <w:highlight w:val="yellow"/>
          <w:lang w:eastAsia="en-GB"/>
        </w:rPr>
      </w:pPr>
      <w:ins w:id="1536" w:author="Olga Havel" w:date="2019-11-07T16:00:00Z">
        <w:r>
          <w:rPr>
            <w:szCs w:val="20"/>
            <w:highlight w:val="yellow"/>
            <w:lang w:eastAsia="en-GB"/>
          </w:rPr>
          <w:t>DCN Resource (DCN Res) Scope: C1=Virtual, C2=Physical</w:t>
        </w:r>
      </w:ins>
    </w:p>
    <w:p w14:paraId="05CFF853" w14:textId="77777777" w:rsidR="00D23C82" w:rsidRPr="00C30169" w:rsidRDefault="00D23C82" w:rsidP="00D23C82">
      <w:pPr>
        <w:pStyle w:val="RFCFigure"/>
        <w:numPr>
          <w:ilvl w:val="0"/>
          <w:numId w:val="34"/>
        </w:numPr>
        <w:rPr>
          <w:ins w:id="1537" w:author="Olga Havel" w:date="2019-11-07T16:00:00Z"/>
          <w:szCs w:val="20"/>
          <w:highlight w:val="yellow"/>
          <w:lang w:eastAsia="en-GB"/>
        </w:rPr>
      </w:pPr>
      <w:ins w:id="1538" w:author="Olga Havel" w:date="2019-11-07T16:00:00Z">
        <w:r>
          <w:rPr>
            <w:szCs w:val="20"/>
            <w:highlight w:val="yellow"/>
            <w:lang w:eastAsia="en-GB"/>
          </w:rPr>
          <w:t>DCN Network (DCN Net) Scope: C1=Logical, C2=Physical</w:t>
        </w:r>
      </w:ins>
    </w:p>
    <w:p w14:paraId="16764572" w14:textId="77777777" w:rsidR="00D23C82" w:rsidRDefault="00D23C82" w:rsidP="00D23C82">
      <w:pPr>
        <w:pStyle w:val="RFCFigure"/>
        <w:numPr>
          <w:ilvl w:val="0"/>
          <w:numId w:val="34"/>
        </w:numPr>
        <w:rPr>
          <w:ins w:id="1539" w:author="Olga Havel" w:date="2019-11-07T16:00:00Z"/>
          <w:szCs w:val="20"/>
          <w:highlight w:val="yellow"/>
          <w:lang w:eastAsia="en-GB"/>
        </w:rPr>
      </w:pPr>
      <w:ins w:id="1540" w:author="Olga Havel" w:date="2019-11-07T16:00:00Z">
        <w:r>
          <w:rPr>
            <w:szCs w:val="20"/>
            <w:highlight w:val="yellow"/>
            <w:lang w:eastAsia="en-GB"/>
          </w:rPr>
          <w:t>Abstraction(ABS): C1=Technical(with technical feedback), C2=Non-technical (without technical feedback)</w:t>
        </w:r>
      </w:ins>
    </w:p>
    <w:p w14:paraId="5252F038" w14:textId="77777777" w:rsidR="00D23C82" w:rsidRDefault="00D23C82" w:rsidP="00D23C82">
      <w:pPr>
        <w:pStyle w:val="RFCFigure"/>
        <w:numPr>
          <w:ilvl w:val="0"/>
          <w:numId w:val="34"/>
        </w:numPr>
        <w:rPr>
          <w:ins w:id="1541" w:author="Olga Havel" w:date="2019-11-07T16:00:00Z"/>
          <w:szCs w:val="20"/>
          <w:highlight w:val="yellow"/>
          <w:lang w:eastAsia="en-GB"/>
        </w:rPr>
      </w:pPr>
      <w:ins w:id="1542" w:author="Olga Havel" w:date="2019-11-07T16:00:00Z">
        <w:r>
          <w:rPr>
            <w:szCs w:val="20"/>
            <w:highlight w:val="yellow"/>
            <w:lang w:eastAsia="en-GB"/>
          </w:rPr>
          <w:t>Life-cycle (L-C): C1=Persistent (Full life-cycle), C2=Transient (Short Lived)</w:t>
        </w:r>
      </w:ins>
    </w:p>
    <w:bookmarkEnd w:id="1531"/>
    <w:p w14:paraId="78CD9FD6" w14:textId="77777777" w:rsidR="00D23C82" w:rsidRPr="00D23C82" w:rsidRDefault="00D23C82" w:rsidP="00D23C82">
      <w:pPr>
        <w:rPr>
          <w:ins w:id="1543" w:author="Olga Havel" w:date="2019-11-07T10:50:00Z"/>
          <w:highlight w:val="yellow"/>
          <w:rPrChange w:id="1544" w:author="Olga Havel" w:date="2019-11-07T16:00:00Z">
            <w:rPr>
              <w:ins w:id="1545" w:author="Olga Havel" w:date="2019-11-07T10:50:00Z"/>
              <w:highlight w:val="yellow"/>
            </w:rPr>
          </w:rPrChange>
        </w:rPr>
        <w:pPrChange w:id="1546" w:author="Olga Havel" w:date="2019-11-07T16:00:00Z">
          <w:pPr>
            <w:pStyle w:val="Heading3"/>
          </w:pPr>
        </w:pPrChange>
      </w:pPr>
    </w:p>
    <w:p w14:paraId="732D6C02" w14:textId="5B049F2E" w:rsidR="00526C8F" w:rsidRDefault="00526C8F" w:rsidP="00526C8F">
      <w:pPr>
        <w:rPr>
          <w:ins w:id="1547" w:author="Olga Havel" w:date="2019-11-07T13:49:00Z"/>
        </w:rPr>
      </w:pPr>
      <w:ins w:id="1548" w:author="Olga Havel" w:date="2019-11-07T10:50:00Z">
        <w:r w:rsidRPr="00253735">
          <w:rPr>
            <w:highlight w:val="yellow"/>
          </w:rPr>
          <w:t xml:space="preserve">The following </w:t>
        </w:r>
        <w:r w:rsidR="002B78B9">
          <w:rPr>
            <w:highlight w:val="yellow"/>
          </w:rPr>
          <w:t xml:space="preserve">is the </w:t>
        </w:r>
        <w:r w:rsidRPr="00632717">
          <w:rPr>
            <w:highlight w:val="yellow"/>
          </w:rPr>
          <w:t xml:space="preserve">Classification Table </w:t>
        </w:r>
      </w:ins>
      <w:ins w:id="1549" w:author="Olga Havel" w:date="2019-11-07T14:04:00Z">
        <w:r w:rsidR="002B78B9">
          <w:rPr>
            <w:highlight w:val="yellow"/>
          </w:rPr>
          <w:t xml:space="preserve">Example </w:t>
        </w:r>
      </w:ins>
      <w:ins w:id="1550" w:author="Olga Havel" w:date="2019-11-07T10:50:00Z">
        <w:r w:rsidRPr="00632717">
          <w:rPr>
            <w:highlight w:val="yellow"/>
          </w:rPr>
          <w:t>fo</w:t>
        </w:r>
        <w:r w:rsidR="0095488E">
          <w:rPr>
            <w:highlight w:val="yellow"/>
          </w:rPr>
          <w:t>r DC Solutions</w:t>
        </w:r>
        <w:r w:rsidRPr="00632717">
          <w:rPr>
            <w:highlight w:val="yellow"/>
          </w:rPr>
          <w:t>.</w:t>
        </w:r>
      </w:ins>
    </w:p>
    <w:p w14:paraId="656C1F95" w14:textId="3657938C" w:rsidR="000E72B1" w:rsidRDefault="000E72B1" w:rsidP="000E72B1">
      <w:pPr>
        <w:pStyle w:val="RFCFigure"/>
        <w:rPr>
          <w:ins w:id="1551" w:author="Olga Havel" w:date="2019-11-07T13:50:00Z"/>
          <w:sz w:val="20"/>
          <w:szCs w:val="20"/>
          <w:highlight w:val="yellow"/>
          <w:lang w:eastAsia="en-GB"/>
        </w:rPr>
      </w:pPr>
      <w:ins w:id="1552" w:author="Olga Havel" w:date="2019-11-07T13:50:00Z">
        <w:r w:rsidRPr="00F70658">
          <w:rPr>
            <w:sz w:val="20"/>
            <w:szCs w:val="20"/>
            <w:highlight w:val="yellow"/>
            <w:lang w:eastAsia="en-GB"/>
          </w:rPr>
          <w:t>+-----------</w:t>
        </w:r>
      </w:ins>
      <w:ins w:id="1553" w:author="Olga Havel" w:date="2019-11-07T13:52:00Z">
        <w:r>
          <w:rPr>
            <w:sz w:val="20"/>
            <w:szCs w:val="20"/>
            <w:highlight w:val="yellow"/>
            <w:lang w:eastAsia="en-GB"/>
          </w:rPr>
          <w:t>-</w:t>
        </w:r>
      </w:ins>
      <w:ins w:id="1554" w:author="Olga Havel" w:date="2019-11-07T13:50:00Z">
        <w:r w:rsidRPr="00F70658">
          <w:rPr>
            <w:sz w:val="20"/>
            <w:szCs w:val="20"/>
            <w:highlight w:val="yellow"/>
            <w:lang w:eastAsia="en-GB"/>
          </w:rPr>
          <w:t>--</w:t>
        </w:r>
      </w:ins>
      <w:ins w:id="1555" w:author="Olga Havel" w:date="2019-11-07T13:52:00Z">
        <w:r>
          <w:rPr>
            <w:sz w:val="20"/>
            <w:szCs w:val="20"/>
            <w:highlight w:val="yellow"/>
            <w:lang w:eastAsia="en-GB"/>
          </w:rPr>
          <w:t>-</w:t>
        </w:r>
      </w:ins>
      <w:ins w:id="1556" w:author="Olga Havel" w:date="2019-11-07T13:50:00Z">
        <w:r w:rsidRPr="00F70658">
          <w:rPr>
            <w:sz w:val="20"/>
            <w:szCs w:val="20"/>
            <w:highlight w:val="yellow"/>
            <w:lang w:eastAsia="en-GB"/>
          </w:rPr>
          <w:t>+</w:t>
        </w:r>
        <w:r>
          <w:rPr>
            <w:sz w:val="20"/>
            <w:szCs w:val="20"/>
            <w:highlight w:val="yellow"/>
            <w:lang w:eastAsia="en-GB"/>
          </w:rPr>
          <w:t>-------------+---------</w:t>
        </w:r>
      </w:ins>
      <w:ins w:id="1557" w:author="Olga Havel" w:date="2019-11-07T13:52:00Z">
        <w:r>
          <w:rPr>
            <w:sz w:val="20"/>
            <w:szCs w:val="20"/>
            <w:highlight w:val="yellow"/>
            <w:lang w:eastAsia="en-GB"/>
          </w:rPr>
          <w:t>--</w:t>
        </w:r>
      </w:ins>
      <w:ins w:id="1558" w:author="Olga Havel" w:date="2019-11-07T13:50:00Z">
        <w:r>
          <w:rPr>
            <w:sz w:val="20"/>
            <w:szCs w:val="20"/>
            <w:highlight w:val="yellow"/>
            <w:lang w:eastAsia="en-GB"/>
          </w:rPr>
          <w:t>------+-----</w:t>
        </w:r>
      </w:ins>
      <w:ins w:id="1559" w:author="Olga Havel" w:date="2019-11-07T13:54:00Z">
        <w:r>
          <w:rPr>
            <w:sz w:val="20"/>
            <w:szCs w:val="20"/>
            <w:highlight w:val="yellow"/>
            <w:lang w:eastAsia="en-GB"/>
          </w:rPr>
          <w:t>+</w:t>
        </w:r>
      </w:ins>
      <w:ins w:id="1560" w:author="Olga Havel" w:date="2019-11-07T13:50:00Z">
        <w:r w:rsidR="00D3118A">
          <w:rPr>
            <w:sz w:val="20"/>
            <w:szCs w:val="20"/>
            <w:highlight w:val="yellow"/>
            <w:lang w:eastAsia="en-GB"/>
          </w:rPr>
          <w:t>-----</w:t>
        </w:r>
        <w:r>
          <w:rPr>
            <w:sz w:val="20"/>
            <w:szCs w:val="20"/>
            <w:highlight w:val="yellow"/>
            <w:lang w:eastAsia="en-GB"/>
          </w:rPr>
          <w:t>+-----+-----+</w:t>
        </w:r>
      </w:ins>
    </w:p>
    <w:p w14:paraId="00047398" w14:textId="7C8EE40C" w:rsidR="000E72B1" w:rsidRDefault="000E72B1" w:rsidP="000E72B1">
      <w:pPr>
        <w:pStyle w:val="RFCFigure"/>
        <w:rPr>
          <w:ins w:id="1561" w:author="Olga Havel" w:date="2019-11-07T13:50:00Z"/>
          <w:sz w:val="20"/>
          <w:szCs w:val="20"/>
          <w:highlight w:val="yellow"/>
          <w:lang w:eastAsia="en-GB"/>
        </w:rPr>
      </w:pPr>
      <w:ins w:id="1562" w:author="Olga Havel" w:date="2019-11-07T13:50:00Z">
        <w:r>
          <w:rPr>
            <w:sz w:val="20"/>
            <w:szCs w:val="20"/>
            <w:highlight w:val="yellow"/>
            <w:lang w:eastAsia="en-GB"/>
          </w:rPr>
          <w:t>| Intent User</w:t>
        </w:r>
      </w:ins>
      <w:ins w:id="1563" w:author="Olga Havel" w:date="2019-11-07T13:52:00Z">
        <w:r>
          <w:rPr>
            <w:sz w:val="20"/>
            <w:szCs w:val="20"/>
            <w:highlight w:val="yellow"/>
            <w:lang w:eastAsia="en-GB"/>
          </w:rPr>
          <w:t xml:space="preserve"> </w:t>
        </w:r>
      </w:ins>
      <w:ins w:id="1564" w:author="Olga Havel" w:date="2019-11-07T13:50:00Z">
        <w:r>
          <w:rPr>
            <w:sz w:val="20"/>
            <w:szCs w:val="20"/>
            <w:highlight w:val="yellow"/>
            <w:lang w:eastAsia="en-GB"/>
          </w:rPr>
          <w:t xml:space="preserve"> </w:t>
        </w:r>
      </w:ins>
      <w:ins w:id="1565" w:author="Olga Havel" w:date="2019-11-07T13:52:00Z">
        <w:r>
          <w:rPr>
            <w:sz w:val="20"/>
            <w:szCs w:val="20"/>
            <w:highlight w:val="yellow"/>
            <w:lang w:eastAsia="en-GB"/>
          </w:rPr>
          <w:t xml:space="preserve"> </w:t>
        </w:r>
      </w:ins>
      <w:ins w:id="1566" w:author="Olga Havel" w:date="2019-11-07T13:50:00Z">
        <w:r>
          <w:rPr>
            <w:sz w:val="20"/>
            <w:szCs w:val="20"/>
            <w:highlight w:val="yellow"/>
            <w:lang w:eastAsia="en-GB"/>
          </w:rPr>
          <w:t>| Intent Type |</w:t>
        </w:r>
        <w:r w:rsidRPr="00F70658">
          <w:rPr>
            <w:sz w:val="20"/>
            <w:szCs w:val="20"/>
            <w:highlight w:val="yellow"/>
            <w:lang w:eastAsia="en-GB"/>
          </w:rPr>
          <w:t xml:space="preserve"> </w:t>
        </w:r>
        <w:r>
          <w:rPr>
            <w:sz w:val="20"/>
            <w:szCs w:val="20"/>
            <w:highlight w:val="yellow"/>
            <w:lang w:eastAsia="en-GB"/>
          </w:rPr>
          <w:t xml:space="preserve">Intent    </w:t>
        </w:r>
      </w:ins>
      <w:ins w:id="1567" w:author="Olga Havel" w:date="2019-11-07T13:53:00Z">
        <w:r>
          <w:rPr>
            <w:sz w:val="20"/>
            <w:szCs w:val="20"/>
            <w:highlight w:val="yellow"/>
            <w:lang w:eastAsia="en-GB"/>
          </w:rPr>
          <w:t xml:space="preserve">      </w:t>
        </w:r>
      </w:ins>
      <w:ins w:id="1568" w:author="Olga Havel" w:date="2019-11-07T13:50:00Z">
        <w:r>
          <w:rPr>
            <w:sz w:val="20"/>
            <w:szCs w:val="20"/>
            <w:highlight w:val="yellow"/>
            <w:lang w:eastAsia="en-GB"/>
          </w:rPr>
          <w:t>|</w:t>
        </w:r>
      </w:ins>
      <w:ins w:id="1569" w:author="Olga Havel" w:date="2019-11-07T13:54:00Z">
        <w:r>
          <w:rPr>
            <w:sz w:val="20"/>
            <w:szCs w:val="20"/>
            <w:highlight w:val="yellow"/>
            <w:lang w:eastAsia="en-GB"/>
          </w:rPr>
          <w:t xml:space="preserve"> DCN | DCN</w:t>
        </w:r>
      </w:ins>
      <w:ins w:id="1570" w:author="Olga Havel" w:date="2019-11-07T13:55:00Z">
        <w:r>
          <w:rPr>
            <w:sz w:val="20"/>
            <w:szCs w:val="20"/>
            <w:highlight w:val="yellow"/>
            <w:lang w:eastAsia="en-GB"/>
          </w:rPr>
          <w:t xml:space="preserve"> |</w:t>
        </w:r>
        <w:r w:rsidR="00D3118A">
          <w:rPr>
            <w:sz w:val="20"/>
            <w:szCs w:val="20"/>
            <w:highlight w:val="yellow"/>
            <w:lang w:eastAsia="en-GB"/>
          </w:rPr>
          <w:t xml:space="preserve"> ABS |</w:t>
        </w:r>
      </w:ins>
      <w:ins w:id="1571" w:author="Olga Havel" w:date="2019-11-07T13:56:00Z">
        <w:r w:rsidR="00D3118A">
          <w:rPr>
            <w:sz w:val="20"/>
            <w:szCs w:val="20"/>
            <w:highlight w:val="yellow"/>
            <w:lang w:eastAsia="en-GB"/>
          </w:rPr>
          <w:t xml:space="preserve"> L-C |</w:t>
        </w:r>
      </w:ins>
    </w:p>
    <w:p w14:paraId="45D3473D" w14:textId="1CEC8AD3" w:rsidR="000E72B1" w:rsidRDefault="000E72B1" w:rsidP="000E72B1">
      <w:pPr>
        <w:pStyle w:val="RFCFigure"/>
        <w:rPr>
          <w:ins w:id="1572" w:author="Olga Havel" w:date="2019-11-07T13:50:00Z"/>
          <w:sz w:val="20"/>
          <w:szCs w:val="20"/>
          <w:highlight w:val="yellow"/>
          <w:lang w:eastAsia="en-GB"/>
        </w:rPr>
      </w:pPr>
      <w:ins w:id="1573" w:author="Olga Havel" w:date="2019-11-07T13:50:00Z">
        <w:r>
          <w:rPr>
            <w:sz w:val="20"/>
            <w:szCs w:val="20"/>
            <w:highlight w:val="yellow"/>
            <w:lang w:eastAsia="en-GB"/>
          </w:rPr>
          <w:t xml:space="preserve">|             </w:t>
        </w:r>
      </w:ins>
      <w:ins w:id="1574" w:author="Olga Havel" w:date="2019-11-07T13:52:00Z">
        <w:r>
          <w:rPr>
            <w:sz w:val="20"/>
            <w:szCs w:val="20"/>
            <w:highlight w:val="yellow"/>
            <w:lang w:eastAsia="en-GB"/>
          </w:rPr>
          <w:t xml:space="preserve">  </w:t>
        </w:r>
      </w:ins>
      <w:ins w:id="1575" w:author="Olga Havel" w:date="2019-11-07T13:50:00Z">
        <w:r>
          <w:rPr>
            <w:sz w:val="20"/>
            <w:szCs w:val="20"/>
            <w:highlight w:val="yellow"/>
            <w:lang w:eastAsia="en-GB"/>
          </w:rPr>
          <w:t xml:space="preserve">|             | Scope           | Res </w:t>
        </w:r>
      </w:ins>
      <w:ins w:id="1576" w:author="Olga Havel" w:date="2019-11-07T13:54:00Z">
        <w:r>
          <w:rPr>
            <w:sz w:val="20"/>
            <w:szCs w:val="20"/>
            <w:highlight w:val="yellow"/>
            <w:lang w:eastAsia="en-GB"/>
          </w:rPr>
          <w:t>|</w:t>
        </w:r>
      </w:ins>
      <w:ins w:id="1577" w:author="Olga Havel" w:date="2019-11-07T13:50:00Z">
        <w:r>
          <w:rPr>
            <w:sz w:val="20"/>
            <w:szCs w:val="20"/>
            <w:highlight w:val="yellow"/>
            <w:lang w:eastAsia="en-GB"/>
          </w:rPr>
          <w:t xml:space="preserve"> </w:t>
        </w:r>
      </w:ins>
      <w:ins w:id="1578" w:author="Olga Havel" w:date="2019-11-07T13:54:00Z">
        <w:r>
          <w:rPr>
            <w:sz w:val="20"/>
            <w:szCs w:val="20"/>
            <w:highlight w:val="yellow"/>
            <w:lang w:eastAsia="en-GB"/>
          </w:rPr>
          <w:t>Net</w:t>
        </w:r>
      </w:ins>
      <w:ins w:id="1579" w:author="Olga Havel" w:date="2019-11-07T13:50:00Z">
        <w:r>
          <w:rPr>
            <w:sz w:val="20"/>
            <w:szCs w:val="20"/>
            <w:highlight w:val="yellow"/>
            <w:lang w:eastAsia="en-GB"/>
          </w:rPr>
          <w:t xml:space="preserve"> |     |     |</w:t>
        </w:r>
      </w:ins>
    </w:p>
    <w:p w14:paraId="5560D1C4" w14:textId="7CF9EA5B" w:rsidR="000E72B1" w:rsidRDefault="000E72B1" w:rsidP="000E72B1">
      <w:pPr>
        <w:pStyle w:val="RFCFigure"/>
        <w:rPr>
          <w:ins w:id="1580" w:author="Olga Havel" w:date="2019-11-07T13:50:00Z"/>
          <w:sz w:val="20"/>
          <w:szCs w:val="20"/>
          <w:highlight w:val="yellow"/>
          <w:lang w:eastAsia="en-GB"/>
        </w:rPr>
      </w:pPr>
      <w:ins w:id="1581" w:author="Olga Havel" w:date="2019-11-07T13:50:00Z">
        <w:r>
          <w:rPr>
            <w:sz w:val="20"/>
            <w:szCs w:val="20"/>
            <w:highlight w:val="yellow"/>
            <w:lang w:eastAsia="en-GB"/>
          </w:rPr>
          <w:t xml:space="preserve">|             </w:t>
        </w:r>
      </w:ins>
      <w:ins w:id="1582" w:author="Olga Havel" w:date="2019-11-07T13:52:00Z">
        <w:r>
          <w:rPr>
            <w:sz w:val="20"/>
            <w:szCs w:val="20"/>
            <w:highlight w:val="yellow"/>
            <w:lang w:eastAsia="en-GB"/>
          </w:rPr>
          <w:t xml:space="preserve">  </w:t>
        </w:r>
      </w:ins>
      <w:ins w:id="1583" w:author="Olga Havel" w:date="2019-11-07T13:50:00Z">
        <w:r>
          <w:rPr>
            <w:sz w:val="20"/>
            <w:szCs w:val="20"/>
            <w:highlight w:val="yellow"/>
            <w:lang w:eastAsia="en-GB"/>
          </w:rPr>
          <w:t>|             +-----------</w:t>
        </w:r>
      </w:ins>
      <w:ins w:id="1584" w:author="Olga Havel" w:date="2019-11-07T13:52:00Z">
        <w:r>
          <w:rPr>
            <w:sz w:val="20"/>
            <w:szCs w:val="20"/>
            <w:highlight w:val="yellow"/>
            <w:lang w:eastAsia="en-GB"/>
          </w:rPr>
          <w:t>------</w:t>
        </w:r>
      </w:ins>
      <w:ins w:id="1585" w:author="Olga Havel" w:date="2019-11-07T13:50:00Z">
        <w:r>
          <w:rPr>
            <w:sz w:val="20"/>
            <w:szCs w:val="20"/>
            <w:highlight w:val="yellow"/>
            <w:lang w:eastAsia="en-GB"/>
          </w:rPr>
          <w:t>+-----+-----+-----+-----+</w:t>
        </w:r>
      </w:ins>
    </w:p>
    <w:p w14:paraId="19F84B44" w14:textId="3C9FBA86" w:rsidR="000E72B1" w:rsidRDefault="000E72B1" w:rsidP="00C30169">
      <w:pPr>
        <w:pStyle w:val="RFCFigure"/>
        <w:rPr>
          <w:ins w:id="1586" w:author="Olga Havel" w:date="2019-11-07T13:50:00Z"/>
          <w:sz w:val="20"/>
          <w:szCs w:val="20"/>
          <w:highlight w:val="yellow"/>
          <w:lang w:eastAsia="en-GB"/>
        </w:rPr>
      </w:pPr>
      <w:ins w:id="1587" w:author="Olga Havel" w:date="2019-11-07T13:50:00Z">
        <w:r>
          <w:rPr>
            <w:sz w:val="20"/>
            <w:szCs w:val="20"/>
            <w:highlight w:val="yellow"/>
            <w:lang w:eastAsia="en-GB"/>
          </w:rPr>
          <w:t xml:space="preserve">|             </w:t>
        </w:r>
      </w:ins>
      <w:ins w:id="1588" w:author="Olga Havel" w:date="2019-11-07T13:52:00Z">
        <w:r>
          <w:rPr>
            <w:sz w:val="20"/>
            <w:szCs w:val="20"/>
            <w:highlight w:val="yellow"/>
            <w:lang w:eastAsia="en-GB"/>
          </w:rPr>
          <w:t xml:space="preserve">  </w:t>
        </w:r>
      </w:ins>
      <w:ins w:id="1589" w:author="Olga Havel" w:date="2019-11-07T13:50:00Z">
        <w:r>
          <w:rPr>
            <w:sz w:val="20"/>
            <w:szCs w:val="20"/>
            <w:highlight w:val="yellow"/>
            <w:lang w:eastAsia="en-GB"/>
          </w:rPr>
          <w:t>|             |C1|C2|C3|C4|C5|C6|C1|C2|C1|C2</w:t>
        </w:r>
        <w:r w:rsidR="00D3118A">
          <w:rPr>
            <w:sz w:val="20"/>
            <w:szCs w:val="20"/>
            <w:highlight w:val="yellow"/>
            <w:lang w:eastAsia="en-GB"/>
          </w:rPr>
          <w:t>|C1|C2|C1|C2|</w:t>
        </w:r>
      </w:ins>
    </w:p>
    <w:p w14:paraId="4BB1D6D3" w14:textId="5829BAB8" w:rsidR="000E72B1" w:rsidRDefault="000E72B1" w:rsidP="000E72B1">
      <w:pPr>
        <w:pStyle w:val="RFCFigure"/>
        <w:rPr>
          <w:ins w:id="1590" w:author="Olga Havel" w:date="2019-11-07T13:49:00Z"/>
          <w:sz w:val="20"/>
          <w:szCs w:val="20"/>
          <w:highlight w:val="yellow"/>
          <w:lang w:eastAsia="en-GB"/>
        </w:rPr>
      </w:pPr>
      <w:ins w:id="1591" w:author="Olga Havel" w:date="2019-11-07T13:49:00Z">
        <w:r>
          <w:rPr>
            <w:sz w:val="20"/>
            <w:szCs w:val="20"/>
            <w:highlight w:val="yellow"/>
            <w:lang w:eastAsia="en-GB"/>
          </w:rPr>
          <w:t>+---------------+-------------+</w:t>
        </w:r>
      </w:ins>
      <w:ins w:id="1592" w:author="Olga Havel" w:date="2019-11-07T13:56:00Z">
        <w:r w:rsidR="00D3118A">
          <w:rPr>
            <w:sz w:val="20"/>
            <w:szCs w:val="20"/>
            <w:highlight w:val="yellow"/>
            <w:lang w:eastAsia="en-GB"/>
          </w:rPr>
          <w:t>--+</w:t>
        </w:r>
        <w:bookmarkStart w:id="1593" w:name="OLE_LINK68"/>
        <w:r w:rsidR="00D3118A">
          <w:rPr>
            <w:sz w:val="20"/>
            <w:szCs w:val="20"/>
            <w:highlight w:val="yellow"/>
            <w:lang w:eastAsia="en-GB"/>
          </w:rPr>
          <w:t>--+</w:t>
        </w:r>
        <w:bookmarkEnd w:id="1593"/>
        <w:r w:rsidR="00D3118A">
          <w:rPr>
            <w:sz w:val="20"/>
            <w:szCs w:val="20"/>
            <w:highlight w:val="yellow"/>
            <w:lang w:eastAsia="en-GB"/>
          </w:rPr>
          <w:t>--+--+--+--+--+--+--+--+--+--+--+--+</w:t>
        </w:r>
      </w:ins>
    </w:p>
    <w:p w14:paraId="008B2C9B" w14:textId="50B2CF47" w:rsidR="000E72B1" w:rsidRDefault="000E72B1" w:rsidP="000E72B1">
      <w:pPr>
        <w:pStyle w:val="RFCFigure"/>
        <w:rPr>
          <w:ins w:id="1594" w:author="Olga Havel" w:date="2019-11-07T13:49:00Z"/>
          <w:sz w:val="20"/>
          <w:szCs w:val="20"/>
          <w:highlight w:val="yellow"/>
          <w:lang w:eastAsia="en-GB"/>
        </w:rPr>
      </w:pPr>
      <w:ins w:id="1595" w:author="Olga Havel" w:date="2019-11-07T13:49:00Z">
        <w:r>
          <w:rPr>
            <w:sz w:val="20"/>
            <w:szCs w:val="20"/>
            <w:highlight w:val="yellow"/>
            <w:lang w:eastAsia="en-GB"/>
          </w:rPr>
          <w:t>| Customer /    | Customer    |</w:t>
        </w:r>
        <w:bookmarkStart w:id="1596" w:name="OLE_LINK70"/>
        <w:r>
          <w:rPr>
            <w:sz w:val="20"/>
            <w:szCs w:val="20"/>
            <w:highlight w:val="yellow"/>
            <w:lang w:eastAsia="en-GB"/>
          </w:rPr>
          <w:t xml:space="preserve"> </w:t>
        </w:r>
      </w:ins>
      <w:ins w:id="1597" w:author="Olga Havel" w:date="2019-11-07T13:57:00Z">
        <w:r w:rsidR="00D3118A">
          <w:rPr>
            <w:sz w:val="20"/>
            <w:szCs w:val="20"/>
            <w:highlight w:val="yellow"/>
            <w:lang w:eastAsia="en-GB"/>
          </w:rPr>
          <w:t xml:space="preserve"> </w:t>
        </w:r>
      </w:ins>
      <w:ins w:id="1598" w:author="Olga Havel" w:date="2019-11-07T13:49:00Z">
        <w:r>
          <w:rPr>
            <w:sz w:val="20"/>
            <w:szCs w:val="20"/>
            <w:highlight w:val="yellow"/>
            <w:lang w:eastAsia="en-GB"/>
          </w:rPr>
          <w:t>|</w:t>
        </w:r>
      </w:ins>
      <w:ins w:id="1599" w:author="Olga Havel" w:date="2019-11-07T13:57:00Z">
        <w:r w:rsidR="00D3118A">
          <w:rPr>
            <w:sz w:val="20"/>
            <w:szCs w:val="20"/>
            <w:highlight w:val="yellow"/>
            <w:lang w:eastAsia="en-GB"/>
          </w:rPr>
          <w:t xml:space="preserve">  |  |  |  |  |  |  |  |  |  |  |  |  |</w:t>
        </w:r>
      </w:ins>
      <w:bookmarkEnd w:id="1596"/>
    </w:p>
    <w:p w14:paraId="763AE283" w14:textId="3ECB74F0" w:rsidR="000E72B1" w:rsidRDefault="00D3118A" w:rsidP="000E72B1">
      <w:pPr>
        <w:pStyle w:val="RFCFigure"/>
        <w:rPr>
          <w:ins w:id="1600" w:author="Olga Havel" w:date="2019-11-07T13:49:00Z"/>
          <w:sz w:val="20"/>
          <w:szCs w:val="20"/>
          <w:highlight w:val="yellow"/>
          <w:lang w:eastAsia="en-GB"/>
        </w:rPr>
      </w:pPr>
      <w:ins w:id="1601" w:author="Olga Havel" w:date="2019-11-07T13:49:00Z">
        <w:r>
          <w:rPr>
            <w:sz w:val="20"/>
            <w:szCs w:val="20"/>
            <w:highlight w:val="yellow"/>
            <w:lang w:eastAsia="en-GB"/>
          </w:rPr>
          <w:t>| Tenants       | Intent      |</w:t>
        </w:r>
      </w:ins>
      <w:ins w:id="1602" w:author="Olga Havel" w:date="2019-11-07T13:58:00Z">
        <w:r>
          <w:rPr>
            <w:sz w:val="20"/>
            <w:szCs w:val="20"/>
            <w:highlight w:val="yellow"/>
            <w:lang w:eastAsia="en-GB"/>
          </w:rPr>
          <w:t xml:space="preserve">  |  |  |  |  |  |  |  |  |  |  |  |  |  |</w:t>
        </w:r>
      </w:ins>
    </w:p>
    <w:p w14:paraId="4C10C23D" w14:textId="1D7B5E68" w:rsidR="000E72B1" w:rsidRDefault="000E72B1" w:rsidP="000E72B1">
      <w:pPr>
        <w:pStyle w:val="RFCFigure"/>
        <w:rPr>
          <w:ins w:id="1603" w:author="Olga Havel" w:date="2019-11-07T13:49:00Z"/>
          <w:sz w:val="20"/>
          <w:szCs w:val="20"/>
          <w:highlight w:val="yellow"/>
          <w:lang w:eastAsia="en-GB"/>
        </w:rPr>
      </w:pPr>
      <w:ins w:id="1604" w:author="Olga Havel" w:date="2019-11-07T13:49:00Z">
        <w:r>
          <w:rPr>
            <w:sz w:val="20"/>
            <w:szCs w:val="20"/>
            <w:highlight w:val="yellow"/>
            <w:lang w:eastAsia="en-GB"/>
          </w:rPr>
          <w:t>|               +-------------+</w:t>
        </w:r>
      </w:ins>
      <w:ins w:id="1605" w:author="Olga Havel" w:date="2019-11-07T13:56:00Z">
        <w:r w:rsidR="00D3118A">
          <w:rPr>
            <w:sz w:val="20"/>
            <w:szCs w:val="20"/>
            <w:highlight w:val="yellow"/>
            <w:lang w:eastAsia="en-GB"/>
          </w:rPr>
          <w:t>--+--+--+--+--+--+--+--+--+--+--+--+--+--+</w:t>
        </w:r>
      </w:ins>
    </w:p>
    <w:p w14:paraId="39F86CE9" w14:textId="1E51F70D" w:rsidR="000E72B1" w:rsidRDefault="000E72B1" w:rsidP="000E72B1">
      <w:pPr>
        <w:pStyle w:val="RFCFigure"/>
        <w:rPr>
          <w:ins w:id="1606" w:author="Olga Havel" w:date="2019-11-07T13:49:00Z"/>
          <w:sz w:val="20"/>
          <w:szCs w:val="20"/>
          <w:highlight w:val="yellow"/>
          <w:lang w:eastAsia="en-GB"/>
        </w:rPr>
      </w:pPr>
      <w:ins w:id="1607" w:author="Olga Havel" w:date="2019-11-07T13:49:00Z">
        <w:r>
          <w:rPr>
            <w:sz w:val="20"/>
            <w:szCs w:val="20"/>
            <w:highlight w:val="yellow"/>
            <w:lang w:eastAsia="en-GB"/>
          </w:rPr>
          <w:t>|               | Strategy    |</w:t>
        </w:r>
      </w:ins>
      <w:ins w:id="1608" w:author="Olga Havel" w:date="2019-11-07T13:58:00Z">
        <w:r w:rsidR="00D3118A">
          <w:rPr>
            <w:sz w:val="20"/>
            <w:szCs w:val="20"/>
            <w:highlight w:val="yellow"/>
            <w:lang w:eastAsia="en-GB"/>
          </w:rPr>
          <w:t xml:space="preserve">  |  |  |  |  |  |  |  |  |  |  |  |  |  |</w:t>
        </w:r>
      </w:ins>
    </w:p>
    <w:p w14:paraId="0A76FCD1" w14:textId="497F7BB9" w:rsidR="000E72B1" w:rsidRDefault="000E72B1" w:rsidP="000E72B1">
      <w:pPr>
        <w:pStyle w:val="RFCFigure"/>
        <w:rPr>
          <w:ins w:id="1609" w:author="Olga Havel" w:date="2019-11-07T13:49:00Z"/>
          <w:sz w:val="20"/>
          <w:szCs w:val="20"/>
          <w:highlight w:val="yellow"/>
          <w:lang w:eastAsia="en-GB"/>
        </w:rPr>
      </w:pPr>
      <w:ins w:id="1610" w:author="Olga Havel" w:date="2019-11-07T13:49:00Z">
        <w:r>
          <w:rPr>
            <w:sz w:val="20"/>
            <w:szCs w:val="20"/>
            <w:highlight w:val="yellow"/>
            <w:lang w:eastAsia="en-GB"/>
          </w:rPr>
          <w:t>|               | Intent      |</w:t>
        </w:r>
      </w:ins>
      <w:ins w:id="1611" w:author="Olga Havel" w:date="2019-11-07T13:58:00Z">
        <w:r w:rsidR="00D3118A">
          <w:rPr>
            <w:sz w:val="20"/>
            <w:szCs w:val="20"/>
            <w:highlight w:val="yellow"/>
            <w:lang w:eastAsia="en-GB"/>
          </w:rPr>
          <w:t xml:space="preserve">  |  |  |  |  |  |  |  |  |  |  |  |  |  |</w:t>
        </w:r>
      </w:ins>
    </w:p>
    <w:p w14:paraId="15A93598" w14:textId="3A22A471" w:rsidR="000E72B1" w:rsidRDefault="000E72B1" w:rsidP="000E72B1">
      <w:pPr>
        <w:pStyle w:val="RFCFigure"/>
        <w:rPr>
          <w:ins w:id="1612" w:author="Olga Havel" w:date="2019-11-07T13:49:00Z"/>
          <w:sz w:val="20"/>
          <w:szCs w:val="20"/>
          <w:lang w:eastAsia="en-GB"/>
        </w:rPr>
      </w:pPr>
      <w:ins w:id="1613" w:author="Olga Havel" w:date="2019-11-07T13:49:00Z">
        <w:r>
          <w:rPr>
            <w:sz w:val="20"/>
            <w:szCs w:val="20"/>
            <w:highlight w:val="yellow"/>
            <w:lang w:eastAsia="en-GB"/>
          </w:rPr>
          <w:t>+---------------+-------------+</w:t>
        </w:r>
      </w:ins>
      <w:ins w:id="1614" w:author="Olga Havel" w:date="2019-11-07T13:56:00Z">
        <w:r w:rsidR="00D3118A">
          <w:rPr>
            <w:sz w:val="20"/>
            <w:szCs w:val="20"/>
            <w:highlight w:val="yellow"/>
            <w:lang w:eastAsia="en-GB"/>
          </w:rPr>
          <w:t>--+--+--+--+--+--+--+--+--+--+--+--+--+--+</w:t>
        </w:r>
      </w:ins>
    </w:p>
    <w:p w14:paraId="1779C417" w14:textId="04D83E90" w:rsidR="000E72B1" w:rsidRDefault="000E72B1" w:rsidP="000E72B1">
      <w:pPr>
        <w:pStyle w:val="RFCFigure"/>
        <w:rPr>
          <w:ins w:id="1615" w:author="Olga Havel" w:date="2019-11-07T13:49:00Z"/>
          <w:sz w:val="20"/>
          <w:szCs w:val="20"/>
          <w:highlight w:val="yellow"/>
          <w:lang w:eastAsia="en-GB"/>
        </w:rPr>
      </w:pPr>
      <w:ins w:id="1616" w:author="Olga Havel" w:date="2019-11-07T13:49:00Z">
        <w:r>
          <w:rPr>
            <w:sz w:val="20"/>
            <w:szCs w:val="20"/>
            <w:highlight w:val="yellow"/>
            <w:lang w:eastAsia="en-GB"/>
          </w:rPr>
          <w:t>| Cloud         | Cloud       |</w:t>
        </w:r>
      </w:ins>
      <w:ins w:id="1617" w:author="Olga Havel" w:date="2019-11-07T13:58:00Z">
        <w:r w:rsidR="00D3118A">
          <w:rPr>
            <w:sz w:val="20"/>
            <w:szCs w:val="20"/>
            <w:highlight w:val="yellow"/>
            <w:lang w:eastAsia="en-GB"/>
          </w:rPr>
          <w:t xml:space="preserve">  |  |  |  |  |  |  |  |  |  |  |  |  |  |</w:t>
        </w:r>
      </w:ins>
    </w:p>
    <w:p w14:paraId="35645EDA" w14:textId="5A29E160" w:rsidR="000E72B1" w:rsidRDefault="000E72B1" w:rsidP="000E72B1">
      <w:pPr>
        <w:pStyle w:val="RFCFigure"/>
        <w:rPr>
          <w:ins w:id="1618" w:author="Olga Havel" w:date="2019-11-07T13:49:00Z"/>
          <w:sz w:val="20"/>
          <w:szCs w:val="20"/>
          <w:highlight w:val="yellow"/>
          <w:lang w:eastAsia="en-GB"/>
        </w:rPr>
      </w:pPr>
      <w:ins w:id="1619" w:author="Olga Havel" w:date="2019-11-07T13:49:00Z">
        <w:r>
          <w:rPr>
            <w:sz w:val="20"/>
            <w:szCs w:val="20"/>
            <w:highlight w:val="yellow"/>
            <w:lang w:eastAsia="en-GB"/>
          </w:rPr>
          <w:t xml:space="preserve">| Administrator | Management  </w:t>
        </w:r>
      </w:ins>
      <w:ins w:id="1620" w:author="Olga Havel" w:date="2019-11-07T13:50:00Z">
        <w:r>
          <w:rPr>
            <w:sz w:val="20"/>
            <w:szCs w:val="20"/>
            <w:highlight w:val="yellow"/>
            <w:lang w:eastAsia="en-GB"/>
          </w:rPr>
          <w:t>|</w:t>
        </w:r>
      </w:ins>
      <w:ins w:id="1621" w:author="Olga Havel" w:date="2019-11-07T13:58:00Z">
        <w:r w:rsidR="00D3118A">
          <w:rPr>
            <w:sz w:val="20"/>
            <w:szCs w:val="20"/>
            <w:highlight w:val="yellow"/>
            <w:lang w:eastAsia="en-GB"/>
          </w:rPr>
          <w:t xml:space="preserve">  |  |  |  |  |  |  |  |  |  |  |  |  |  |</w:t>
        </w:r>
      </w:ins>
    </w:p>
    <w:p w14:paraId="6697A962" w14:textId="2E6DACE8" w:rsidR="000E72B1" w:rsidRDefault="00D3118A" w:rsidP="000E72B1">
      <w:pPr>
        <w:pStyle w:val="RFCFigure"/>
        <w:rPr>
          <w:ins w:id="1622" w:author="Olga Havel" w:date="2019-11-07T13:49:00Z"/>
          <w:sz w:val="20"/>
          <w:szCs w:val="20"/>
          <w:highlight w:val="yellow"/>
          <w:lang w:eastAsia="en-GB"/>
        </w:rPr>
      </w:pPr>
      <w:ins w:id="1623" w:author="Olga Havel" w:date="2019-11-07T13:49:00Z">
        <w:r>
          <w:rPr>
            <w:sz w:val="20"/>
            <w:szCs w:val="20"/>
            <w:highlight w:val="yellow"/>
            <w:lang w:eastAsia="en-GB"/>
          </w:rPr>
          <w:t>|               | Intent      |</w:t>
        </w:r>
      </w:ins>
      <w:ins w:id="1624" w:author="Olga Havel" w:date="2019-11-07T13:58:00Z">
        <w:r>
          <w:rPr>
            <w:sz w:val="20"/>
            <w:szCs w:val="20"/>
            <w:highlight w:val="yellow"/>
            <w:lang w:eastAsia="en-GB"/>
          </w:rPr>
          <w:t xml:space="preserve">  |  |  |  |  |  |  |  |  |  |  |  |  |  |</w:t>
        </w:r>
      </w:ins>
    </w:p>
    <w:p w14:paraId="450E4A57" w14:textId="77777777" w:rsidR="00D3118A" w:rsidRDefault="000E72B1" w:rsidP="000E72B1">
      <w:pPr>
        <w:pStyle w:val="RFCFigure"/>
        <w:rPr>
          <w:ins w:id="1625" w:author="Olga Havel" w:date="2019-11-07T13:57:00Z"/>
          <w:sz w:val="20"/>
          <w:szCs w:val="20"/>
          <w:highlight w:val="yellow"/>
          <w:lang w:eastAsia="en-GB"/>
        </w:rPr>
      </w:pPr>
      <w:ins w:id="1626" w:author="Olga Havel" w:date="2019-11-07T13:49:00Z">
        <w:r>
          <w:rPr>
            <w:sz w:val="20"/>
            <w:szCs w:val="20"/>
            <w:highlight w:val="yellow"/>
            <w:lang w:eastAsia="en-GB"/>
          </w:rPr>
          <w:t>|               +-------------+</w:t>
        </w:r>
      </w:ins>
      <w:bookmarkStart w:id="1627" w:name="OLE_LINK69"/>
      <w:ins w:id="1628" w:author="Olga Havel" w:date="2019-11-07T13:56:00Z">
        <w:r w:rsidR="00D3118A">
          <w:rPr>
            <w:sz w:val="20"/>
            <w:szCs w:val="20"/>
            <w:highlight w:val="yellow"/>
            <w:lang w:eastAsia="en-GB"/>
          </w:rPr>
          <w:t>--+--+--+--+--+--+--+--+--+--+--+--+--+--+</w:t>
        </w:r>
      </w:ins>
      <w:bookmarkEnd w:id="1627"/>
    </w:p>
    <w:p w14:paraId="2AD96259" w14:textId="3768D2E0" w:rsidR="000E72B1" w:rsidRDefault="00D3118A" w:rsidP="000E72B1">
      <w:pPr>
        <w:pStyle w:val="RFCFigure"/>
        <w:rPr>
          <w:ins w:id="1629" w:author="Olga Havel" w:date="2019-11-07T13:49:00Z"/>
          <w:sz w:val="20"/>
          <w:szCs w:val="20"/>
          <w:highlight w:val="yellow"/>
          <w:lang w:eastAsia="en-GB"/>
        </w:rPr>
      </w:pPr>
      <w:ins w:id="1630" w:author="Olga Havel" w:date="2019-11-07T13:49:00Z">
        <w:r>
          <w:rPr>
            <w:sz w:val="20"/>
            <w:szCs w:val="20"/>
            <w:highlight w:val="yellow"/>
            <w:lang w:eastAsia="en-GB"/>
          </w:rPr>
          <w:t xml:space="preserve">|               | Cloud       </w:t>
        </w:r>
        <w:bookmarkStart w:id="1631" w:name="OLE_LINK72"/>
        <w:r>
          <w:rPr>
            <w:sz w:val="20"/>
            <w:szCs w:val="20"/>
            <w:highlight w:val="yellow"/>
            <w:lang w:eastAsia="en-GB"/>
          </w:rPr>
          <w:t>|</w:t>
        </w:r>
      </w:ins>
      <w:ins w:id="1632" w:author="Olga Havel" w:date="2019-11-07T13:58:00Z">
        <w:r>
          <w:rPr>
            <w:sz w:val="20"/>
            <w:szCs w:val="20"/>
            <w:highlight w:val="yellow"/>
            <w:lang w:eastAsia="en-GB"/>
          </w:rPr>
          <w:t xml:space="preserve"> </w:t>
        </w:r>
        <w:bookmarkStart w:id="1633" w:name="OLE_LINK73"/>
        <w:r>
          <w:rPr>
            <w:sz w:val="20"/>
            <w:szCs w:val="20"/>
            <w:highlight w:val="yellow"/>
            <w:lang w:eastAsia="en-GB"/>
          </w:rPr>
          <w:t xml:space="preserve"> |  |  |  |  |  |  |  |  |  |  |  |  |  |</w:t>
        </w:r>
      </w:ins>
      <w:bookmarkEnd w:id="1631"/>
    </w:p>
    <w:bookmarkEnd w:id="1633"/>
    <w:p w14:paraId="709EB650" w14:textId="3CDBC20D" w:rsidR="000E72B1" w:rsidRDefault="000E72B1" w:rsidP="000E72B1">
      <w:pPr>
        <w:pStyle w:val="RFCFigure"/>
        <w:rPr>
          <w:ins w:id="1634" w:author="Olga Havel" w:date="2019-11-07T13:49:00Z"/>
          <w:sz w:val="20"/>
          <w:szCs w:val="20"/>
          <w:highlight w:val="yellow"/>
          <w:lang w:eastAsia="en-GB"/>
        </w:rPr>
      </w:pPr>
      <w:ins w:id="1635" w:author="Olga Havel" w:date="2019-11-07T13:49:00Z">
        <w:r>
          <w:rPr>
            <w:sz w:val="20"/>
            <w:szCs w:val="20"/>
            <w:highlight w:val="yellow"/>
            <w:lang w:eastAsia="en-GB"/>
          </w:rPr>
          <w:t>|               | Resource    |</w:t>
        </w:r>
      </w:ins>
      <w:ins w:id="1636" w:author="Olga Havel" w:date="2019-11-07T13:58:00Z">
        <w:r w:rsidR="00D3118A">
          <w:rPr>
            <w:sz w:val="20"/>
            <w:szCs w:val="20"/>
            <w:highlight w:val="yellow"/>
            <w:lang w:eastAsia="en-GB"/>
          </w:rPr>
          <w:t xml:space="preserve">  |  |  |  |  |  |  |  |  |  |  |  |  |  |</w:t>
        </w:r>
      </w:ins>
    </w:p>
    <w:p w14:paraId="13C50DEE" w14:textId="6EE06B08" w:rsidR="000E72B1" w:rsidRDefault="000E72B1" w:rsidP="000E72B1">
      <w:pPr>
        <w:pStyle w:val="RFCFigure"/>
        <w:rPr>
          <w:ins w:id="1637" w:author="Olga Havel" w:date="2019-11-07T13:49:00Z"/>
          <w:sz w:val="20"/>
          <w:szCs w:val="20"/>
          <w:highlight w:val="yellow"/>
          <w:lang w:eastAsia="en-GB"/>
        </w:rPr>
      </w:pPr>
      <w:ins w:id="1638" w:author="Olga Havel" w:date="2019-11-07T13:49:00Z">
        <w:r>
          <w:rPr>
            <w:sz w:val="20"/>
            <w:szCs w:val="20"/>
            <w:highlight w:val="yellow"/>
            <w:lang w:eastAsia="en-GB"/>
          </w:rPr>
          <w:t>|               | Management  |</w:t>
        </w:r>
      </w:ins>
      <w:ins w:id="1639" w:author="Olga Havel" w:date="2019-11-07T13:58:00Z">
        <w:r w:rsidR="00D3118A">
          <w:rPr>
            <w:sz w:val="20"/>
            <w:szCs w:val="20"/>
            <w:highlight w:val="yellow"/>
            <w:lang w:eastAsia="en-GB"/>
          </w:rPr>
          <w:t xml:space="preserve">  |  |  |  |  |  |  |  |  |  |  |  |  |  |</w:t>
        </w:r>
      </w:ins>
    </w:p>
    <w:p w14:paraId="09B42879" w14:textId="62D6A232" w:rsidR="000E72B1" w:rsidRDefault="00D3118A" w:rsidP="000E72B1">
      <w:pPr>
        <w:pStyle w:val="RFCFigure"/>
        <w:rPr>
          <w:ins w:id="1640" w:author="Olga Havel" w:date="2019-11-07T13:49:00Z"/>
          <w:sz w:val="20"/>
          <w:szCs w:val="20"/>
          <w:highlight w:val="yellow"/>
          <w:lang w:eastAsia="en-GB"/>
        </w:rPr>
      </w:pPr>
      <w:ins w:id="1641" w:author="Olga Havel" w:date="2019-11-07T13:49:00Z">
        <w:r>
          <w:rPr>
            <w:sz w:val="20"/>
            <w:szCs w:val="20"/>
            <w:highlight w:val="yellow"/>
            <w:lang w:eastAsia="en-GB"/>
          </w:rPr>
          <w:t>|               | Intent      |</w:t>
        </w:r>
      </w:ins>
      <w:ins w:id="1642" w:author="Olga Havel" w:date="2019-11-07T13:58:00Z">
        <w:r>
          <w:rPr>
            <w:sz w:val="20"/>
            <w:szCs w:val="20"/>
            <w:highlight w:val="yellow"/>
            <w:lang w:eastAsia="en-GB"/>
          </w:rPr>
          <w:t xml:space="preserve">  |  |  |  |  |  |  |  |  |  |  |  |  |  |</w:t>
        </w:r>
      </w:ins>
    </w:p>
    <w:p w14:paraId="5F816898" w14:textId="7E1D53B9" w:rsidR="000E72B1" w:rsidRDefault="000E72B1" w:rsidP="000E72B1">
      <w:pPr>
        <w:pStyle w:val="RFCFigure"/>
        <w:rPr>
          <w:ins w:id="1643" w:author="Olga Havel" w:date="2019-11-07T13:49:00Z"/>
          <w:sz w:val="20"/>
          <w:szCs w:val="20"/>
          <w:highlight w:val="yellow"/>
          <w:lang w:eastAsia="en-GB"/>
        </w:rPr>
      </w:pPr>
      <w:ins w:id="1644" w:author="Olga Havel" w:date="2019-11-07T13:49:00Z">
        <w:r>
          <w:rPr>
            <w:sz w:val="20"/>
            <w:szCs w:val="20"/>
            <w:highlight w:val="yellow"/>
            <w:lang w:eastAsia="en-GB"/>
          </w:rPr>
          <w:t>|               +-------------+</w:t>
        </w:r>
      </w:ins>
      <w:ins w:id="1645" w:author="Olga Havel" w:date="2019-11-07T13:57:00Z">
        <w:r w:rsidR="00D3118A">
          <w:rPr>
            <w:sz w:val="20"/>
            <w:szCs w:val="20"/>
            <w:highlight w:val="yellow"/>
            <w:lang w:eastAsia="en-GB"/>
          </w:rPr>
          <w:t>--+--+--+--+--+--+--+--+--+--+--+--+--+--+</w:t>
        </w:r>
      </w:ins>
    </w:p>
    <w:p w14:paraId="029689BB" w14:textId="2360AE40" w:rsidR="000E72B1" w:rsidRDefault="000E72B1" w:rsidP="00C30169">
      <w:pPr>
        <w:pStyle w:val="RFCFigure"/>
        <w:rPr>
          <w:ins w:id="1646" w:author="Olga Havel" w:date="2019-11-07T13:49:00Z"/>
          <w:sz w:val="20"/>
          <w:szCs w:val="20"/>
          <w:highlight w:val="yellow"/>
          <w:lang w:eastAsia="en-GB"/>
        </w:rPr>
      </w:pPr>
      <w:ins w:id="1647" w:author="Olga Havel" w:date="2019-11-07T13:49:00Z">
        <w:r>
          <w:rPr>
            <w:sz w:val="20"/>
            <w:szCs w:val="20"/>
            <w:highlight w:val="yellow"/>
            <w:lang w:eastAsia="en-GB"/>
          </w:rPr>
          <w:t xml:space="preserve">|               | Operational </w:t>
        </w:r>
      </w:ins>
      <w:ins w:id="1648" w:author="Olga Havel" w:date="2019-11-07T13:59:00Z">
        <w:r w:rsidR="004F177A">
          <w:rPr>
            <w:sz w:val="20"/>
            <w:szCs w:val="20"/>
            <w:highlight w:val="yellow"/>
            <w:lang w:eastAsia="en-GB"/>
          </w:rPr>
          <w:t>|</w:t>
        </w:r>
      </w:ins>
      <w:ins w:id="1649" w:author="Olga Havel" w:date="2019-11-07T14:00:00Z">
        <w:r w:rsidR="002E4CBF">
          <w:rPr>
            <w:sz w:val="20"/>
            <w:szCs w:val="20"/>
            <w:highlight w:val="yellow"/>
            <w:lang w:eastAsia="en-GB"/>
          </w:rPr>
          <w:t xml:space="preserve">  |  |  |  |  |  |  |  |  |  |  |  |  |  |</w:t>
        </w:r>
      </w:ins>
    </w:p>
    <w:p w14:paraId="642E7DBC" w14:textId="4D78E9D5" w:rsidR="000E72B1" w:rsidRDefault="000E72B1">
      <w:pPr>
        <w:pStyle w:val="RFCFigure"/>
        <w:rPr>
          <w:ins w:id="1650" w:author="Olga Havel" w:date="2019-11-07T13:49:00Z"/>
          <w:sz w:val="20"/>
          <w:szCs w:val="20"/>
          <w:highlight w:val="yellow"/>
          <w:lang w:eastAsia="en-GB"/>
        </w:rPr>
      </w:pPr>
      <w:ins w:id="1651" w:author="Olga Havel" w:date="2019-11-07T13:49:00Z">
        <w:r>
          <w:rPr>
            <w:sz w:val="20"/>
            <w:szCs w:val="20"/>
            <w:highlight w:val="yellow"/>
            <w:lang w:eastAsia="en-GB"/>
          </w:rPr>
          <w:t>|               | Task Intent |</w:t>
        </w:r>
      </w:ins>
      <w:bookmarkStart w:id="1652" w:name="OLE_LINK74"/>
      <w:bookmarkStart w:id="1653" w:name="OLE_LINK75"/>
      <w:ins w:id="1654" w:author="Olga Havel" w:date="2019-11-07T14:00:00Z">
        <w:r w:rsidR="002E4CBF">
          <w:rPr>
            <w:sz w:val="20"/>
            <w:szCs w:val="20"/>
            <w:highlight w:val="yellow"/>
            <w:lang w:eastAsia="en-GB"/>
          </w:rPr>
          <w:t xml:space="preserve">  |  |  |  |  |  |  |  |  |  |  |  |  |  |</w:t>
        </w:r>
      </w:ins>
      <w:bookmarkEnd w:id="1652"/>
      <w:bookmarkEnd w:id="1653"/>
    </w:p>
    <w:p w14:paraId="4E86B04D" w14:textId="3F36E677" w:rsidR="000E72B1" w:rsidRDefault="000E72B1" w:rsidP="000E72B1">
      <w:pPr>
        <w:pStyle w:val="RFCFigure"/>
        <w:rPr>
          <w:ins w:id="1655" w:author="Olga Havel" w:date="2019-11-07T13:49:00Z"/>
          <w:sz w:val="20"/>
          <w:szCs w:val="20"/>
          <w:highlight w:val="yellow"/>
          <w:lang w:eastAsia="en-GB"/>
        </w:rPr>
      </w:pPr>
      <w:ins w:id="1656" w:author="Olga Havel" w:date="2019-11-07T13:49:00Z">
        <w:r>
          <w:rPr>
            <w:sz w:val="20"/>
            <w:szCs w:val="20"/>
            <w:highlight w:val="yellow"/>
            <w:lang w:eastAsia="en-GB"/>
          </w:rPr>
          <w:t>|               +-------------+</w:t>
        </w:r>
      </w:ins>
      <w:bookmarkStart w:id="1657" w:name="OLE_LINK71"/>
      <w:ins w:id="1658" w:author="Olga Havel" w:date="2019-11-07T13:57:00Z">
        <w:r w:rsidR="00D3118A">
          <w:rPr>
            <w:sz w:val="20"/>
            <w:szCs w:val="20"/>
            <w:highlight w:val="yellow"/>
            <w:lang w:eastAsia="en-GB"/>
          </w:rPr>
          <w:t>--+--+--+--+--+--+--+--+--+--+--+--+--+--+</w:t>
        </w:r>
      </w:ins>
      <w:bookmarkEnd w:id="1657"/>
    </w:p>
    <w:p w14:paraId="20266220" w14:textId="4E7EB1CC" w:rsidR="000E72B1" w:rsidRDefault="000E72B1" w:rsidP="00C30169">
      <w:pPr>
        <w:pStyle w:val="RFCFigure"/>
        <w:rPr>
          <w:ins w:id="1659" w:author="Olga Havel" w:date="2019-11-07T13:49:00Z"/>
          <w:sz w:val="20"/>
          <w:szCs w:val="20"/>
          <w:highlight w:val="yellow"/>
          <w:lang w:eastAsia="en-GB"/>
        </w:rPr>
      </w:pPr>
      <w:ins w:id="1660" w:author="Olga Havel" w:date="2019-11-07T13:49:00Z">
        <w:r>
          <w:rPr>
            <w:sz w:val="20"/>
            <w:szCs w:val="20"/>
            <w:highlight w:val="yellow"/>
            <w:lang w:eastAsia="en-GB"/>
          </w:rPr>
          <w:t>|               | Strategy    |</w:t>
        </w:r>
      </w:ins>
      <w:bookmarkStart w:id="1661" w:name="OLE_LINK77"/>
      <w:bookmarkStart w:id="1662" w:name="OLE_LINK78"/>
      <w:ins w:id="1663" w:author="Olga Havel" w:date="2019-11-07T14:01:00Z">
        <w:r w:rsidR="00CF6B7D">
          <w:rPr>
            <w:sz w:val="20"/>
            <w:szCs w:val="20"/>
            <w:highlight w:val="yellow"/>
            <w:lang w:eastAsia="en-GB"/>
          </w:rPr>
          <w:t xml:space="preserve">  |  |  |  |  |  |  |  |  |  |  |  |  |  |</w:t>
        </w:r>
      </w:ins>
      <w:bookmarkEnd w:id="1661"/>
      <w:bookmarkEnd w:id="1662"/>
    </w:p>
    <w:p w14:paraId="7B8F2B88" w14:textId="3CFC8C8C" w:rsidR="000E72B1" w:rsidRDefault="000E72B1">
      <w:pPr>
        <w:pStyle w:val="RFCFigure"/>
        <w:rPr>
          <w:ins w:id="1664" w:author="Olga Havel" w:date="2019-11-07T13:49:00Z"/>
          <w:sz w:val="20"/>
          <w:szCs w:val="20"/>
          <w:highlight w:val="yellow"/>
          <w:lang w:eastAsia="en-GB"/>
        </w:rPr>
      </w:pPr>
      <w:ins w:id="1665" w:author="Olga Havel" w:date="2019-11-07T13:49:00Z">
        <w:r>
          <w:rPr>
            <w:sz w:val="20"/>
            <w:szCs w:val="20"/>
            <w:highlight w:val="yellow"/>
            <w:lang w:eastAsia="en-GB"/>
          </w:rPr>
          <w:t>|               | Intent      |</w:t>
        </w:r>
      </w:ins>
      <w:ins w:id="1666" w:author="Olga Havel" w:date="2019-11-07T14:01:00Z">
        <w:r w:rsidR="00CF6B7D">
          <w:rPr>
            <w:sz w:val="20"/>
            <w:szCs w:val="20"/>
            <w:highlight w:val="yellow"/>
            <w:lang w:eastAsia="en-GB"/>
          </w:rPr>
          <w:t xml:space="preserve">  |  |  |  |  |  |  |  |  |  |  |  |  |  |</w:t>
        </w:r>
      </w:ins>
    </w:p>
    <w:p w14:paraId="13359510" w14:textId="18FA8FEB" w:rsidR="000E72B1" w:rsidRDefault="000E72B1" w:rsidP="000E72B1">
      <w:pPr>
        <w:pStyle w:val="RFCFigure"/>
        <w:rPr>
          <w:ins w:id="1667" w:author="Olga Havel" w:date="2019-11-07T13:49:00Z"/>
          <w:sz w:val="20"/>
          <w:szCs w:val="20"/>
          <w:lang w:eastAsia="en-GB"/>
        </w:rPr>
      </w:pPr>
      <w:ins w:id="1668" w:author="Olga Havel" w:date="2019-11-07T13:49:00Z">
        <w:r>
          <w:rPr>
            <w:sz w:val="20"/>
            <w:szCs w:val="20"/>
            <w:highlight w:val="yellow"/>
            <w:lang w:eastAsia="en-GB"/>
          </w:rPr>
          <w:t>+---------------+-------------+</w:t>
        </w:r>
      </w:ins>
      <w:ins w:id="1669" w:author="Olga Havel" w:date="2019-11-07T14:00:00Z">
        <w:r w:rsidR="00A179EB">
          <w:rPr>
            <w:sz w:val="20"/>
            <w:szCs w:val="20"/>
            <w:highlight w:val="yellow"/>
            <w:lang w:eastAsia="en-GB"/>
          </w:rPr>
          <w:t>--+--+--+--+--+--+--+--+--+--+--+--+--+--+</w:t>
        </w:r>
      </w:ins>
    </w:p>
    <w:p w14:paraId="362C4122" w14:textId="77777777" w:rsidR="00D42294" w:rsidRDefault="00D42294" w:rsidP="006A33B9">
      <w:pPr>
        <w:ind w:left="0"/>
        <w:rPr>
          <w:ins w:id="1670" w:author="Olga Havel" w:date="2019-11-07T14:05:00Z"/>
        </w:rPr>
        <w:pPrChange w:id="1671" w:author="Olga Havel" w:date="2019-11-07T16:01:00Z">
          <w:pPr/>
        </w:pPrChange>
      </w:pPr>
    </w:p>
    <w:p w14:paraId="58435168" w14:textId="77777777" w:rsidR="00D42294" w:rsidRDefault="00D42294" w:rsidP="00D42294">
      <w:pPr>
        <w:pStyle w:val="RFCFigure"/>
        <w:rPr>
          <w:ins w:id="1672" w:author="Olga Havel" w:date="2019-11-07T14:05:00Z"/>
          <w:sz w:val="20"/>
          <w:szCs w:val="20"/>
          <w:highlight w:val="yellow"/>
          <w:lang w:eastAsia="en-GB"/>
        </w:rPr>
      </w:pPr>
      <w:ins w:id="1673" w:author="Olga Havel" w:date="2019-11-07T14:05:00Z">
        <w:r w:rsidRPr="00F70658">
          <w:rPr>
            <w:sz w:val="20"/>
            <w:szCs w:val="20"/>
            <w:highlight w:val="yellow"/>
            <w:lang w:eastAsia="en-GB"/>
          </w:rPr>
          <w:lastRenderedPageBreak/>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ins>
    </w:p>
    <w:p w14:paraId="2996DAC0" w14:textId="77777777" w:rsidR="00D42294" w:rsidRDefault="00D42294" w:rsidP="00D42294">
      <w:pPr>
        <w:pStyle w:val="RFCFigure"/>
        <w:rPr>
          <w:ins w:id="1674" w:author="Olga Havel" w:date="2019-11-07T14:05:00Z"/>
          <w:sz w:val="20"/>
          <w:szCs w:val="20"/>
          <w:highlight w:val="yellow"/>
          <w:lang w:eastAsia="en-GB"/>
        </w:rPr>
      </w:pPr>
      <w:ins w:id="1675" w:author="Olga Havel" w:date="2019-11-07T14:05:00Z">
        <w:r>
          <w:rPr>
            <w:sz w:val="20"/>
            <w:szCs w:val="20"/>
            <w:highlight w:val="yellow"/>
            <w:lang w:eastAsia="en-GB"/>
          </w:rPr>
          <w:t>| Intent User   | Intent Type |</w:t>
        </w:r>
        <w:r w:rsidRPr="00F70658">
          <w:rPr>
            <w:sz w:val="20"/>
            <w:szCs w:val="20"/>
            <w:highlight w:val="yellow"/>
            <w:lang w:eastAsia="en-GB"/>
          </w:rPr>
          <w:t xml:space="preserve"> </w:t>
        </w:r>
        <w:r>
          <w:rPr>
            <w:sz w:val="20"/>
            <w:szCs w:val="20"/>
            <w:highlight w:val="yellow"/>
            <w:lang w:eastAsia="en-GB"/>
          </w:rPr>
          <w:t>Intent          | DCN | DCN | ABS | L-C |</w:t>
        </w:r>
      </w:ins>
    </w:p>
    <w:p w14:paraId="1B52B4AB" w14:textId="77777777" w:rsidR="00D42294" w:rsidRDefault="00D42294" w:rsidP="00D42294">
      <w:pPr>
        <w:pStyle w:val="RFCFigure"/>
        <w:rPr>
          <w:ins w:id="1676" w:author="Olga Havel" w:date="2019-11-07T14:05:00Z"/>
          <w:sz w:val="20"/>
          <w:szCs w:val="20"/>
          <w:highlight w:val="yellow"/>
          <w:lang w:eastAsia="en-GB"/>
        </w:rPr>
      </w:pPr>
      <w:ins w:id="1677" w:author="Olga Havel" w:date="2019-11-07T14:05:00Z">
        <w:r>
          <w:rPr>
            <w:sz w:val="20"/>
            <w:szCs w:val="20"/>
            <w:highlight w:val="yellow"/>
            <w:lang w:eastAsia="en-GB"/>
          </w:rPr>
          <w:t>|               |             | Scope           | Res | Net |     |     |</w:t>
        </w:r>
      </w:ins>
    </w:p>
    <w:p w14:paraId="4EE9D172" w14:textId="77777777" w:rsidR="00D42294" w:rsidRDefault="00D42294" w:rsidP="00D42294">
      <w:pPr>
        <w:pStyle w:val="RFCFigure"/>
        <w:rPr>
          <w:ins w:id="1678" w:author="Olga Havel" w:date="2019-11-07T14:05:00Z"/>
          <w:sz w:val="20"/>
          <w:szCs w:val="20"/>
          <w:highlight w:val="yellow"/>
          <w:lang w:eastAsia="en-GB"/>
        </w:rPr>
      </w:pPr>
      <w:ins w:id="1679" w:author="Olga Havel" w:date="2019-11-07T14:05:00Z">
        <w:r>
          <w:rPr>
            <w:sz w:val="20"/>
            <w:szCs w:val="20"/>
            <w:highlight w:val="yellow"/>
            <w:lang w:eastAsia="en-GB"/>
          </w:rPr>
          <w:t>|               |             +-----------------+-----+-----+-----+-----+</w:t>
        </w:r>
      </w:ins>
    </w:p>
    <w:p w14:paraId="7B14EDA2" w14:textId="77777777" w:rsidR="00D42294" w:rsidRDefault="00D42294" w:rsidP="00D42294">
      <w:pPr>
        <w:pStyle w:val="RFCFigure"/>
        <w:rPr>
          <w:ins w:id="1680" w:author="Olga Havel" w:date="2019-11-07T14:05:00Z"/>
          <w:sz w:val="20"/>
          <w:szCs w:val="20"/>
          <w:highlight w:val="yellow"/>
          <w:lang w:eastAsia="en-GB"/>
        </w:rPr>
      </w:pPr>
      <w:ins w:id="1681" w:author="Olga Havel" w:date="2019-11-07T14:05:00Z">
        <w:r>
          <w:rPr>
            <w:sz w:val="20"/>
            <w:szCs w:val="20"/>
            <w:highlight w:val="yellow"/>
            <w:lang w:eastAsia="en-GB"/>
          </w:rPr>
          <w:t>|               |             |C1|C2|C3|C4|C5|C6|C1|C2|C1|C2|C1|C2|C1|C2|</w:t>
        </w:r>
      </w:ins>
    </w:p>
    <w:p w14:paraId="63D58764" w14:textId="519762E3" w:rsidR="00D42294" w:rsidRPr="00632717" w:rsidRDefault="00D42294" w:rsidP="00D42294">
      <w:pPr>
        <w:pStyle w:val="RFCFigure"/>
        <w:rPr>
          <w:ins w:id="1682" w:author="Olga Havel" w:date="2019-11-07T14:05:00Z"/>
          <w:sz w:val="20"/>
          <w:szCs w:val="20"/>
          <w:highlight w:val="yellow"/>
          <w:lang w:eastAsia="en-GB"/>
        </w:rPr>
      </w:pPr>
      <w:ins w:id="1683" w:author="Olga Havel" w:date="2019-11-07T14:05: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ins w:id="1684" w:author="Olga Havel" w:date="2019-11-07T14:06:00Z">
        <w:r>
          <w:rPr>
            <w:sz w:val="20"/>
            <w:szCs w:val="20"/>
            <w:highlight w:val="yellow"/>
            <w:lang w:eastAsia="en-GB"/>
          </w:rPr>
          <w:t>--+--+--+--+--+--+--+--+--+--+--+--+--+--+</w:t>
        </w:r>
      </w:ins>
    </w:p>
    <w:p w14:paraId="11B7E37E" w14:textId="11B504FD" w:rsidR="00D42294" w:rsidRPr="00632717" w:rsidRDefault="00D42294" w:rsidP="00C30169">
      <w:pPr>
        <w:pStyle w:val="RFCFigure"/>
        <w:rPr>
          <w:ins w:id="1685" w:author="Olga Havel" w:date="2019-11-07T14:05:00Z"/>
          <w:sz w:val="20"/>
          <w:szCs w:val="20"/>
          <w:highlight w:val="yellow"/>
          <w:lang w:eastAsia="en-GB"/>
        </w:rPr>
      </w:pPr>
      <w:ins w:id="1686" w:author="Olga Havel" w:date="2019-11-07T14:05:00Z">
        <w:r w:rsidRPr="00632717">
          <w:rPr>
            <w:sz w:val="20"/>
            <w:szCs w:val="20"/>
            <w:highlight w:val="yellow"/>
            <w:lang w:eastAsia="en-GB"/>
          </w:rPr>
          <w:t>| Underlay      | Underlay    |</w:t>
        </w:r>
      </w:ins>
      <w:ins w:id="1687" w:author="Olga Havel" w:date="2019-11-07T14:07:00Z">
        <w:r w:rsidR="00C13599">
          <w:rPr>
            <w:sz w:val="20"/>
            <w:szCs w:val="20"/>
            <w:highlight w:val="yellow"/>
            <w:lang w:eastAsia="en-GB"/>
          </w:rPr>
          <w:t xml:space="preserve">  |  |  |  |  |  |  |  |  |  |  |  |  |  |</w:t>
        </w:r>
      </w:ins>
    </w:p>
    <w:p w14:paraId="569F1C48" w14:textId="49B04C4F" w:rsidR="00D42294" w:rsidRPr="00632717" w:rsidRDefault="00D42294">
      <w:pPr>
        <w:pStyle w:val="RFCFigure"/>
        <w:rPr>
          <w:ins w:id="1688" w:author="Olga Havel" w:date="2019-11-07T14:05:00Z"/>
          <w:sz w:val="20"/>
          <w:szCs w:val="20"/>
          <w:highlight w:val="yellow"/>
          <w:lang w:eastAsia="en-GB"/>
        </w:rPr>
      </w:pPr>
      <w:ins w:id="1689" w:author="Olga Havel" w:date="2019-11-07T14:05:00Z">
        <w:r w:rsidRPr="00632717">
          <w:rPr>
            <w:sz w:val="20"/>
            <w:szCs w:val="20"/>
            <w:highlight w:val="yellow"/>
            <w:lang w:eastAsia="en-GB"/>
          </w:rPr>
          <w:t>| Network       | Network     |</w:t>
        </w:r>
      </w:ins>
      <w:ins w:id="1690" w:author="Olga Havel" w:date="2019-11-07T14:07:00Z">
        <w:r w:rsidR="00C13599">
          <w:rPr>
            <w:sz w:val="20"/>
            <w:szCs w:val="20"/>
            <w:highlight w:val="yellow"/>
            <w:lang w:eastAsia="en-GB"/>
          </w:rPr>
          <w:t xml:space="preserve">  |  |  |  |  |  |  |  |  |  |  |  |  |  |</w:t>
        </w:r>
      </w:ins>
    </w:p>
    <w:p w14:paraId="310CE93F" w14:textId="0C443D3C" w:rsidR="00D42294" w:rsidRDefault="00D42294">
      <w:pPr>
        <w:pStyle w:val="RFCFigure"/>
        <w:rPr>
          <w:ins w:id="1691" w:author="Olga Havel" w:date="2019-11-07T14:05:00Z"/>
          <w:sz w:val="20"/>
          <w:szCs w:val="20"/>
          <w:highlight w:val="yellow"/>
          <w:lang w:eastAsia="en-GB"/>
        </w:rPr>
      </w:pPr>
      <w:ins w:id="1692" w:author="Olga Havel" w:date="2019-11-07T14:05:00Z">
        <w:r w:rsidRPr="00F70658">
          <w:rPr>
            <w:sz w:val="20"/>
            <w:szCs w:val="20"/>
            <w:highlight w:val="yellow"/>
            <w:lang w:eastAsia="en-GB"/>
          </w:rPr>
          <w:t xml:space="preserve">| </w:t>
        </w:r>
        <w:r>
          <w:rPr>
            <w:sz w:val="20"/>
            <w:szCs w:val="20"/>
            <w:highlight w:val="yellow"/>
            <w:lang w:eastAsia="en-GB"/>
          </w:rPr>
          <w:t>Administrator | Service     |</w:t>
        </w:r>
      </w:ins>
      <w:ins w:id="1693" w:author="Olga Havel" w:date="2019-11-07T14:08:00Z">
        <w:r w:rsidR="00C13599">
          <w:rPr>
            <w:sz w:val="20"/>
            <w:szCs w:val="20"/>
            <w:highlight w:val="yellow"/>
            <w:lang w:eastAsia="en-GB"/>
          </w:rPr>
          <w:t xml:space="preserve">  |  |  |  |  |  |  |  |  |  |  |  |  |  |</w:t>
        </w:r>
      </w:ins>
    </w:p>
    <w:p w14:paraId="575CEFBA" w14:textId="71DD2166" w:rsidR="00D42294" w:rsidRPr="00F70658" w:rsidRDefault="00D42294">
      <w:pPr>
        <w:pStyle w:val="RFCFigure"/>
        <w:rPr>
          <w:ins w:id="1694" w:author="Olga Havel" w:date="2019-11-07T14:05:00Z"/>
          <w:sz w:val="20"/>
          <w:szCs w:val="20"/>
          <w:highlight w:val="yellow"/>
          <w:lang w:eastAsia="en-GB"/>
        </w:rPr>
      </w:pPr>
      <w:ins w:id="1695" w:author="Olga Havel" w:date="2019-11-07T14:05:00Z">
        <w:r>
          <w:rPr>
            <w:sz w:val="20"/>
            <w:szCs w:val="20"/>
            <w:highlight w:val="yellow"/>
            <w:lang w:eastAsia="en-GB"/>
          </w:rPr>
          <w:t>|               | Intent      |</w:t>
        </w:r>
      </w:ins>
      <w:ins w:id="1696" w:author="Olga Havel" w:date="2019-11-07T14:08:00Z">
        <w:r w:rsidR="00C13599">
          <w:rPr>
            <w:sz w:val="20"/>
            <w:szCs w:val="20"/>
            <w:highlight w:val="yellow"/>
            <w:lang w:eastAsia="en-GB"/>
          </w:rPr>
          <w:t xml:space="preserve">  |  |  |  |  |  |  |  |  |  |  |  |  |  |</w:t>
        </w:r>
      </w:ins>
    </w:p>
    <w:p w14:paraId="2365843F" w14:textId="451EC645" w:rsidR="00D42294" w:rsidRPr="00F70658" w:rsidRDefault="00D42294" w:rsidP="00D42294">
      <w:pPr>
        <w:pStyle w:val="RFCFigure"/>
        <w:rPr>
          <w:ins w:id="1697" w:author="Olga Havel" w:date="2019-11-07T14:05:00Z"/>
          <w:sz w:val="20"/>
          <w:szCs w:val="20"/>
          <w:highlight w:val="yellow"/>
          <w:lang w:eastAsia="en-GB"/>
        </w:rPr>
      </w:pPr>
      <w:ins w:id="1698"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699" w:author="Olga Havel" w:date="2019-11-07T14:06:00Z">
        <w:r>
          <w:rPr>
            <w:sz w:val="20"/>
            <w:szCs w:val="20"/>
            <w:highlight w:val="yellow"/>
            <w:lang w:eastAsia="en-GB"/>
          </w:rPr>
          <w:t>--+--+--+--+--+--+--+--+--+--+--+--+--+--+</w:t>
        </w:r>
      </w:ins>
    </w:p>
    <w:p w14:paraId="088F17EB" w14:textId="282587E3" w:rsidR="00D42294" w:rsidRPr="00632717" w:rsidRDefault="00D42294" w:rsidP="00C30169">
      <w:pPr>
        <w:pStyle w:val="RFCFigure"/>
        <w:rPr>
          <w:ins w:id="1700" w:author="Olga Havel" w:date="2019-11-07T14:05:00Z"/>
          <w:sz w:val="20"/>
          <w:szCs w:val="20"/>
          <w:highlight w:val="yellow"/>
          <w:lang w:eastAsia="en-GB"/>
        </w:rPr>
      </w:pPr>
      <w:ins w:id="1701" w:author="Olga Havel" w:date="2019-11-07T14:05:00Z">
        <w:r w:rsidRPr="00632717">
          <w:rPr>
            <w:sz w:val="20"/>
            <w:szCs w:val="20"/>
            <w:highlight w:val="yellow"/>
            <w:lang w:eastAsia="en-GB"/>
          </w:rPr>
          <w:t>|               | Underlay    |</w:t>
        </w:r>
      </w:ins>
      <w:ins w:id="1702" w:author="Olga Havel" w:date="2019-11-07T14:08:00Z">
        <w:r w:rsidR="00C13599">
          <w:rPr>
            <w:sz w:val="20"/>
            <w:szCs w:val="20"/>
            <w:highlight w:val="yellow"/>
            <w:lang w:eastAsia="en-GB"/>
          </w:rPr>
          <w:t xml:space="preserve">  |  |  |  |  |  |  |  |  |  |  |  |  |  |</w:t>
        </w:r>
      </w:ins>
    </w:p>
    <w:p w14:paraId="74953A3B" w14:textId="2BD410C3" w:rsidR="00D42294" w:rsidRPr="00632717" w:rsidRDefault="00D42294">
      <w:pPr>
        <w:pStyle w:val="RFCFigure"/>
        <w:rPr>
          <w:ins w:id="1703" w:author="Olga Havel" w:date="2019-11-07T14:05:00Z"/>
          <w:sz w:val="20"/>
          <w:szCs w:val="20"/>
          <w:highlight w:val="yellow"/>
          <w:lang w:eastAsia="en-GB"/>
        </w:rPr>
      </w:pPr>
      <w:ins w:id="1704" w:author="Olga Havel" w:date="2019-11-07T14:05:00Z">
        <w:r w:rsidRPr="00632717">
          <w:rPr>
            <w:sz w:val="20"/>
            <w:szCs w:val="20"/>
            <w:highlight w:val="yellow"/>
            <w:lang w:eastAsia="en-GB"/>
          </w:rPr>
          <w:t>|               | Network     |</w:t>
        </w:r>
      </w:ins>
      <w:ins w:id="1705" w:author="Olga Havel" w:date="2019-11-07T14:08:00Z">
        <w:r w:rsidR="00C13599">
          <w:rPr>
            <w:sz w:val="20"/>
            <w:szCs w:val="20"/>
            <w:highlight w:val="yellow"/>
            <w:lang w:eastAsia="en-GB"/>
          </w:rPr>
          <w:t xml:space="preserve">  |  |  |  |  |  |  |  |  |  |  |  |  |  |</w:t>
        </w:r>
      </w:ins>
    </w:p>
    <w:p w14:paraId="1BE7DB8D" w14:textId="06C6EB9B" w:rsidR="00D42294" w:rsidRPr="00632717" w:rsidRDefault="00D42294">
      <w:pPr>
        <w:pStyle w:val="RFCFigure"/>
        <w:rPr>
          <w:ins w:id="1706" w:author="Olga Havel" w:date="2019-11-07T14:05:00Z"/>
          <w:sz w:val="20"/>
          <w:szCs w:val="20"/>
          <w:highlight w:val="yellow"/>
          <w:lang w:eastAsia="en-GB"/>
        </w:rPr>
      </w:pPr>
      <w:ins w:id="1707" w:author="Olga Havel" w:date="2019-11-07T14:05:00Z">
        <w:r w:rsidRPr="00632717">
          <w:rPr>
            <w:sz w:val="20"/>
            <w:szCs w:val="20"/>
            <w:highlight w:val="yellow"/>
            <w:lang w:eastAsia="en-GB"/>
          </w:rPr>
          <w:t>|               | Resource    |</w:t>
        </w:r>
      </w:ins>
      <w:ins w:id="1708" w:author="Olga Havel" w:date="2019-11-07T14:08:00Z">
        <w:r w:rsidR="00C13599">
          <w:rPr>
            <w:sz w:val="20"/>
            <w:szCs w:val="20"/>
            <w:highlight w:val="yellow"/>
            <w:lang w:eastAsia="en-GB"/>
          </w:rPr>
          <w:t xml:space="preserve">  |  |  |  |  |  |  |  |  |  |  |  |  |  |</w:t>
        </w:r>
      </w:ins>
    </w:p>
    <w:p w14:paraId="28DE7C47" w14:textId="2B66B9B5" w:rsidR="00D42294" w:rsidRDefault="00D42294">
      <w:pPr>
        <w:pStyle w:val="RFCFigure"/>
        <w:rPr>
          <w:ins w:id="1709" w:author="Olga Havel" w:date="2019-11-07T14:05:00Z"/>
          <w:sz w:val="20"/>
          <w:szCs w:val="20"/>
          <w:highlight w:val="yellow"/>
          <w:lang w:eastAsia="en-GB"/>
        </w:rPr>
      </w:pPr>
      <w:ins w:id="1710" w:author="Olga Havel" w:date="2019-11-07T14:05:00Z">
        <w:r>
          <w:rPr>
            <w:sz w:val="20"/>
            <w:szCs w:val="20"/>
            <w:highlight w:val="yellow"/>
            <w:lang w:eastAsia="en-GB"/>
          </w:rPr>
          <w:t>|               | Intent      |</w:t>
        </w:r>
      </w:ins>
      <w:bookmarkStart w:id="1711" w:name="OLE_LINK80"/>
      <w:ins w:id="1712" w:author="Olga Havel" w:date="2019-11-07T14:08:00Z">
        <w:r w:rsidR="00C13599">
          <w:rPr>
            <w:sz w:val="20"/>
            <w:szCs w:val="20"/>
            <w:highlight w:val="yellow"/>
            <w:lang w:eastAsia="en-GB"/>
          </w:rPr>
          <w:t xml:space="preserve">  |  |  |  |  |  |  |  |  |  |  |  |  |  |</w:t>
        </w:r>
      </w:ins>
      <w:bookmarkEnd w:id="1711"/>
    </w:p>
    <w:p w14:paraId="7A527147" w14:textId="31EC91B5" w:rsidR="00D42294" w:rsidRDefault="00D42294" w:rsidP="00D42294">
      <w:pPr>
        <w:pStyle w:val="RFCFigure"/>
        <w:rPr>
          <w:ins w:id="1713" w:author="Olga Havel" w:date="2019-11-07T14:05:00Z"/>
          <w:sz w:val="20"/>
          <w:szCs w:val="20"/>
          <w:highlight w:val="yellow"/>
          <w:lang w:eastAsia="en-GB"/>
        </w:rPr>
      </w:pPr>
      <w:ins w:id="1714"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15" w:author="Olga Havel" w:date="2019-11-07T14:06:00Z">
        <w:r>
          <w:rPr>
            <w:sz w:val="20"/>
            <w:szCs w:val="20"/>
            <w:highlight w:val="yellow"/>
            <w:lang w:eastAsia="en-GB"/>
          </w:rPr>
          <w:t>--+--+--+--+--+--+--+--+--+--+--+--+--+--+</w:t>
        </w:r>
      </w:ins>
    </w:p>
    <w:p w14:paraId="47D0A78E" w14:textId="098B9299" w:rsidR="00D42294" w:rsidRPr="00632717" w:rsidRDefault="00D42294" w:rsidP="00D42294">
      <w:pPr>
        <w:pStyle w:val="RFCFigure"/>
        <w:rPr>
          <w:ins w:id="1716" w:author="Olga Havel" w:date="2019-11-07T14:05:00Z"/>
          <w:sz w:val="20"/>
          <w:szCs w:val="20"/>
          <w:highlight w:val="yellow"/>
          <w:lang w:eastAsia="en-GB"/>
        </w:rPr>
      </w:pPr>
      <w:ins w:id="1717" w:author="Olga Havel" w:date="2019-11-07T14:05:00Z">
        <w:r w:rsidRPr="00632717">
          <w:rPr>
            <w:sz w:val="20"/>
            <w:szCs w:val="20"/>
            <w:highlight w:val="yellow"/>
            <w:lang w:eastAsia="en-GB"/>
          </w:rPr>
          <w:t>|               | Operational |</w:t>
        </w:r>
      </w:ins>
      <w:ins w:id="1718" w:author="Olga Havel" w:date="2019-11-07T14:09:00Z">
        <w:r w:rsidR="007303B5">
          <w:rPr>
            <w:sz w:val="20"/>
            <w:szCs w:val="20"/>
            <w:highlight w:val="yellow"/>
            <w:lang w:eastAsia="en-GB"/>
          </w:rPr>
          <w:t xml:space="preserve">  |  |  |  |  |  |  |  |  |  |  |  |  |  |</w:t>
        </w:r>
      </w:ins>
    </w:p>
    <w:p w14:paraId="2AB8C8AE" w14:textId="4A83B972" w:rsidR="00D42294" w:rsidRPr="00632717" w:rsidRDefault="00D42294" w:rsidP="00D42294">
      <w:pPr>
        <w:pStyle w:val="RFCFigure"/>
        <w:rPr>
          <w:ins w:id="1719" w:author="Olga Havel" w:date="2019-11-07T14:05:00Z"/>
          <w:sz w:val="20"/>
          <w:szCs w:val="20"/>
          <w:highlight w:val="yellow"/>
          <w:lang w:eastAsia="en-GB"/>
        </w:rPr>
      </w:pPr>
      <w:ins w:id="1720" w:author="Olga Havel" w:date="2019-11-07T14:05:00Z">
        <w:r w:rsidRPr="00632717">
          <w:rPr>
            <w:sz w:val="20"/>
            <w:szCs w:val="20"/>
            <w:highlight w:val="yellow"/>
            <w:lang w:eastAsia="en-GB"/>
          </w:rPr>
          <w:t>|               | Task Intent |</w:t>
        </w:r>
      </w:ins>
      <w:ins w:id="1721" w:author="Olga Havel" w:date="2019-11-07T14:09:00Z">
        <w:r w:rsidR="007303B5">
          <w:rPr>
            <w:sz w:val="20"/>
            <w:szCs w:val="20"/>
            <w:highlight w:val="yellow"/>
            <w:lang w:eastAsia="en-GB"/>
          </w:rPr>
          <w:t xml:space="preserve">  |  |  |  |  |  |  |  |  |  |  |  |  |  |</w:t>
        </w:r>
      </w:ins>
    </w:p>
    <w:p w14:paraId="6C6BD8EC" w14:textId="3356FA36" w:rsidR="00D42294" w:rsidRPr="00632717" w:rsidRDefault="00D42294" w:rsidP="00D42294">
      <w:pPr>
        <w:pStyle w:val="RFCFigure"/>
        <w:rPr>
          <w:ins w:id="1722" w:author="Olga Havel" w:date="2019-11-07T14:05:00Z"/>
          <w:sz w:val="20"/>
          <w:szCs w:val="20"/>
          <w:highlight w:val="yellow"/>
          <w:lang w:eastAsia="en-GB"/>
        </w:rPr>
      </w:pPr>
      <w:ins w:id="1723" w:author="Olga Havel" w:date="2019-11-07T14:05:00Z">
        <w:r w:rsidRPr="00632717">
          <w:rPr>
            <w:sz w:val="20"/>
            <w:szCs w:val="20"/>
            <w:highlight w:val="yellow"/>
            <w:lang w:eastAsia="en-GB"/>
          </w:rPr>
          <w:t>|               +-------------+</w:t>
        </w:r>
      </w:ins>
      <w:ins w:id="1724" w:author="Olga Havel" w:date="2019-11-07T14:06:00Z">
        <w:r>
          <w:rPr>
            <w:sz w:val="20"/>
            <w:szCs w:val="20"/>
            <w:highlight w:val="yellow"/>
            <w:lang w:eastAsia="en-GB"/>
          </w:rPr>
          <w:t>--+--+--+--+--+--+--+--+--+--+--+--+--+--+</w:t>
        </w:r>
      </w:ins>
    </w:p>
    <w:p w14:paraId="006DB798" w14:textId="3A6E174B" w:rsidR="00D42294" w:rsidRPr="00632717" w:rsidRDefault="00D42294" w:rsidP="00D42294">
      <w:pPr>
        <w:pStyle w:val="RFCFigure"/>
        <w:rPr>
          <w:ins w:id="1725" w:author="Olga Havel" w:date="2019-11-07T14:05:00Z"/>
          <w:sz w:val="20"/>
          <w:szCs w:val="20"/>
          <w:highlight w:val="yellow"/>
          <w:lang w:eastAsia="en-GB"/>
        </w:rPr>
      </w:pPr>
      <w:ins w:id="1726" w:author="Olga Havel" w:date="2019-11-07T14:05:00Z">
        <w:r w:rsidRPr="00632717">
          <w:rPr>
            <w:sz w:val="20"/>
            <w:szCs w:val="20"/>
            <w:highlight w:val="yellow"/>
            <w:lang w:eastAsia="en-GB"/>
          </w:rPr>
          <w:t>|               | Strategy    |</w:t>
        </w:r>
      </w:ins>
      <w:ins w:id="1727" w:author="Olga Havel" w:date="2019-11-07T14:09:00Z">
        <w:r w:rsidR="007303B5">
          <w:rPr>
            <w:sz w:val="20"/>
            <w:szCs w:val="20"/>
            <w:highlight w:val="yellow"/>
            <w:lang w:eastAsia="en-GB"/>
          </w:rPr>
          <w:t xml:space="preserve">  |  |  |  |  |  |  |  |  |  |  |  |  |  |</w:t>
        </w:r>
      </w:ins>
    </w:p>
    <w:p w14:paraId="0C28FE64" w14:textId="2C8059A9" w:rsidR="00D42294" w:rsidRPr="00632717" w:rsidRDefault="00D42294" w:rsidP="00D42294">
      <w:pPr>
        <w:pStyle w:val="RFCFigure"/>
        <w:rPr>
          <w:ins w:id="1728" w:author="Olga Havel" w:date="2019-11-07T14:05:00Z"/>
          <w:sz w:val="20"/>
          <w:szCs w:val="20"/>
          <w:highlight w:val="yellow"/>
          <w:lang w:eastAsia="en-GB"/>
        </w:rPr>
      </w:pPr>
      <w:ins w:id="1729" w:author="Olga Havel" w:date="2019-11-07T14:05:00Z">
        <w:r w:rsidRPr="00632717">
          <w:rPr>
            <w:sz w:val="20"/>
            <w:szCs w:val="20"/>
            <w:highlight w:val="yellow"/>
            <w:lang w:eastAsia="en-GB"/>
          </w:rPr>
          <w:t>|               | Intent      |</w:t>
        </w:r>
      </w:ins>
      <w:ins w:id="1730" w:author="Olga Havel" w:date="2019-11-07T14:09:00Z">
        <w:r w:rsidR="007303B5">
          <w:rPr>
            <w:sz w:val="20"/>
            <w:szCs w:val="20"/>
            <w:highlight w:val="yellow"/>
            <w:lang w:eastAsia="en-GB"/>
          </w:rPr>
          <w:t xml:space="preserve">  |  |  |  |  |  |  |  |  |  |  |  |  |  |</w:t>
        </w:r>
      </w:ins>
    </w:p>
    <w:p w14:paraId="6CF0ABBE" w14:textId="3B29A71A" w:rsidR="00D42294" w:rsidRDefault="00D42294" w:rsidP="00D42294">
      <w:pPr>
        <w:pStyle w:val="RFCFigure"/>
        <w:rPr>
          <w:ins w:id="1731" w:author="Olga Havel" w:date="2019-11-07T14:05:00Z"/>
          <w:sz w:val="20"/>
          <w:szCs w:val="20"/>
          <w:lang w:eastAsia="en-GB"/>
        </w:rPr>
      </w:pPr>
      <w:ins w:id="1732" w:author="Olga Havel" w:date="2019-11-07T14:05:00Z">
        <w:r>
          <w:rPr>
            <w:sz w:val="20"/>
            <w:szCs w:val="20"/>
            <w:highlight w:val="yellow"/>
            <w:lang w:eastAsia="en-GB"/>
          </w:rPr>
          <w:t>+---------------</w:t>
        </w:r>
        <w:r w:rsidRPr="0063414F">
          <w:rPr>
            <w:sz w:val="20"/>
            <w:szCs w:val="20"/>
            <w:highlight w:val="yellow"/>
            <w:lang w:eastAsia="en-GB"/>
          </w:rPr>
          <w:t>+-----</w:t>
        </w:r>
        <w:r>
          <w:rPr>
            <w:sz w:val="20"/>
            <w:szCs w:val="20"/>
            <w:highlight w:val="yellow"/>
            <w:lang w:eastAsia="en-GB"/>
          </w:rPr>
          <w:t>--------+</w:t>
        </w:r>
      </w:ins>
      <w:ins w:id="1733" w:author="Olga Havel" w:date="2019-11-07T14:06:00Z">
        <w:r>
          <w:rPr>
            <w:sz w:val="20"/>
            <w:szCs w:val="20"/>
            <w:highlight w:val="yellow"/>
            <w:lang w:eastAsia="en-GB"/>
          </w:rPr>
          <w:t>--+--+--+--+--+--+--+--+--+--+--+--+--+--+</w:t>
        </w:r>
      </w:ins>
    </w:p>
    <w:p w14:paraId="67F99800" w14:textId="52FC71D3" w:rsidR="00D42294" w:rsidRPr="00632717" w:rsidRDefault="00D42294" w:rsidP="00D42294">
      <w:pPr>
        <w:pStyle w:val="RFCFigure"/>
        <w:rPr>
          <w:ins w:id="1734" w:author="Olga Havel" w:date="2019-11-07T14:05:00Z"/>
          <w:sz w:val="20"/>
          <w:szCs w:val="20"/>
          <w:highlight w:val="yellow"/>
          <w:lang w:eastAsia="en-GB"/>
        </w:rPr>
      </w:pPr>
      <w:ins w:id="1735" w:author="Olga Havel" w:date="2019-11-07T14:05:00Z">
        <w:r w:rsidRPr="00632717">
          <w:rPr>
            <w:sz w:val="20"/>
            <w:szCs w:val="20"/>
            <w:highlight w:val="yellow"/>
            <w:lang w:eastAsia="en-GB"/>
          </w:rPr>
          <w:t>| Application   | Cloud       |</w:t>
        </w:r>
      </w:ins>
      <w:ins w:id="1736" w:author="Olga Havel" w:date="2019-11-07T14:09:00Z">
        <w:r w:rsidR="007303B5">
          <w:rPr>
            <w:sz w:val="20"/>
            <w:szCs w:val="20"/>
            <w:highlight w:val="yellow"/>
            <w:lang w:eastAsia="en-GB"/>
          </w:rPr>
          <w:t xml:space="preserve">  |  |  |  |  |  |  |  |  |  |  |  |  |  |</w:t>
        </w:r>
      </w:ins>
    </w:p>
    <w:p w14:paraId="6D491B21" w14:textId="39A785CB" w:rsidR="00D42294" w:rsidRPr="00632717" w:rsidRDefault="00D42294" w:rsidP="00D42294">
      <w:pPr>
        <w:pStyle w:val="RFCFigure"/>
        <w:rPr>
          <w:ins w:id="1737" w:author="Olga Havel" w:date="2019-11-07T14:05:00Z"/>
          <w:sz w:val="20"/>
          <w:szCs w:val="20"/>
          <w:highlight w:val="yellow"/>
          <w:lang w:eastAsia="en-GB"/>
        </w:rPr>
      </w:pPr>
      <w:ins w:id="1738" w:author="Olga Havel" w:date="2019-11-07T14:05:00Z">
        <w:r w:rsidRPr="00632717">
          <w:rPr>
            <w:sz w:val="20"/>
            <w:szCs w:val="20"/>
            <w:highlight w:val="yellow"/>
            <w:lang w:eastAsia="en-GB"/>
          </w:rPr>
          <w:t>| Developer     | Management  |</w:t>
        </w:r>
      </w:ins>
      <w:bookmarkStart w:id="1739" w:name="OLE_LINK79"/>
      <w:ins w:id="1740" w:author="Olga Havel" w:date="2019-11-07T14:09:00Z">
        <w:r w:rsidR="007303B5">
          <w:rPr>
            <w:sz w:val="20"/>
            <w:szCs w:val="20"/>
            <w:highlight w:val="yellow"/>
            <w:lang w:eastAsia="en-GB"/>
          </w:rPr>
          <w:t xml:space="preserve">  |  |  |  |  |  |  |  |  |  |  |  |  |  |</w:t>
        </w:r>
      </w:ins>
    </w:p>
    <w:bookmarkEnd w:id="1739"/>
    <w:p w14:paraId="28A2A6BE" w14:textId="6AC483ED" w:rsidR="00D42294" w:rsidRPr="00632717" w:rsidRDefault="00D42294" w:rsidP="00D42294">
      <w:pPr>
        <w:pStyle w:val="RFCFigure"/>
        <w:rPr>
          <w:ins w:id="1741" w:author="Olga Havel" w:date="2019-11-07T14:05:00Z"/>
          <w:sz w:val="20"/>
          <w:szCs w:val="20"/>
          <w:highlight w:val="yellow"/>
          <w:lang w:eastAsia="en-GB"/>
        </w:rPr>
      </w:pPr>
      <w:ins w:id="1742" w:author="Olga Havel" w:date="2019-11-07T14:05:00Z">
        <w:r w:rsidRPr="00632717">
          <w:rPr>
            <w:sz w:val="20"/>
            <w:szCs w:val="20"/>
            <w:highlight w:val="yellow"/>
            <w:lang w:eastAsia="en-GB"/>
          </w:rPr>
          <w:t>|               | Intent      |</w:t>
        </w:r>
      </w:ins>
      <w:ins w:id="1743" w:author="Olga Havel" w:date="2019-11-07T14:09:00Z">
        <w:r w:rsidR="007303B5">
          <w:rPr>
            <w:sz w:val="20"/>
            <w:szCs w:val="20"/>
            <w:highlight w:val="yellow"/>
            <w:lang w:eastAsia="en-GB"/>
          </w:rPr>
          <w:t xml:space="preserve">  |  |  |  |  |  |  |  |  |  |  |  |  |  |</w:t>
        </w:r>
      </w:ins>
    </w:p>
    <w:p w14:paraId="02E39447" w14:textId="39DD153F" w:rsidR="00D42294" w:rsidRPr="00F70658" w:rsidRDefault="00D42294" w:rsidP="00D42294">
      <w:pPr>
        <w:pStyle w:val="RFCFigure"/>
        <w:rPr>
          <w:ins w:id="1744" w:author="Olga Havel" w:date="2019-11-07T14:05:00Z"/>
          <w:sz w:val="20"/>
          <w:szCs w:val="20"/>
          <w:highlight w:val="yellow"/>
          <w:lang w:eastAsia="en-GB"/>
        </w:rPr>
      </w:pPr>
      <w:ins w:id="1745"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46" w:author="Olga Havel" w:date="2019-11-07T14:06:00Z">
        <w:r>
          <w:rPr>
            <w:sz w:val="20"/>
            <w:szCs w:val="20"/>
            <w:highlight w:val="yellow"/>
            <w:lang w:eastAsia="en-GB"/>
          </w:rPr>
          <w:t>--+--+--+--+--+--+--+--+--+--+--+--+--+--+</w:t>
        </w:r>
      </w:ins>
    </w:p>
    <w:p w14:paraId="6FBC25AE" w14:textId="10060A5F" w:rsidR="00D42294" w:rsidRPr="00632717" w:rsidRDefault="00D42294" w:rsidP="00D42294">
      <w:pPr>
        <w:pStyle w:val="RFCFigure"/>
        <w:rPr>
          <w:ins w:id="1747" w:author="Olga Havel" w:date="2019-11-07T14:05:00Z"/>
          <w:sz w:val="20"/>
          <w:szCs w:val="20"/>
          <w:highlight w:val="yellow"/>
          <w:lang w:eastAsia="en-GB"/>
        </w:rPr>
      </w:pPr>
      <w:ins w:id="1748" w:author="Olga Havel" w:date="2019-11-07T14:05:00Z">
        <w:r w:rsidRPr="00632717">
          <w:rPr>
            <w:sz w:val="20"/>
            <w:szCs w:val="20"/>
            <w:highlight w:val="yellow"/>
            <w:lang w:eastAsia="en-GB"/>
          </w:rPr>
          <w:t>|               | Cloud       |</w:t>
        </w:r>
      </w:ins>
      <w:ins w:id="1749" w:author="Olga Havel" w:date="2019-11-07T14:09:00Z">
        <w:r w:rsidR="007303B5">
          <w:rPr>
            <w:sz w:val="20"/>
            <w:szCs w:val="20"/>
            <w:highlight w:val="yellow"/>
            <w:lang w:eastAsia="en-GB"/>
          </w:rPr>
          <w:t xml:space="preserve">  |  |  |  |  |  |  |  |  |  |  |  |  |  |</w:t>
        </w:r>
      </w:ins>
    </w:p>
    <w:p w14:paraId="1FFE85C4" w14:textId="52C887F2" w:rsidR="00D42294" w:rsidRPr="00632717" w:rsidRDefault="00D42294" w:rsidP="00D42294">
      <w:pPr>
        <w:pStyle w:val="RFCFigure"/>
        <w:rPr>
          <w:ins w:id="1750" w:author="Olga Havel" w:date="2019-11-07T14:05:00Z"/>
          <w:sz w:val="20"/>
          <w:szCs w:val="20"/>
          <w:highlight w:val="yellow"/>
          <w:lang w:eastAsia="en-GB"/>
        </w:rPr>
      </w:pPr>
      <w:ins w:id="1751" w:author="Olga Havel" w:date="2019-11-07T14:05:00Z">
        <w:r w:rsidRPr="00632717">
          <w:rPr>
            <w:sz w:val="20"/>
            <w:szCs w:val="20"/>
            <w:highlight w:val="yellow"/>
            <w:lang w:eastAsia="en-GB"/>
          </w:rPr>
          <w:t>|               | Resource    |</w:t>
        </w:r>
      </w:ins>
      <w:ins w:id="1752" w:author="Olga Havel" w:date="2019-11-07T14:09:00Z">
        <w:r w:rsidR="007303B5">
          <w:rPr>
            <w:sz w:val="20"/>
            <w:szCs w:val="20"/>
            <w:highlight w:val="yellow"/>
            <w:lang w:eastAsia="en-GB"/>
          </w:rPr>
          <w:t xml:space="preserve">  |  |  |  |  |  |  |  |  |  |  |  |  |  |</w:t>
        </w:r>
      </w:ins>
    </w:p>
    <w:p w14:paraId="025E7CDC" w14:textId="721439E9" w:rsidR="00D42294" w:rsidRPr="00632717" w:rsidRDefault="00D42294" w:rsidP="00D42294">
      <w:pPr>
        <w:pStyle w:val="RFCFigure"/>
        <w:rPr>
          <w:ins w:id="1753" w:author="Olga Havel" w:date="2019-11-07T14:05:00Z"/>
          <w:sz w:val="20"/>
          <w:szCs w:val="20"/>
          <w:highlight w:val="yellow"/>
          <w:lang w:eastAsia="en-GB"/>
        </w:rPr>
      </w:pPr>
      <w:ins w:id="1754" w:author="Olga Havel" w:date="2019-11-07T14:05:00Z">
        <w:r w:rsidRPr="00632717">
          <w:rPr>
            <w:sz w:val="20"/>
            <w:szCs w:val="20"/>
            <w:highlight w:val="yellow"/>
            <w:lang w:eastAsia="en-GB"/>
          </w:rPr>
          <w:t>|               | Management  |</w:t>
        </w:r>
      </w:ins>
      <w:ins w:id="1755" w:author="Olga Havel" w:date="2019-11-07T14:09:00Z">
        <w:r w:rsidR="007303B5">
          <w:rPr>
            <w:sz w:val="20"/>
            <w:szCs w:val="20"/>
            <w:highlight w:val="yellow"/>
            <w:lang w:eastAsia="en-GB"/>
          </w:rPr>
          <w:t xml:space="preserve">  |  |  |  |  |  |  |  |  |  |  |  |  |  |</w:t>
        </w:r>
      </w:ins>
    </w:p>
    <w:p w14:paraId="7DE8B06D" w14:textId="0CFE882C" w:rsidR="00D42294" w:rsidRPr="00632717" w:rsidRDefault="00D42294" w:rsidP="00D42294">
      <w:pPr>
        <w:pStyle w:val="RFCFigure"/>
        <w:rPr>
          <w:ins w:id="1756" w:author="Olga Havel" w:date="2019-11-07T14:05:00Z"/>
          <w:sz w:val="20"/>
          <w:szCs w:val="20"/>
          <w:highlight w:val="yellow"/>
          <w:lang w:eastAsia="en-GB"/>
        </w:rPr>
      </w:pPr>
      <w:ins w:id="1757" w:author="Olga Havel" w:date="2019-11-07T14:05:00Z">
        <w:r w:rsidRPr="00632717">
          <w:rPr>
            <w:sz w:val="20"/>
            <w:szCs w:val="20"/>
            <w:highlight w:val="yellow"/>
            <w:lang w:eastAsia="en-GB"/>
          </w:rPr>
          <w:t>|               | Intent      |</w:t>
        </w:r>
      </w:ins>
      <w:ins w:id="1758" w:author="Olga Havel" w:date="2019-11-07T14:09:00Z">
        <w:r w:rsidR="007303B5">
          <w:rPr>
            <w:sz w:val="20"/>
            <w:szCs w:val="20"/>
            <w:highlight w:val="yellow"/>
            <w:lang w:eastAsia="en-GB"/>
          </w:rPr>
          <w:t xml:space="preserve">  |  |  |  |  |  |  |  |  |  |  |  |  |  |</w:t>
        </w:r>
      </w:ins>
    </w:p>
    <w:p w14:paraId="62C541C1" w14:textId="2FAB6EB4" w:rsidR="00D42294" w:rsidRPr="00632717" w:rsidRDefault="00D42294" w:rsidP="00D42294">
      <w:pPr>
        <w:pStyle w:val="RFCFigure"/>
        <w:rPr>
          <w:ins w:id="1759" w:author="Olga Havel" w:date="2019-11-07T14:05:00Z"/>
          <w:sz w:val="20"/>
          <w:szCs w:val="20"/>
          <w:highlight w:val="yellow"/>
          <w:lang w:eastAsia="en-GB"/>
        </w:rPr>
      </w:pPr>
      <w:ins w:id="1760" w:author="Olga Havel" w:date="2019-11-07T14:05:00Z">
        <w:r w:rsidRPr="00632717">
          <w:rPr>
            <w:sz w:val="20"/>
            <w:szCs w:val="20"/>
            <w:highlight w:val="yellow"/>
            <w:lang w:eastAsia="en-GB"/>
          </w:rPr>
          <w:t>|               +-------------+</w:t>
        </w:r>
      </w:ins>
      <w:ins w:id="1761" w:author="Olga Havel" w:date="2019-11-07T14:06:00Z">
        <w:r>
          <w:rPr>
            <w:sz w:val="20"/>
            <w:szCs w:val="20"/>
            <w:highlight w:val="yellow"/>
            <w:lang w:eastAsia="en-GB"/>
          </w:rPr>
          <w:t>--+--+--+--+--+--+--+--+--+--+--+--+--+--+</w:t>
        </w:r>
      </w:ins>
    </w:p>
    <w:p w14:paraId="44787922" w14:textId="1BBAC273" w:rsidR="00D42294" w:rsidRPr="00632717" w:rsidRDefault="00D42294" w:rsidP="00D42294">
      <w:pPr>
        <w:pStyle w:val="RFCFigure"/>
        <w:rPr>
          <w:ins w:id="1762" w:author="Olga Havel" w:date="2019-11-07T14:05:00Z"/>
          <w:sz w:val="20"/>
          <w:szCs w:val="20"/>
          <w:highlight w:val="yellow"/>
          <w:lang w:eastAsia="en-GB"/>
        </w:rPr>
      </w:pPr>
      <w:ins w:id="1763" w:author="Olga Havel" w:date="2019-11-07T14:05:00Z">
        <w:r w:rsidRPr="00632717">
          <w:rPr>
            <w:sz w:val="20"/>
            <w:szCs w:val="20"/>
            <w:highlight w:val="yellow"/>
            <w:lang w:eastAsia="en-GB"/>
          </w:rPr>
          <w:t>|</w:t>
        </w:r>
        <w:r>
          <w:rPr>
            <w:sz w:val="20"/>
            <w:szCs w:val="20"/>
            <w:highlight w:val="yellow"/>
            <w:lang w:eastAsia="en-GB"/>
          </w:rPr>
          <w:t xml:space="preserve">          </w:t>
        </w:r>
        <w:r w:rsidRPr="00632717">
          <w:rPr>
            <w:sz w:val="20"/>
            <w:szCs w:val="20"/>
            <w:highlight w:val="yellow"/>
            <w:lang w:eastAsia="en-GB"/>
          </w:rPr>
          <w:t xml:space="preserve">     | Underlay    |</w:t>
        </w:r>
      </w:ins>
      <w:ins w:id="1764" w:author="Olga Havel" w:date="2019-11-07T14:09:00Z">
        <w:r w:rsidR="007303B5">
          <w:rPr>
            <w:sz w:val="20"/>
            <w:szCs w:val="20"/>
            <w:highlight w:val="yellow"/>
            <w:lang w:eastAsia="en-GB"/>
          </w:rPr>
          <w:t xml:space="preserve">  |  |  |  |  |  |  |  |  |  |  |  |  |  |</w:t>
        </w:r>
      </w:ins>
    </w:p>
    <w:p w14:paraId="5CCBD608" w14:textId="66C26DAC" w:rsidR="00D42294" w:rsidRPr="00632717" w:rsidRDefault="00D42294" w:rsidP="00D42294">
      <w:pPr>
        <w:pStyle w:val="RFCFigure"/>
        <w:rPr>
          <w:ins w:id="1765" w:author="Olga Havel" w:date="2019-11-07T14:05:00Z"/>
          <w:sz w:val="20"/>
          <w:szCs w:val="20"/>
          <w:highlight w:val="yellow"/>
          <w:lang w:eastAsia="en-GB"/>
        </w:rPr>
      </w:pPr>
      <w:ins w:id="1766" w:author="Olga Havel" w:date="2019-11-07T14:05:00Z">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xml:space="preserve">       | Network     |</w:t>
        </w:r>
      </w:ins>
      <w:ins w:id="1767" w:author="Olga Havel" w:date="2019-11-07T14:09:00Z">
        <w:r w:rsidR="007303B5">
          <w:rPr>
            <w:sz w:val="20"/>
            <w:szCs w:val="20"/>
            <w:highlight w:val="yellow"/>
            <w:lang w:eastAsia="en-GB"/>
          </w:rPr>
          <w:t xml:space="preserve">  |  |  |  |  |  |  |  |  |  |  |  |  |  |</w:t>
        </w:r>
      </w:ins>
    </w:p>
    <w:p w14:paraId="12DED217" w14:textId="4BF64CA8" w:rsidR="00D42294" w:rsidRDefault="00D42294" w:rsidP="00D42294">
      <w:pPr>
        <w:pStyle w:val="RFCFigure"/>
        <w:rPr>
          <w:ins w:id="1768" w:author="Olga Havel" w:date="2019-11-07T14:05:00Z"/>
          <w:sz w:val="20"/>
          <w:szCs w:val="20"/>
          <w:highlight w:val="yellow"/>
          <w:lang w:eastAsia="en-GB"/>
        </w:rPr>
      </w:pPr>
      <w:ins w:id="1769" w:author="Olga Havel" w:date="2019-11-07T14:05:00Z">
        <w:r w:rsidRPr="00F70658">
          <w:rPr>
            <w:sz w:val="20"/>
            <w:szCs w:val="20"/>
            <w:highlight w:val="yellow"/>
            <w:lang w:eastAsia="en-GB"/>
          </w:rPr>
          <w:t xml:space="preserve">| </w:t>
        </w:r>
        <w:r>
          <w:rPr>
            <w:sz w:val="20"/>
            <w:szCs w:val="20"/>
            <w:highlight w:val="yellow"/>
            <w:lang w:eastAsia="en-GB"/>
          </w:rPr>
          <w:t xml:space="preserve">              | Service     |</w:t>
        </w:r>
      </w:ins>
      <w:ins w:id="1770" w:author="Olga Havel" w:date="2019-11-07T14:09:00Z">
        <w:r w:rsidR="007303B5">
          <w:rPr>
            <w:sz w:val="20"/>
            <w:szCs w:val="20"/>
            <w:highlight w:val="yellow"/>
            <w:lang w:eastAsia="en-GB"/>
          </w:rPr>
          <w:t xml:space="preserve">  |  |  |  |  |  |  |  |  |  |  |  |  |  |</w:t>
        </w:r>
      </w:ins>
    </w:p>
    <w:p w14:paraId="092E8663" w14:textId="42E79575" w:rsidR="00D42294" w:rsidRPr="00F70658" w:rsidRDefault="00D42294" w:rsidP="00D42294">
      <w:pPr>
        <w:pStyle w:val="RFCFigure"/>
        <w:rPr>
          <w:ins w:id="1771" w:author="Olga Havel" w:date="2019-11-07T14:05:00Z"/>
          <w:sz w:val="20"/>
          <w:szCs w:val="20"/>
          <w:highlight w:val="yellow"/>
          <w:lang w:eastAsia="en-GB"/>
        </w:rPr>
      </w:pPr>
      <w:ins w:id="1772" w:author="Olga Havel" w:date="2019-11-07T14:05:00Z">
        <w:r>
          <w:rPr>
            <w:sz w:val="20"/>
            <w:szCs w:val="20"/>
            <w:highlight w:val="yellow"/>
            <w:lang w:eastAsia="en-GB"/>
          </w:rPr>
          <w:t>|               | Intent      |</w:t>
        </w:r>
      </w:ins>
      <w:ins w:id="1773" w:author="Olga Havel" w:date="2019-11-07T14:09:00Z">
        <w:r w:rsidR="007303B5">
          <w:rPr>
            <w:sz w:val="20"/>
            <w:szCs w:val="20"/>
            <w:highlight w:val="yellow"/>
            <w:lang w:eastAsia="en-GB"/>
          </w:rPr>
          <w:t xml:space="preserve">  |  |  |  |  |  |  |  |  |  |  |  |  |  |</w:t>
        </w:r>
      </w:ins>
    </w:p>
    <w:p w14:paraId="58E6491F" w14:textId="1EC347C0" w:rsidR="00D42294" w:rsidRPr="00F70658" w:rsidRDefault="00D42294" w:rsidP="00D42294">
      <w:pPr>
        <w:pStyle w:val="RFCFigure"/>
        <w:rPr>
          <w:ins w:id="1774" w:author="Olga Havel" w:date="2019-11-07T14:05:00Z"/>
          <w:sz w:val="20"/>
          <w:szCs w:val="20"/>
          <w:highlight w:val="yellow"/>
          <w:lang w:eastAsia="en-GB"/>
        </w:rPr>
      </w:pPr>
      <w:ins w:id="1775"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76" w:author="Olga Havel" w:date="2019-11-07T14:06:00Z">
        <w:r>
          <w:rPr>
            <w:sz w:val="20"/>
            <w:szCs w:val="20"/>
            <w:highlight w:val="yellow"/>
            <w:lang w:eastAsia="en-GB"/>
          </w:rPr>
          <w:t>-+--+--+--+--+--+--+--+--+--+--+--+--+--+</w:t>
        </w:r>
      </w:ins>
    </w:p>
    <w:p w14:paraId="15901D34" w14:textId="3CB9BE13" w:rsidR="00D42294" w:rsidRPr="00632717" w:rsidRDefault="00D42294" w:rsidP="00D42294">
      <w:pPr>
        <w:pStyle w:val="RFCFigure"/>
        <w:rPr>
          <w:ins w:id="1777" w:author="Olga Havel" w:date="2019-11-07T14:05:00Z"/>
          <w:sz w:val="20"/>
          <w:szCs w:val="20"/>
          <w:highlight w:val="yellow"/>
          <w:lang w:eastAsia="en-GB"/>
        </w:rPr>
      </w:pPr>
      <w:ins w:id="1778" w:author="Olga Havel" w:date="2019-11-07T14:05:00Z">
        <w:r w:rsidRPr="00632717">
          <w:rPr>
            <w:sz w:val="20"/>
            <w:szCs w:val="20"/>
            <w:highlight w:val="yellow"/>
            <w:lang w:eastAsia="en-GB"/>
          </w:rPr>
          <w:t>|               | Underlay    |</w:t>
        </w:r>
      </w:ins>
      <w:ins w:id="1779" w:author="Olga Havel" w:date="2019-11-07T14:10:00Z">
        <w:r w:rsidR="00FA1227">
          <w:rPr>
            <w:sz w:val="20"/>
            <w:szCs w:val="20"/>
            <w:highlight w:val="yellow"/>
            <w:lang w:eastAsia="en-GB"/>
          </w:rPr>
          <w:t xml:space="preserve">  |  |  |  |  |  |  |  |  |  |  |  |  |  |</w:t>
        </w:r>
      </w:ins>
    </w:p>
    <w:p w14:paraId="54BD1FCB" w14:textId="0144B7DC" w:rsidR="00D42294" w:rsidRPr="00632717" w:rsidRDefault="00D42294" w:rsidP="00D42294">
      <w:pPr>
        <w:pStyle w:val="RFCFigure"/>
        <w:rPr>
          <w:ins w:id="1780" w:author="Olga Havel" w:date="2019-11-07T14:05:00Z"/>
          <w:sz w:val="20"/>
          <w:szCs w:val="20"/>
          <w:highlight w:val="yellow"/>
          <w:lang w:eastAsia="en-GB"/>
        </w:rPr>
      </w:pPr>
      <w:ins w:id="1781" w:author="Olga Havel" w:date="2019-11-07T14:05:00Z">
        <w:r w:rsidRPr="00632717">
          <w:rPr>
            <w:sz w:val="20"/>
            <w:szCs w:val="20"/>
            <w:highlight w:val="yellow"/>
            <w:lang w:eastAsia="en-GB"/>
          </w:rPr>
          <w:t>|               | Network     |</w:t>
        </w:r>
      </w:ins>
      <w:ins w:id="1782" w:author="Olga Havel" w:date="2019-11-07T14:10:00Z">
        <w:r w:rsidR="00FA1227">
          <w:rPr>
            <w:sz w:val="20"/>
            <w:szCs w:val="20"/>
            <w:highlight w:val="yellow"/>
            <w:lang w:eastAsia="en-GB"/>
          </w:rPr>
          <w:t xml:space="preserve">  |  |  |  |  |  |  |  |  |  |  |  |  |  |</w:t>
        </w:r>
      </w:ins>
    </w:p>
    <w:p w14:paraId="767988A8" w14:textId="0DEBFEB8" w:rsidR="00D42294" w:rsidRPr="00632717" w:rsidRDefault="00D42294" w:rsidP="00D42294">
      <w:pPr>
        <w:pStyle w:val="RFCFigure"/>
        <w:rPr>
          <w:ins w:id="1783" w:author="Olga Havel" w:date="2019-11-07T14:05:00Z"/>
          <w:sz w:val="20"/>
          <w:szCs w:val="20"/>
          <w:highlight w:val="yellow"/>
          <w:lang w:eastAsia="en-GB"/>
        </w:rPr>
      </w:pPr>
      <w:ins w:id="1784" w:author="Olga Havel" w:date="2019-11-07T14:05:00Z">
        <w:r w:rsidRPr="00632717">
          <w:rPr>
            <w:sz w:val="20"/>
            <w:szCs w:val="20"/>
            <w:highlight w:val="yellow"/>
            <w:lang w:eastAsia="en-GB"/>
          </w:rPr>
          <w:t>|               | Resource    |</w:t>
        </w:r>
      </w:ins>
      <w:ins w:id="1785" w:author="Olga Havel" w:date="2019-11-07T14:10:00Z">
        <w:r w:rsidR="00FA1227">
          <w:rPr>
            <w:sz w:val="20"/>
            <w:szCs w:val="20"/>
            <w:highlight w:val="yellow"/>
            <w:lang w:eastAsia="en-GB"/>
          </w:rPr>
          <w:t xml:space="preserve">  |  |  |  |  |  |  |  |  |  |  |  |  |  |</w:t>
        </w:r>
      </w:ins>
    </w:p>
    <w:p w14:paraId="2F7C9409" w14:textId="3368B09A" w:rsidR="00D42294" w:rsidRDefault="00D42294" w:rsidP="00D42294">
      <w:pPr>
        <w:pStyle w:val="RFCFigure"/>
        <w:rPr>
          <w:ins w:id="1786" w:author="Olga Havel" w:date="2019-11-07T14:05:00Z"/>
          <w:sz w:val="20"/>
          <w:szCs w:val="20"/>
          <w:highlight w:val="yellow"/>
          <w:lang w:eastAsia="en-GB"/>
        </w:rPr>
      </w:pPr>
      <w:ins w:id="1787" w:author="Olga Havel" w:date="2019-11-07T14:05:00Z">
        <w:r>
          <w:rPr>
            <w:sz w:val="20"/>
            <w:szCs w:val="20"/>
            <w:highlight w:val="yellow"/>
            <w:lang w:eastAsia="en-GB"/>
          </w:rPr>
          <w:t>|               | Intent      |</w:t>
        </w:r>
      </w:ins>
      <w:ins w:id="1788" w:author="Olga Havel" w:date="2019-11-07T14:10:00Z">
        <w:r w:rsidR="00FA1227">
          <w:rPr>
            <w:sz w:val="20"/>
            <w:szCs w:val="20"/>
            <w:highlight w:val="yellow"/>
            <w:lang w:eastAsia="en-GB"/>
          </w:rPr>
          <w:t xml:space="preserve">  |  |  |  |  |  |  |  |  |  |  |  |  |  |</w:t>
        </w:r>
      </w:ins>
    </w:p>
    <w:p w14:paraId="5947F29D" w14:textId="309B3398" w:rsidR="00D42294" w:rsidRPr="00F70658" w:rsidRDefault="00D42294" w:rsidP="00D42294">
      <w:pPr>
        <w:pStyle w:val="RFCFigure"/>
        <w:rPr>
          <w:ins w:id="1789" w:author="Olga Havel" w:date="2019-11-07T14:05:00Z"/>
          <w:sz w:val="20"/>
          <w:szCs w:val="20"/>
          <w:highlight w:val="yellow"/>
          <w:lang w:eastAsia="en-GB"/>
        </w:rPr>
      </w:pPr>
      <w:ins w:id="1790" w:author="Olga Havel" w:date="2019-11-07T14:05: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ins w:id="1791" w:author="Olga Havel" w:date="2019-11-07T14:06:00Z">
        <w:r>
          <w:rPr>
            <w:sz w:val="20"/>
            <w:szCs w:val="20"/>
            <w:highlight w:val="yellow"/>
            <w:lang w:eastAsia="en-GB"/>
          </w:rPr>
          <w:t>--+--+--+--+--+--+--+--+--+--+--+--+--+--+</w:t>
        </w:r>
      </w:ins>
    </w:p>
    <w:p w14:paraId="3833469B" w14:textId="348A02DA" w:rsidR="00D42294" w:rsidRPr="00632717" w:rsidRDefault="00D42294" w:rsidP="00D42294">
      <w:pPr>
        <w:pStyle w:val="RFCFigure"/>
        <w:rPr>
          <w:ins w:id="1792" w:author="Olga Havel" w:date="2019-11-07T14:05:00Z"/>
          <w:sz w:val="20"/>
          <w:szCs w:val="20"/>
          <w:highlight w:val="yellow"/>
          <w:lang w:eastAsia="en-GB"/>
        </w:rPr>
      </w:pPr>
      <w:ins w:id="1793" w:author="Olga Havel" w:date="2019-11-07T14:05:00Z">
        <w:r>
          <w:rPr>
            <w:sz w:val="20"/>
            <w:szCs w:val="20"/>
            <w:highlight w:val="yellow"/>
            <w:lang w:eastAsia="en-GB"/>
          </w:rPr>
          <w:t>|</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Operational |</w:t>
        </w:r>
      </w:ins>
      <w:ins w:id="1794" w:author="Olga Havel" w:date="2019-11-07T14:10:00Z">
        <w:r w:rsidR="00FA1227">
          <w:rPr>
            <w:sz w:val="20"/>
            <w:szCs w:val="20"/>
            <w:highlight w:val="yellow"/>
            <w:lang w:eastAsia="en-GB"/>
          </w:rPr>
          <w:t xml:space="preserve">  |  |  |  |  |  |  |  |  |  |  |  |  |  |</w:t>
        </w:r>
      </w:ins>
    </w:p>
    <w:p w14:paraId="22286C6C" w14:textId="31B02161" w:rsidR="00D42294" w:rsidRPr="00632717" w:rsidRDefault="00D42294" w:rsidP="00D42294">
      <w:pPr>
        <w:pStyle w:val="RFCFigure"/>
        <w:rPr>
          <w:ins w:id="1795" w:author="Olga Havel" w:date="2019-11-07T14:05:00Z"/>
          <w:sz w:val="20"/>
          <w:szCs w:val="20"/>
          <w:highlight w:val="yellow"/>
          <w:lang w:eastAsia="en-GB"/>
        </w:rPr>
      </w:pPr>
      <w:ins w:id="1796" w:author="Olga Havel" w:date="2019-11-07T14:05:00Z">
        <w:r w:rsidRPr="00632717">
          <w:rPr>
            <w:sz w:val="20"/>
            <w:szCs w:val="20"/>
            <w:highlight w:val="yellow"/>
            <w:lang w:eastAsia="en-GB"/>
          </w:rPr>
          <w:t>|               | Task Intent |</w:t>
        </w:r>
      </w:ins>
      <w:ins w:id="1797" w:author="Olga Havel" w:date="2019-11-07T14:10:00Z">
        <w:r w:rsidR="00FA1227">
          <w:rPr>
            <w:sz w:val="20"/>
            <w:szCs w:val="20"/>
            <w:highlight w:val="yellow"/>
            <w:lang w:eastAsia="en-GB"/>
          </w:rPr>
          <w:t xml:space="preserve">  |  |  |  |  |  |  |  |  |  |  |  |  |  |</w:t>
        </w:r>
      </w:ins>
    </w:p>
    <w:p w14:paraId="7C4ED66A" w14:textId="563D6A98" w:rsidR="00D42294" w:rsidRPr="00632717" w:rsidRDefault="00D42294" w:rsidP="00D42294">
      <w:pPr>
        <w:pStyle w:val="RFCFigure"/>
        <w:rPr>
          <w:ins w:id="1798" w:author="Olga Havel" w:date="2019-11-07T14:05:00Z"/>
          <w:sz w:val="20"/>
          <w:szCs w:val="20"/>
          <w:highlight w:val="yellow"/>
          <w:lang w:eastAsia="en-GB"/>
        </w:rPr>
      </w:pPr>
      <w:ins w:id="1799" w:author="Olga Havel" w:date="2019-11-07T14:05:00Z">
        <w:r w:rsidRPr="00632717">
          <w:rPr>
            <w:sz w:val="20"/>
            <w:szCs w:val="20"/>
            <w:highlight w:val="yellow"/>
            <w:lang w:eastAsia="en-GB"/>
          </w:rPr>
          <w:t>|               +-------------+</w:t>
        </w:r>
      </w:ins>
      <w:ins w:id="1800" w:author="Olga Havel" w:date="2019-11-07T14:06:00Z">
        <w:r>
          <w:rPr>
            <w:sz w:val="20"/>
            <w:szCs w:val="20"/>
            <w:highlight w:val="yellow"/>
            <w:lang w:eastAsia="en-GB"/>
          </w:rPr>
          <w:t>--+--+--+--+--+--+--+--+--+--+--+--+--+--+</w:t>
        </w:r>
      </w:ins>
    </w:p>
    <w:p w14:paraId="77849B89" w14:textId="4F2AB75A" w:rsidR="00D42294" w:rsidRPr="00632717" w:rsidRDefault="00D42294" w:rsidP="00D42294">
      <w:pPr>
        <w:pStyle w:val="RFCFigure"/>
        <w:rPr>
          <w:ins w:id="1801" w:author="Olga Havel" w:date="2019-11-07T14:05:00Z"/>
          <w:sz w:val="20"/>
          <w:szCs w:val="20"/>
          <w:highlight w:val="yellow"/>
          <w:lang w:eastAsia="en-GB"/>
        </w:rPr>
      </w:pPr>
      <w:ins w:id="1802" w:author="Olga Havel" w:date="2019-11-07T14:05:00Z">
        <w:r w:rsidRPr="00632717">
          <w:rPr>
            <w:sz w:val="20"/>
            <w:szCs w:val="20"/>
            <w:highlight w:val="yellow"/>
            <w:lang w:eastAsia="en-GB"/>
          </w:rPr>
          <w:t>|               | Strategy    |</w:t>
        </w:r>
      </w:ins>
      <w:ins w:id="1803" w:author="Olga Havel" w:date="2019-11-07T14:10:00Z">
        <w:r w:rsidR="00FA1227">
          <w:rPr>
            <w:sz w:val="20"/>
            <w:szCs w:val="20"/>
            <w:highlight w:val="yellow"/>
            <w:lang w:eastAsia="en-GB"/>
          </w:rPr>
          <w:t xml:space="preserve">  |  |  |  |  |  |  |  |  |  |  |  |  |  |</w:t>
        </w:r>
      </w:ins>
    </w:p>
    <w:p w14:paraId="354FE0DD" w14:textId="00FAE22F" w:rsidR="00D42294" w:rsidRPr="00632717" w:rsidRDefault="00D42294" w:rsidP="00D42294">
      <w:pPr>
        <w:pStyle w:val="RFCFigure"/>
        <w:rPr>
          <w:ins w:id="1804" w:author="Olga Havel" w:date="2019-11-07T14:05:00Z"/>
          <w:sz w:val="20"/>
          <w:szCs w:val="20"/>
          <w:highlight w:val="yellow"/>
          <w:lang w:eastAsia="en-GB"/>
        </w:rPr>
      </w:pPr>
      <w:ins w:id="1805" w:author="Olga Havel" w:date="2019-11-07T14:05:00Z">
        <w:r w:rsidRPr="00632717">
          <w:rPr>
            <w:sz w:val="20"/>
            <w:szCs w:val="20"/>
            <w:highlight w:val="yellow"/>
            <w:lang w:eastAsia="en-GB"/>
          </w:rPr>
          <w:t>|               | Intent      |</w:t>
        </w:r>
      </w:ins>
      <w:ins w:id="1806" w:author="Olga Havel" w:date="2019-11-07T14:10:00Z">
        <w:r w:rsidR="00FA1227">
          <w:rPr>
            <w:sz w:val="20"/>
            <w:szCs w:val="20"/>
            <w:highlight w:val="yellow"/>
            <w:lang w:eastAsia="en-GB"/>
          </w:rPr>
          <w:t xml:space="preserve">  |  |  |  |  |  |  |  |  |  |  |  |  |  |</w:t>
        </w:r>
      </w:ins>
    </w:p>
    <w:p w14:paraId="3D89BB1F" w14:textId="4EE0A2B9" w:rsidR="00D42294" w:rsidRDefault="00D42294" w:rsidP="00D42294">
      <w:pPr>
        <w:pStyle w:val="RFCFigure"/>
        <w:rPr>
          <w:ins w:id="1807" w:author="Olga Havel" w:date="2019-11-07T14:05:00Z"/>
          <w:sz w:val="20"/>
          <w:szCs w:val="20"/>
          <w:lang w:eastAsia="en-GB"/>
        </w:rPr>
      </w:pPr>
      <w:ins w:id="1808" w:author="Olga Havel" w:date="2019-11-07T14:05:00Z">
        <w:r>
          <w:rPr>
            <w:sz w:val="20"/>
            <w:szCs w:val="20"/>
            <w:highlight w:val="yellow"/>
            <w:lang w:eastAsia="en-GB"/>
          </w:rPr>
          <w:t>+---------------+-------------+</w:t>
        </w:r>
      </w:ins>
      <w:ins w:id="1809" w:author="Olga Havel" w:date="2019-11-07T14:06:00Z">
        <w:r>
          <w:rPr>
            <w:sz w:val="20"/>
            <w:szCs w:val="20"/>
            <w:highlight w:val="yellow"/>
            <w:lang w:eastAsia="en-GB"/>
          </w:rPr>
          <w:t>--+--+--+--+--+--+--+--+--+--+--+--+--+--+</w:t>
        </w:r>
      </w:ins>
    </w:p>
    <w:p w14:paraId="5ACB7A6F" w14:textId="77777777" w:rsidR="00D42294" w:rsidRDefault="00D42294" w:rsidP="00526C8F">
      <w:pPr>
        <w:rPr>
          <w:ins w:id="1810" w:author="Olga Havel" w:date="2019-11-07T14:16:00Z"/>
        </w:rPr>
      </w:pPr>
    </w:p>
    <w:p w14:paraId="6DE85EF6" w14:textId="1E159ACC" w:rsidR="00547B37" w:rsidRDefault="00547B37" w:rsidP="00547B37">
      <w:pPr>
        <w:pStyle w:val="Heading2"/>
        <w:rPr>
          <w:ins w:id="1811" w:author="Olga Havel" w:date="2019-11-07T14:17:00Z"/>
          <w:highlight w:val="yellow"/>
        </w:rPr>
      </w:pPr>
      <w:ins w:id="1812" w:author="Olga Havel" w:date="2019-11-07T14:16:00Z">
        <w:r w:rsidRPr="00632717">
          <w:rPr>
            <w:highlight w:val="yellow"/>
          </w:rPr>
          <w:t xml:space="preserve">Intent Classification Table </w:t>
        </w:r>
        <w:r>
          <w:rPr>
            <w:highlight w:val="yellow"/>
          </w:rPr>
          <w:t xml:space="preserve">Example </w:t>
        </w:r>
        <w:r w:rsidRPr="00632717">
          <w:rPr>
            <w:highlight w:val="yellow"/>
          </w:rPr>
          <w:t>(</w:t>
        </w:r>
        <w:r>
          <w:rPr>
            <w:highlight w:val="yellow"/>
          </w:rPr>
          <w:t>Enterprise Solution)</w:t>
        </w:r>
      </w:ins>
    </w:p>
    <w:p w14:paraId="4FF36B3A" w14:textId="77777777" w:rsidR="00913C28" w:rsidRPr="00632717" w:rsidRDefault="00913C28" w:rsidP="00913C28">
      <w:pPr>
        <w:pStyle w:val="Heading3"/>
        <w:rPr>
          <w:ins w:id="1813" w:author="Olga Havel" w:date="2019-11-07T14:19:00Z"/>
          <w:highlight w:val="yellow"/>
        </w:rPr>
      </w:pPr>
      <w:ins w:id="1814" w:author="Olga Havel" w:date="2019-11-07T14:19:00Z">
        <w:r w:rsidRPr="00632717">
          <w:rPr>
            <w:highlight w:val="yellow"/>
          </w:rPr>
          <w:t>Intent Users and Intent Types</w:t>
        </w:r>
      </w:ins>
    </w:p>
    <w:p w14:paraId="486568DC" w14:textId="3122509D" w:rsidR="00913C28" w:rsidRDefault="00913C28" w:rsidP="00913C28">
      <w:pPr>
        <w:rPr>
          <w:ins w:id="1815" w:author="Olga Havel" w:date="2019-11-07T14:50:00Z"/>
        </w:rPr>
      </w:pPr>
      <w:ins w:id="1816" w:author="Olga Havel" w:date="2019-11-07T14:19:00Z">
        <w:r w:rsidRPr="0063414F">
          <w:rPr>
            <w:highlight w:val="yellow"/>
          </w:rPr>
          <w:t xml:space="preserve">The following table describes the Intent Users in </w:t>
        </w:r>
      </w:ins>
      <w:ins w:id="1817" w:author="Olga Havel" w:date="2019-11-07T14:20:00Z">
        <w:r>
          <w:rPr>
            <w:highlight w:val="yellow"/>
          </w:rPr>
          <w:t>E</w:t>
        </w:r>
        <w:r w:rsidR="00FB65A9">
          <w:rPr>
            <w:highlight w:val="yellow"/>
          </w:rPr>
          <w:t>n</w:t>
        </w:r>
        <w:r>
          <w:rPr>
            <w:highlight w:val="yellow"/>
          </w:rPr>
          <w:t>t</w:t>
        </w:r>
      </w:ins>
      <w:ins w:id="1818" w:author="Olga Havel" w:date="2019-11-07T14:51:00Z">
        <w:r w:rsidR="00FB65A9">
          <w:rPr>
            <w:highlight w:val="yellow"/>
          </w:rPr>
          <w:t>e</w:t>
        </w:r>
      </w:ins>
      <w:ins w:id="1819" w:author="Olga Havel" w:date="2019-11-07T14:20:00Z">
        <w:r>
          <w:rPr>
            <w:highlight w:val="yellow"/>
          </w:rPr>
          <w:t xml:space="preserve">rprise </w:t>
        </w:r>
      </w:ins>
      <w:ins w:id="1820" w:author="Olga Havel" w:date="2019-11-07T14:19:00Z">
        <w:r w:rsidRPr="0063414F">
          <w:rPr>
            <w:highlight w:val="yellow"/>
          </w:rPr>
          <w:t xml:space="preserve"> Solution</w:t>
        </w:r>
        <w:r>
          <w:rPr>
            <w:highlight w:val="yellow"/>
          </w:rPr>
          <w:t>s</w:t>
        </w:r>
        <w:r w:rsidR="00FB65A9">
          <w:rPr>
            <w:highlight w:val="yellow"/>
          </w:rPr>
          <w:t xml:space="preserve"> and </w:t>
        </w:r>
      </w:ins>
      <w:ins w:id="1821" w:author="Olga Havel" w:date="2019-11-07T14:52:00Z">
        <w:r w:rsidR="00FB65A9">
          <w:rPr>
            <w:highlight w:val="yellow"/>
          </w:rPr>
          <w:t xml:space="preserve">their </w:t>
        </w:r>
      </w:ins>
      <w:ins w:id="1822" w:author="Olga Havel" w:date="2019-11-07T14:19:00Z">
        <w:r w:rsidR="00FB65A9">
          <w:rPr>
            <w:highlight w:val="yellow"/>
          </w:rPr>
          <w:t>Intent Types</w:t>
        </w:r>
        <w:r w:rsidRPr="0063414F">
          <w:rPr>
            <w:highlight w:val="yellow"/>
          </w:rPr>
          <w:t>.</w:t>
        </w:r>
      </w:ins>
    </w:p>
    <w:p w14:paraId="2BD48908" w14:textId="77777777" w:rsidR="00464984" w:rsidRPr="00F70658" w:rsidRDefault="00464984" w:rsidP="00464984">
      <w:pPr>
        <w:pStyle w:val="RFCFigure"/>
        <w:rPr>
          <w:ins w:id="1823" w:author="Olga Havel" w:date="2019-11-07T14:50:00Z"/>
          <w:sz w:val="20"/>
          <w:szCs w:val="20"/>
          <w:highlight w:val="yellow"/>
          <w:lang w:eastAsia="en-GB"/>
        </w:rPr>
      </w:pPr>
      <w:ins w:id="1824" w:author="Olga Havel" w:date="2019-11-07T14:50: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p>
    <w:p w14:paraId="1399B341" w14:textId="77777777" w:rsidR="00464984" w:rsidRPr="00F70658" w:rsidRDefault="00464984" w:rsidP="00464984">
      <w:pPr>
        <w:pStyle w:val="RFCFigure"/>
        <w:rPr>
          <w:ins w:id="1825" w:author="Olga Havel" w:date="2019-11-07T14:50:00Z"/>
          <w:sz w:val="20"/>
          <w:szCs w:val="20"/>
          <w:highlight w:val="yellow"/>
          <w:lang w:eastAsia="en-GB"/>
        </w:rPr>
      </w:pPr>
      <w:ins w:id="1826" w:author="Olga Havel" w:date="2019-11-07T14:50:00Z">
        <w:r w:rsidRPr="00F70658">
          <w:rPr>
            <w:sz w:val="20"/>
            <w:szCs w:val="20"/>
            <w:highlight w:val="yellow"/>
            <w:lang w:eastAsia="en-GB"/>
          </w:rPr>
          <w:t>| Intent User</w:t>
        </w:r>
        <w:r>
          <w:rPr>
            <w:sz w:val="20"/>
            <w:szCs w:val="20"/>
            <w:highlight w:val="yellow"/>
            <w:lang w:eastAsia="en-GB"/>
          </w:rPr>
          <w:t xml:space="preserve"> </w:t>
        </w:r>
        <w:r w:rsidRPr="00F70658">
          <w:rPr>
            <w:sz w:val="20"/>
            <w:szCs w:val="20"/>
            <w:highlight w:val="yellow"/>
            <w:lang w:eastAsia="en-GB"/>
          </w:rPr>
          <w:t xml:space="preserve"> | Intent Type |             Intent Type Description              |</w:t>
        </w:r>
      </w:ins>
    </w:p>
    <w:p w14:paraId="0A7E72B3" w14:textId="77777777" w:rsidR="00464984" w:rsidRPr="00F70658" w:rsidRDefault="00464984" w:rsidP="00464984">
      <w:pPr>
        <w:pStyle w:val="RFCFigure"/>
        <w:rPr>
          <w:ins w:id="1827" w:author="Olga Havel" w:date="2019-11-07T14:50:00Z"/>
          <w:sz w:val="20"/>
          <w:szCs w:val="20"/>
          <w:highlight w:val="yellow"/>
          <w:lang w:eastAsia="en-GB"/>
        </w:rPr>
      </w:pPr>
      <w:ins w:id="1828" w:author="Olga Havel" w:date="2019-11-07T14:50:00Z">
        <w:r w:rsidRPr="00F70658">
          <w:rPr>
            <w:sz w:val="20"/>
            <w:szCs w:val="20"/>
            <w:highlight w:val="yellow"/>
            <w:lang w:eastAsia="en-GB"/>
          </w:rPr>
          <w:t>+------------</w:t>
        </w:r>
        <w:r>
          <w:rPr>
            <w:sz w:val="20"/>
            <w:szCs w:val="20"/>
            <w:highlight w:val="yellow"/>
            <w:lang w:eastAsia="en-GB"/>
          </w:rPr>
          <w:t xml:space="preserve"> </w:t>
        </w:r>
        <w:r w:rsidRPr="00F70658">
          <w:rPr>
            <w:sz w:val="20"/>
            <w:szCs w:val="20"/>
            <w:highlight w:val="yellow"/>
            <w:lang w:eastAsia="en-GB"/>
          </w:rPr>
          <w:t>-+-------------+--------------------------------------------------+</w:t>
        </w:r>
      </w:ins>
    </w:p>
    <w:p w14:paraId="3002E557" w14:textId="42900A03" w:rsidR="00464984" w:rsidRDefault="00464984" w:rsidP="00464984">
      <w:pPr>
        <w:pStyle w:val="RFCFigure"/>
        <w:rPr>
          <w:ins w:id="1829" w:author="Olga Havel" w:date="2019-11-07T14:50:00Z"/>
          <w:sz w:val="20"/>
          <w:szCs w:val="20"/>
          <w:highlight w:val="yellow"/>
          <w:lang w:eastAsia="en-GB"/>
        </w:rPr>
      </w:pPr>
      <w:ins w:id="1830" w:author="Olga Havel" w:date="2019-11-07T14:50:00Z">
        <w:r w:rsidRPr="00F70658">
          <w:rPr>
            <w:sz w:val="20"/>
            <w:szCs w:val="20"/>
            <w:highlight w:val="yellow"/>
            <w:lang w:eastAsia="en-GB"/>
          </w:rPr>
          <w:t xml:space="preserve">| </w:t>
        </w:r>
      </w:ins>
      <w:ins w:id="1831" w:author="Olga Havel" w:date="2019-11-07T15:20:00Z">
        <w:r w:rsidR="005C1855">
          <w:rPr>
            <w:sz w:val="20"/>
            <w:szCs w:val="20"/>
            <w:highlight w:val="yellow"/>
            <w:lang w:eastAsia="en-GB"/>
          </w:rPr>
          <w:t xml:space="preserve">End-User   </w:t>
        </w:r>
        <w:r w:rsidR="005C1855" w:rsidRPr="00F70658">
          <w:rPr>
            <w:sz w:val="20"/>
            <w:szCs w:val="20"/>
            <w:highlight w:val="yellow"/>
            <w:lang w:eastAsia="en-GB"/>
          </w:rPr>
          <w:t xml:space="preserve"> </w:t>
        </w:r>
        <w:r w:rsidR="005C1855">
          <w:rPr>
            <w:sz w:val="20"/>
            <w:szCs w:val="20"/>
            <w:highlight w:val="yellow"/>
            <w:lang w:eastAsia="en-GB"/>
          </w:rPr>
          <w:t xml:space="preserve"> </w:t>
        </w:r>
      </w:ins>
      <w:ins w:id="1832" w:author="Olga Havel" w:date="2019-11-07T14:50:00Z">
        <w:r w:rsidRPr="00F70658">
          <w:rPr>
            <w:sz w:val="20"/>
            <w:szCs w:val="20"/>
            <w:highlight w:val="yellow"/>
            <w:lang w:eastAsia="en-GB"/>
          </w:rPr>
          <w:t xml:space="preserve">| </w:t>
        </w:r>
        <w:r>
          <w:rPr>
            <w:sz w:val="20"/>
            <w:szCs w:val="20"/>
            <w:highlight w:val="yellow"/>
            <w:lang w:eastAsia="en-GB"/>
          </w:rPr>
          <w:t xml:space="preserve">End-User    | Enterprise End User Self-Service or Applications,| </w:t>
        </w:r>
      </w:ins>
    </w:p>
    <w:p w14:paraId="7A2509CD" w14:textId="5A92FAD8" w:rsidR="00464984" w:rsidRPr="00F70658" w:rsidRDefault="00D24D33" w:rsidP="00464984">
      <w:pPr>
        <w:pStyle w:val="RFCFigure"/>
        <w:rPr>
          <w:ins w:id="1833" w:author="Olga Havel" w:date="2019-11-07T14:50:00Z"/>
          <w:sz w:val="20"/>
          <w:szCs w:val="20"/>
          <w:highlight w:val="yellow"/>
          <w:lang w:eastAsia="en-GB"/>
        </w:rPr>
      </w:pPr>
      <w:ins w:id="1834" w:author="Olga Havel" w:date="2019-11-07T14:50:00Z">
        <w:r>
          <w:rPr>
            <w:sz w:val="20"/>
            <w:szCs w:val="20"/>
            <w:highlight w:val="yellow"/>
            <w:lang w:eastAsia="en-GB"/>
          </w:rPr>
          <w:t>|</w:t>
        </w:r>
      </w:ins>
      <w:ins w:id="1835" w:author="Olga Havel" w:date="2019-11-07T15:20:00Z">
        <w:r w:rsidR="005C1855">
          <w:rPr>
            <w:sz w:val="20"/>
            <w:szCs w:val="20"/>
            <w:highlight w:val="yellow"/>
            <w:lang w:eastAsia="en-GB"/>
          </w:rPr>
          <w:t xml:space="preserve">             </w:t>
        </w:r>
      </w:ins>
      <w:ins w:id="1836" w:author="Olga Havel" w:date="2019-11-07T14:50:00Z">
        <w:r w:rsidR="00464984">
          <w:rPr>
            <w:sz w:val="20"/>
            <w:szCs w:val="20"/>
            <w:highlight w:val="yellow"/>
            <w:lang w:eastAsia="en-GB"/>
          </w:rPr>
          <w:t xml:space="preserve"> </w:t>
        </w:r>
        <w:r w:rsidR="00464984" w:rsidRPr="00F70658">
          <w:rPr>
            <w:sz w:val="20"/>
            <w:szCs w:val="20"/>
            <w:highlight w:val="yellow"/>
            <w:lang w:eastAsia="en-GB"/>
          </w:rPr>
          <w:t>|</w:t>
        </w:r>
        <w:r w:rsidR="00464984">
          <w:rPr>
            <w:sz w:val="20"/>
            <w:szCs w:val="20"/>
            <w:highlight w:val="yellow"/>
            <w:lang w:eastAsia="en-GB"/>
          </w:rPr>
          <w:t xml:space="preserve"> </w:t>
        </w:r>
        <w:r w:rsidR="00464984" w:rsidRPr="00F70658">
          <w:rPr>
            <w:sz w:val="20"/>
            <w:szCs w:val="20"/>
            <w:highlight w:val="yellow"/>
            <w:lang w:eastAsia="en-GB"/>
          </w:rPr>
          <w:t>Intent</w:t>
        </w:r>
        <w:r w:rsidR="00464984">
          <w:rPr>
            <w:sz w:val="20"/>
            <w:szCs w:val="20"/>
            <w:highlight w:val="yellow"/>
            <w:lang w:eastAsia="en-GB"/>
          </w:rPr>
          <w:t xml:space="preserve">      | Enterprise may have multiple types of End-Users  |</w:t>
        </w:r>
      </w:ins>
    </w:p>
    <w:p w14:paraId="79F5FD72" w14:textId="77777777" w:rsidR="00464984" w:rsidRPr="00F70658" w:rsidRDefault="00464984" w:rsidP="00464984">
      <w:pPr>
        <w:pStyle w:val="RFCFigure"/>
        <w:rPr>
          <w:ins w:id="1837" w:author="Olga Havel" w:date="2019-11-07T14:50:00Z"/>
          <w:sz w:val="20"/>
          <w:szCs w:val="20"/>
          <w:highlight w:val="yellow"/>
          <w:lang w:eastAsia="en-GB"/>
        </w:rPr>
      </w:pPr>
      <w:ins w:id="1838"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 </w:t>
        </w:r>
        <w:r>
          <w:rPr>
            <w:sz w:val="20"/>
            <w:szCs w:val="20"/>
            <w:highlight w:val="yellow"/>
            <w:lang w:eastAsia="en-GB"/>
          </w:rPr>
          <w:t xml:space="preserve">End-Users       </w:t>
        </w:r>
        <w:r w:rsidRPr="00F70658">
          <w:rPr>
            <w:sz w:val="20"/>
            <w:szCs w:val="20"/>
            <w:highlight w:val="yellow"/>
            <w:lang w:eastAsia="en-GB"/>
          </w:rPr>
          <w:t xml:space="preserve">                                 |</w:t>
        </w:r>
      </w:ins>
    </w:p>
    <w:p w14:paraId="6D0907E8" w14:textId="77777777" w:rsidR="00464984" w:rsidRPr="00F70658" w:rsidRDefault="00464984" w:rsidP="00464984">
      <w:pPr>
        <w:pStyle w:val="RFCFigure"/>
        <w:rPr>
          <w:ins w:id="1839" w:author="Olga Havel" w:date="2019-11-07T14:50:00Z"/>
          <w:sz w:val="20"/>
          <w:szCs w:val="20"/>
          <w:highlight w:val="yellow"/>
          <w:lang w:eastAsia="en-GB"/>
        </w:rPr>
      </w:pPr>
      <w:ins w:id="1840"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0E81351D" w14:textId="77777777" w:rsidR="00464984" w:rsidRDefault="00464984" w:rsidP="00464984">
      <w:pPr>
        <w:pStyle w:val="RFCFigure"/>
        <w:rPr>
          <w:ins w:id="1841" w:author="Olga Havel" w:date="2019-11-07T14:50:00Z"/>
          <w:sz w:val="20"/>
          <w:szCs w:val="20"/>
          <w:highlight w:val="yellow"/>
          <w:lang w:eastAsia="en-GB"/>
        </w:rPr>
      </w:pPr>
      <w:ins w:id="1842"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Strategy   </w:t>
        </w:r>
        <w:r w:rsidRPr="00F70658">
          <w:rPr>
            <w:sz w:val="20"/>
            <w:szCs w:val="20"/>
            <w:highlight w:val="yellow"/>
            <w:lang w:eastAsia="en-GB"/>
          </w:rPr>
          <w:t xml:space="preserve"> | </w:t>
        </w:r>
        <w:r>
          <w:rPr>
            <w:sz w:val="20"/>
            <w:szCs w:val="20"/>
            <w:highlight w:val="yellow"/>
            <w:lang w:eastAsia="en-GB"/>
          </w:rPr>
          <w:t xml:space="preserve">This includes models and policy intents          </w:t>
        </w:r>
        <w:r w:rsidRPr="00F70658">
          <w:rPr>
            <w:sz w:val="20"/>
            <w:szCs w:val="20"/>
            <w:highlight w:val="yellow"/>
            <w:lang w:eastAsia="en-GB"/>
          </w:rPr>
          <w:t>|</w:t>
        </w:r>
      </w:ins>
    </w:p>
    <w:p w14:paraId="0DDF4752" w14:textId="77777777" w:rsidR="00464984" w:rsidRDefault="00464984" w:rsidP="00464984">
      <w:pPr>
        <w:pStyle w:val="RFCFigure"/>
        <w:rPr>
          <w:ins w:id="1843" w:author="Olga Havel" w:date="2019-11-07T14:50:00Z"/>
          <w:sz w:val="20"/>
          <w:szCs w:val="20"/>
          <w:highlight w:val="yellow"/>
          <w:lang w:eastAsia="en-GB"/>
        </w:rPr>
      </w:pPr>
      <w:ins w:id="1844" w:author="Olga Havel" w:date="2019-11-07T14:50:00Z">
        <w:r>
          <w:rPr>
            <w:sz w:val="20"/>
            <w:szCs w:val="20"/>
            <w:highlight w:val="yellow"/>
            <w:lang w:eastAsia="en-GB"/>
          </w:rPr>
          <w:t>|              | Intent      | designed by End-Users</w:t>
        </w:r>
        <w:r w:rsidRPr="00632717">
          <w:rPr>
            <w:sz w:val="20"/>
            <w:szCs w:val="20"/>
            <w:highlight w:val="yellow"/>
            <w:lang w:eastAsia="en-GB"/>
          </w:rPr>
          <w:t xml:space="preserve"> to be used by</w:t>
        </w:r>
        <w:r>
          <w:rPr>
            <w:sz w:val="20"/>
            <w:szCs w:val="20"/>
            <w:highlight w:val="yellow"/>
            <w:lang w:eastAsia="en-GB"/>
          </w:rPr>
          <w:t xml:space="preserve"> End-User     |</w:t>
        </w:r>
      </w:ins>
    </w:p>
    <w:p w14:paraId="49BFC797" w14:textId="77777777" w:rsidR="00464984" w:rsidRPr="00F70658" w:rsidRDefault="00464984" w:rsidP="00464984">
      <w:pPr>
        <w:pStyle w:val="RFCFigure"/>
        <w:rPr>
          <w:ins w:id="1845" w:author="Olga Havel" w:date="2019-11-07T14:50:00Z"/>
          <w:sz w:val="20"/>
          <w:szCs w:val="20"/>
          <w:highlight w:val="yellow"/>
          <w:lang w:eastAsia="en-GB"/>
        </w:rPr>
      </w:pPr>
      <w:ins w:id="1846" w:author="Olga Havel" w:date="2019-11-07T14:50:00Z">
        <w:r>
          <w:rPr>
            <w:sz w:val="20"/>
            <w:szCs w:val="20"/>
            <w:highlight w:val="yellow"/>
            <w:lang w:eastAsia="en-GB"/>
          </w:rPr>
          <w:t>|              |             | Intents and their Applications                   |</w:t>
        </w:r>
      </w:ins>
    </w:p>
    <w:p w14:paraId="5D58CB8A" w14:textId="77777777" w:rsidR="00464984" w:rsidRDefault="00464984" w:rsidP="00464984">
      <w:pPr>
        <w:pStyle w:val="RFCFigure"/>
        <w:rPr>
          <w:ins w:id="1847" w:author="Olga Havel" w:date="2019-11-07T14:50:00Z"/>
          <w:sz w:val="20"/>
          <w:szCs w:val="20"/>
          <w:lang w:eastAsia="en-GB"/>
        </w:rPr>
      </w:pPr>
      <w:ins w:id="1848" w:author="Olga Havel" w:date="2019-11-07T14:50:00Z">
        <w:r>
          <w:rPr>
            <w:sz w:val="20"/>
            <w:szCs w:val="20"/>
            <w:highlight w:val="yellow"/>
            <w:lang w:eastAsia="en-GB"/>
          </w:rPr>
          <w:t>+--------------</w:t>
        </w:r>
        <w:r w:rsidRPr="0063414F">
          <w:rPr>
            <w:sz w:val="20"/>
            <w:szCs w:val="20"/>
            <w:highlight w:val="yellow"/>
            <w:lang w:eastAsia="en-GB"/>
          </w:rPr>
          <w:t>+-------------+--------------------------------------------------+</w:t>
        </w:r>
      </w:ins>
    </w:p>
    <w:p w14:paraId="32854540" w14:textId="67EE34DF" w:rsidR="00464984" w:rsidRPr="00F70658" w:rsidRDefault="00464984" w:rsidP="00464984">
      <w:pPr>
        <w:pStyle w:val="RFCFigure"/>
        <w:rPr>
          <w:ins w:id="1849" w:author="Olga Havel" w:date="2019-11-07T14:50:00Z"/>
          <w:sz w:val="20"/>
          <w:szCs w:val="20"/>
          <w:highlight w:val="yellow"/>
          <w:lang w:eastAsia="en-GB"/>
        </w:rPr>
      </w:pPr>
      <w:ins w:id="1850" w:author="Olga Havel" w:date="2019-11-07T14:50:00Z">
        <w:r w:rsidRPr="00F70658">
          <w:rPr>
            <w:sz w:val="20"/>
            <w:szCs w:val="20"/>
            <w:highlight w:val="yellow"/>
            <w:lang w:eastAsia="en-GB"/>
          </w:rPr>
          <w:t xml:space="preserve">| </w:t>
        </w:r>
      </w:ins>
      <w:ins w:id="1851" w:author="Olga Havel" w:date="2019-11-07T15:20:00Z">
        <w:r w:rsidR="004B32A7">
          <w:rPr>
            <w:sz w:val="20"/>
            <w:szCs w:val="20"/>
            <w:highlight w:val="yellow"/>
            <w:lang w:eastAsia="en-GB"/>
          </w:rPr>
          <w:t xml:space="preserve">             </w:t>
        </w:r>
      </w:ins>
      <w:ins w:id="1852" w:author="Olga Havel" w:date="2019-11-07T14:50:00Z">
        <w:r w:rsidRPr="00F70658">
          <w:rPr>
            <w:sz w:val="20"/>
            <w:szCs w:val="20"/>
            <w:highlight w:val="yellow"/>
            <w:lang w:eastAsia="en-GB"/>
          </w:rPr>
          <w:t>| Network     | Service provided</w:t>
        </w:r>
        <w:r>
          <w:rPr>
            <w:sz w:val="20"/>
            <w:szCs w:val="20"/>
            <w:highlight w:val="yellow"/>
            <w:lang w:eastAsia="en-GB"/>
          </w:rPr>
          <w:t xml:space="preserve"> by the Administrator to the    </w:t>
        </w:r>
        <w:r w:rsidRPr="00F70658">
          <w:rPr>
            <w:sz w:val="20"/>
            <w:szCs w:val="20"/>
            <w:highlight w:val="yellow"/>
            <w:lang w:eastAsia="en-GB"/>
          </w:rPr>
          <w:t xml:space="preserve"> |</w:t>
        </w:r>
      </w:ins>
    </w:p>
    <w:p w14:paraId="3DBE731B" w14:textId="77777777" w:rsidR="00464984" w:rsidRPr="00F70658" w:rsidRDefault="00464984" w:rsidP="00464984">
      <w:pPr>
        <w:pStyle w:val="RFCFigure"/>
        <w:rPr>
          <w:ins w:id="1853" w:author="Olga Havel" w:date="2019-11-07T14:50:00Z"/>
          <w:sz w:val="20"/>
          <w:szCs w:val="20"/>
          <w:highlight w:val="yellow"/>
          <w:lang w:eastAsia="en-GB"/>
        </w:rPr>
      </w:pPr>
      <w:ins w:id="1854" w:author="Olga Havel" w:date="2019-11-07T14:50:00Z">
        <w:r w:rsidRPr="00F70658">
          <w:rPr>
            <w:sz w:val="20"/>
            <w:szCs w:val="20"/>
            <w:highlight w:val="yellow"/>
            <w:lang w:eastAsia="en-GB"/>
          </w:rPr>
          <w:t xml:space="preserve">| </w:t>
        </w:r>
        <w:r>
          <w:rPr>
            <w:sz w:val="20"/>
            <w:szCs w:val="20"/>
            <w:highlight w:val="yellow"/>
            <w:lang w:eastAsia="en-GB"/>
          </w:rPr>
          <w:t xml:space="preserve">Administrator| Service     | End-Users and their Applications           </w:t>
        </w:r>
        <w:r w:rsidRPr="00F70658">
          <w:rPr>
            <w:sz w:val="20"/>
            <w:szCs w:val="20"/>
            <w:highlight w:val="yellow"/>
            <w:lang w:eastAsia="en-GB"/>
          </w:rPr>
          <w:t xml:space="preserve">      |</w:t>
        </w:r>
      </w:ins>
    </w:p>
    <w:p w14:paraId="4E5297E4" w14:textId="68F21D6B" w:rsidR="00464984" w:rsidRPr="00F70658" w:rsidRDefault="00ED513F">
      <w:pPr>
        <w:pStyle w:val="RFCFigure"/>
        <w:rPr>
          <w:ins w:id="1855" w:author="Olga Havel" w:date="2019-11-07T14:50:00Z"/>
          <w:sz w:val="20"/>
          <w:szCs w:val="20"/>
          <w:highlight w:val="yellow"/>
          <w:lang w:eastAsia="en-GB"/>
        </w:rPr>
      </w:pPr>
      <w:ins w:id="1856" w:author="Olga Havel" w:date="2019-11-07T14:50:00Z">
        <w:r>
          <w:rPr>
            <w:sz w:val="20"/>
            <w:szCs w:val="20"/>
            <w:highlight w:val="yellow"/>
            <w:lang w:eastAsia="en-GB"/>
          </w:rPr>
          <w:t>|</w:t>
        </w:r>
      </w:ins>
      <w:ins w:id="1857" w:author="Olga Havel" w:date="2019-11-07T15:14:00Z">
        <w:r>
          <w:rPr>
            <w:sz w:val="20"/>
            <w:szCs w:val="20"/>
            <w:highlight w:val="yellow"/>
            <w:lang w:eastAsia="en-GB"/>
          </w:rPr>
          <w:t xml:space="preserve"> </w:t>
        </w:r>
      </w:ins>
      <w:ins w:id="1858" w:author="Olga Havel" w:date="2019-11-07T14:59:00Z">
        <w:r w:rsidR="007E10B6">
          <w:rPr>
            <w:sz w:val="20"/>
            <w:szCs w:val="20"/>
            <w:highlight w:val="yellow"/>
            <w:lang w:eastAsia="en-GB"/>
          </w:rPr>
          <w:t>(internal or</w:t>
        </w:r>
      </w:ins>
      <w:ins w:id="1859" w:author="Olga Havel" w:date="2019-11-07T14:50:00Z">
        <w:r w:rsidR="007E10B6">
          <w:rPr>
            <w:sz w:val="20"/>
            <w:szCs w:val="20"/>
            <w:highlight w:val="yellow"/>
            <w:lang w:eastAsia="en-GB"/>
          </w:rPr>
          <w:t xml:space="preserve"> </w:t>
        </w:r>
        <w:r w:rsidR="00464984" w:rsidRPr="00F70658">
          <w:rPr>
            <w:sz w:val="20"/>
            <w:szCs w:val="20"/>
            <w:highlight w:val="yellow"/>
            <w:lang w:eastAsia="en-GB"/>
          </w:rPr>
          <w:t>| Intent      |                                                  |</w:t>
        </w:r>
      </w:ins>
    </w:p>
    <w:p w14:paraId="5199F1CD" w14:textId="3C4E9845" w:rsidR="00464984" w:rsidRPr="00F70658" w:rsidRDefault="00464984" w:rsidP="00464984">
      <w:pPr>
        <w:pStyle w:val="RFCFigure"/>
        <w:rPr>
          <w:ins w:id="1860" w:author="Olga Havel" w:date="2019-11-07T14:50:00Z"/>
          <w:sz w:val="20"/>
          <w:szCs w:val="20"/>
          <w:highlight w:val="yellow"/>
          <w:lang w:eastAsia="en-GB"/>
        </w:rPr>
      </w:pPr>
      <w:ins w:id="1861" w:author="Olga Havel" w:date="2019-11-07T14:50:00Z">
        <w:r w:rsidRPr="00F70658">
          <w:rPr>
            <w:sz w:val="20"/>
            <w:szCs w:val="20"/>
            <w:highlight w:val="yellow"/>
            <w:lang w:eastAsia="en-GB"/>
          </w:rPr>
          <w:t xml:space="preserve">| </w:t>
        </w:r>
      </w:ins>
      <w:ins w:id="1862" w:author="Olga Havel" w:date="2019-11-07T14:59:00Z">
        <w:r w:rsidR="007E10B6">
          <w:rPr>
            <w:sz w:val="20"/>
            <w:szCs w:val="20"/>
            <w:highlight w:val="yellow"/>
            <w:lang w:eastAsia="en-GB"/>
          </w:rPr>
          <w:t>MSP)</w:t>
        </w:r>
      </w:ins>
      <w:ins w:id="1863" w:author="Olga Havel" w:date="2019-11-07T14:50:00Z">
        <w:r w:rsidR="007E10B6">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19DE1580" w14:textId="77777777" w:rsidR="00464984" w:rsidRPr="00F70658" w:rsidRDefault="00464984" w:rsidP="00464984">
      <w:pPr>
        <w:pStyle w:val="RFCFigure"/>
        <w:rPr>
          <w:ins w:id="1864" w:author="Olga Havel" w:date="2019-11-07T14:50:00Z"/>
          <w:sz w:val="20"/>
          <w:szCs w:val="20"/>
          <w:highlight w:val="yellow"/>
          <w:lang w:eastAsia="en-GB"/>
        </w:rPr>
      </w:pPr>
      <w:ins w:id="1865"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Network     | </w:t>
        </w:r>
        <w:r>
          <w:rPr>
            <w:sz w:val="20"/>
            <w:szCs w:val="20"/>
            <w:highlight w:val="yellow"/>
            <w:lang w:eastAsia="en-GB"/>
          </w:rPr>
          <w:t>Administrator requires network wide configuration</w:t>
        </w:r>
        <w:r w:rsidRPr="00F70658">
          <w:rPr>
            <w:sz w:val="20"/>
            <w:szCs w:val="20"/>
            <w:highlight w:val="yellow"/>
            <w:lang w:eastAsia="en-GB"/>
          </w:rPr>
          <w:t>|</w:t>
        </w:r>
      </w:ins>
    </w:p>
    <w:p w14:paraId="77EB82AC" w14:textId="5C8D7D20" w:rsidR="00464984" w:rsidRPr="00F70658" w:rsidRDefault="00464984" w:rsidP="00464984">
      <w:pPr>
        <w:pStyle w:val="RFCFigure"/>
        <w:rPr>
          <w:ins w:id="1866" w:author="Olga Havel" w:date="2019-11-07T14:50:00Z"/>
          <w:sz w:val="20"/>
          <w:szCs w:val="20"/>
          <w:highlight w:val="yellow"/>
          <w:lang w:eastAsia="en-GB"/>
        </w:rPr>
      </w:pPr>
      <w:ins w:id="1867" w:author="Olga Havel" w:date="2019-11-07T14:50:00Z">
        <w:r w:rsidRPr="00F70658">
          <w:rPr>
            <w:sz w:val="20"/>
            <w:szCs w:val="20"/>
            <w:highlight w:val="yellow"/>
            <w:lang w:eastAsia="en-GB"/>
          </w:rPr>
          <w:t xml:space="preserve">| </w:t>
        </w:r>
        <w:r>
          <w:rPr>
            <w:sz w:val="20"/>
            <w:szCs w:val="20"/>
            <w:highlight w:val="yellow"/>
            <w:lang w:eastAsia="en-GB"/>
          </w:rPr>
          <w:t xml:space="preserve">             | Intent      | (e.g. underlay</w:t>
        </w:r>
      </w:ins>
      <w:ins w:id="1868" w:author="Olga Havel" w:date="2019-11-07T15:20:00Z">
        <w:r w:rsidR="00007174">
          <w:rPr>
            <w:sz w:val="20"/>
            <w:szCs w:val="20"/>
            <w:highlight w:val="yellow"/>
            <w:lang w:eastAsia="en-GB"/>
          </w:rPr>
          <w:t>, campus</w:t>
        </w:r>
      </w:ins>
      <w:ins w:id="1869" w:author="Olga Havel" w:date="2019-11-07T14:50:00Z">
        <w:r>
          <w:rPr>
            <w:sz w:val="20"/>
            <w:szCs w:val="20"/>
            <w:highlight w:val="yellow"/>
            <w:lang w:eastAsia="en-GB"/>
          </w:rPr>
          <w:t xml:space="preserve">) or resource </w:t>
        </w:r>
      </w:ins>
      <w:ins w:id="1870" w:author="Olga Havel" w:date="2019-11-07T15:21:00Z">
        <w:r w:rsidR="00007174">
          <w:rPr>
            <w:sz w:val="20"/>
            <w:szCs w:val="20"/>
            <w:highlight w:val="yellow"/>
            <w:lang w:eastAsia="en-GB"/>
          </w:rPr>
          <w:t xml:space="preserve">             </w:t>
        </w:r>
      </w:ins>
      <w:ins w:id="1871" w:author="Olga Havel" w:date="2019-11-07T14:50:00Z">
        <w:r w:rsidRPr="00F70658">
          <w:rPr>
            <w:sz w:val="20"/>
            <w:szCs w:val="20"/>
            <w:highlight w:val="yellow"/>
            <w:lang w:eastAsia="en-GB"/>
          </w:rPr>
          <w:t>|</w:t>
        </w:r>
      </w:ins>
    </w:p>
    <w:p w14:paraId="21010303" w14:textId="3BD5A185" w:rsidR="00464984" w:rsidRPr="00F70658" w:rsidRDefault="00464984" w:rsidP="00464984">
      <w:pPr>
        <w:pStyle w:val="RFCFigure"/>
        <w:rPr>
          <w:ins w:id="1872" w:author="Olga Havel" w:date="2019-11-07T14:50:00Z"/>
          <w:sz w:val="20"/>
          <w:szCs w:val="20"/>
          <w:highlight w:val="yellow"/>
          <w:lang w:eastAsia="en-GB"/>
        </w:rPr>
      </w:pPr>
      <w:ins w:id="1873"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 </w:t>
        </w:r>
      </w:ins>
      <w:ins w:id="1874" w:author="Olga Havel" w:date="2019-11-07T15:21:00Z">
        <w:r w:rsidR="00007174">
          <w:rPr>
            <w:sz w:val="20"/>
            <w:szCs w:val="20"/>
            <w:highlight w:val="yellow"/>
            <w:lang w:eastAsia="en-GB"/>
          </w:rPr>
          <w:t xml:space="preserve">configuration </w:t>
        </w:r>
      </w:ins>
      <w:ins w:id="1875" w:author="Olga Havel" w:date="2019-11-07T14:50:00Z">
        <w:r>
          <w:rPr>
            <w:sz w:val="20"/>
            <w:szCs w:val="20"/>
            <w:highlight w:val="yellow"/>
            <w:lang w:eastAsia="en-GB"/>
          </w:rPr>
          <w:t>(switches, routers, policies</w:t>
        </w:r>
        <w:r w:rsidR="00007174">
          <w:rPr>
            <w:sz w:val="20"/>
            <w:szCs w:val="20"/>
            <w:highlight w:val="yellow"/>
            <w:lang w:eastAsia="en-GB"/>
          </w:rPr>
          <w:t xml:space="preserve">)      </w:t>
        </w:r>
        <w:r>
          <w:rPr>
            <w:sz w:val="20"/>
            <w:szCs w:val="20"/>
            <w:highlight w:val="yellow"/>
            <w:lang w:eastAsia="en-GB"/>
          </w:rPr>
          <w:t>|</w:t>
        </w:r>
      </w:ins>
    </w:p>
    <w:p w14:paraId="3EDD4DC0" w14:textId="77777777" w:rsidR="00464984" w:rsidRPr="00F70658" w:rsidRDefault="00464984" w:rsidP="00464984">
      <w:pPr>
        <w:pStyle w:val="RFCFigure"/>
        <w:rPr>
          <w:ins w:id="1876" w:author="Olga Havel" w:date="2019-11-07T14:50:00Z"/>
          <w:sz w:val="20"/>
          <w:szCs w:val="20"/>
          <w:highlight w:val="yellow"/>
          <w:lang w:eastAsia="en-GB"/>
        </w:rPr>
      </w:pPr>
      <w:ins w:id="1877" w:author="Olga Havel" w:date="2019-11-07T14:50: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4AFC996A" w14:textId="77777777" w:rsidR="00464984" w:rsidRPr="00632717" w:rsidRDefault="00464984" w:rsidP="00464984">
      <w:pPr>
        <w:pStyle w:val="RFCFigure"/>
        <w:rPr>
          <w:ins w:id="1878" w:author="Olga Havel" w:date="2019-11-07T14:50:00Z"/>
          <w:sz w:val="20"/>
          <w:szCs w:val="20"/>
          <w:highlight w:val="yellow"/>
          <w:lang w:eastAsia="en-GB"/>
        </w:rPr>
      </w:pPr>
      <w:ins w:id="1879" w:author="Olga Havel" w:date="2019-11-07T14:50: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Operational | Administr</w:t>
        </w:r>
        <w:r>
          <w:rPr>
            <w:sz w:val="20"/>
            <w:szCs w:val="20"/>
            <w:highlight w:val="yellow"/>
            <w:lang w:eastAsia="en-GB"/>
          </w:rPr>
          <w:t xml:space="preserve">ator requests execution of any          </w:t>
        </w:r>
        <w:r w:rsidRPr="00632717">
          <w:rPr>
            <w:sz w:val="20"/>
            <w:szCs w:val="20"/>
            <w:highlight w:val="yellow"/>
            <w:lang w:eastAsia="en-GB"/>
          </w:rPr>
          <w:t>|</w:t>
        </w:r>
      </w:ins>
    </w:p>
    <w:p w14:paraId="5796491B" w14:textId="77777777" w:rsidR="00464984" w:rsidRPr="00632717" w:rsidRDefault="00464984" w:rsidP="00464984">
      <w:pPr>
        <w:pStyle w:val="RFCFigure"/>
        <w:rPr>
          <w:ins w:id="1880" w:author="Olga Havel" w:date="2019-11-07T14:50:00Z"/>
          <w:sz w:val="20"/>
          <w:szCs w:val="20"/>
          <w:highlight w:val="yellow"/>
          <w:lang w:eastAsia="en-GB"/>
        </w:rPr>
      </w:pPr>
      <w:ins w:id="1881" w:author="Olga Havel" w:date="2019-11-07T14:50:00Z">
        <w:r>
          <w:rPr>
            <w:sz w:val="20"/>
            <w:szCs w:val="20"/>
            <w:highlight w:val="yellow"/>
            <w:lang w:eastAsia="en-GB"/>
          </w:rPr>
          <w:t xml:space="preserve">|         </w:t>
        </w:r>
        <w:r w:rsidRPr="00632717">
          <w:rPr>
            <w:sz w:val="20"/>
            <w:szCs w:val="20"/>
            <w:highlight w:val="yellow"/>
            <w:lang w:eastAsia="en-GB"/>
          </w:rPr>
          <w:t xml:space="preserve">     | Task Intent | automated task other than </w:t>
        </w:r>
        <w:r>
          <w:rPr>
            <w:sz w:val="20"/>
            <w:szCs w:val="20"/>
            <w:highlight w:val="yellow"/>
            <w:lang w:eastAsia="en-GB"/>
          </w:rPr>
          <w:t>Network Service</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w:t>
        </w:r>
      </w:ins>
    </w:p>
    <w:p w14:paraId="3B7F633B" w14:textId="77777777" w:rsidR="00464984" w:rsidRPr="00632717" w:rsidRDefault="00464984" w:rsidP="00464984">
      <w:pPr>
        <w:pStyle w:val="RFCFigure"/>
        <w:rPr>
          <w:ins w:id="1882" w:author="Olga Havel" w:date="2019-11-07T14:50:00Z"/>
          <w:sz w:val="20"/>
          <w:szCs w:val="20"/>
          <w:highlight w:val="yellow"/>
          <w:lang w:eastAsia="en-GB"/>
        </w:rPr>
      </w:pPr>
      <w:ins w:id="1883" w:author="Olga Havel" w:date="2019-11-07T14:50:00Z">
        <w:r>
          <w:rPr>
            <w:sz w:val="20"/>
            <w:szCs w:val="20"/>
            <w:highlight w:val="yellow"/>
            <w:lang w:eastAsia="en-GB"/>
          </w:rPr>
          <w:t xml:space="preserve">|        </w:t>
        </w:r>
        <w:r w:rsidRPr="00632717">
          <w:rPr>
            <w:sz w:val="20"/>
            <w:szCs w:val="20"/>
            <w:highlight w:val="yellow"/>
            <w:lang w:eastAsia="en-GB"/>
          </w:rPr>
          <w:t xml:space="preserve">      |             | Intent</w:t>
        </w:r>
        <w:r>
          <w:rPr>
            <w:sz w:val="20"/>
            <w:szCs w:val="20"/>
            <w:highlight w:val="yellow"/>
            <w:lang w:eastAsia="en-GB"/>
          </w:rPr>
          <w:t xml:space="preserve">s and Network </w:t>
        </w:r>
        <w:r w:rsidRPr="00632717">
          <w:rPr>
            <w:sz w:val="20"/>
            <w:szCs w:val="20"/>
            <w:highlight w:val="yellow"/>
            <w:lang w:eastAsia="en-GB"/>
          </w:rPr>
          <w:t>Intents</w:t>
        </w:r>
        <w:r>
          <w:rPr>
            <w:sz w:val="20"/>
            <w:szCs w:val="20"/>
            <w:highlight w:val="yellow"/>
            <w:lang w:eastAsia="en-GB"/>
          </w:rPr>
          <w:t xml:space="preserve">                    </w:t>
        </w:r>
        <w:r w:rsidRPr="00632717">
          <w:rPr>
            <w:sz w:val="20"/>
            <w:szCs w:val="20"/>
            <w:highlight w:val="yellow"/>
            <w:lang w:eastAsia="en-GB"/>
          </w:rPr>
          <w:t xml:space="preserve">  |</w:t>
        </w:r>
      </w:ins>
    </w:p>
    <w:p w14:paraId="210EA0C8" w14:textId="77777777" w:rsidR="00464984" w:rsidRPr="00632717" w:rsidRDefault="00464984" w:rsidP="00464984">
      <w:pPr>
        <w:pStyle w:val="RFCFigure"/>
        <w:rPr>
          <w:ins w:id="1884" w:author="Olga Havel" w:date="2019-11-07T14:50:00Z"/>
          <w:sz w:val="20"/>
          <w:szCs w:val="20"/>
          <w:highlight w:val="yellow"/>
          <w:lang w:eastAsia="en-GB"/>
        </w:rPr>
      </w:pPr>
      <w:ins w:id="1885" w:author="Olga Havel" w:date="2019-11-07T14:50: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w:t>
        </w:r>
        <w:r w:rsidRPr="00632717">
          <w:rPr>
            <w:sz w:val="20"/>
            <w:szCs w:val="20"/>
            <w:highlight w:val="yellow"/>
            <w:lang w:eastAsia="en-GB"/>
          </w:rPr>
          <w:t>---+</w:t>
        </w:r>
      </w:ins>
    </w:p>
    <w:p w14:paraId="493AE409" w14:textId="77777777" w:rsidR="00464984" w:rsidRPr="00632717" w:rsidRDefault="00464984" w:rsidP="00464984">
      <w:pPr>
        <w:pStyle w:val="RFCFigure"/>
        <w:rPr>
          <w:ins w:id="1886" w:author="Olga Havel" w:date="2019-11-07T14:50:00Z"/>
          <w:sz w:val="20"/>
          <w:szCs w:val="20"/>
          <w:highlight w:val="yellow"/>
          <w:lang w:eastAsia="en-GB"/>
        </w:rPr>
      </w:pPr>
      <w:ins w:id="1887" w:author="Olga Havel" w:date="2019-11-07T14:50:00Z">
        <w:r>
          <w:rPr>
            <w:sz w:val="20"/>
            <w:szCs w:val="20"/>
            <w:highlight w:val="yellow"/>
            <w:lang w:eastAsia="en-GB"/>
          </w:rPr>
          <w:t xml:space="preserve">|      </w:t>
        </w:r>
        <w:r w:rsidRPr="00632717">
          <w:rPr>
            <w:sz w:val="20"/>
            <w:szCs w:val="20"/>
            <w:highlight w:val="yellow"/>
            <w:lang w:eastAsia="en-GB"/>
          </w:rPr>
          <w:t xml:space="preserve">        | Strategy    | Administrator designs models, policy</w:t>
        </w:r>
        <w:r>
          <w:rPr>
            <w:sz w:val="20"/>
            <w:szCs w:val="20"/>
            <w:highlight w:val="yellow"/>
            <w:lang w:eastAsia="en-GB"/>
          </w:rPr>
          <w:t xml:space="preserve"> intents &amp;</w:t>
        </w:r>
        <w:r w:rsidRPr="00632717">
          <w:rPr>
            <w:sz w:val="20"/>
            <w:szCs w:val="20"/>
            <w:highlight w:val="yellow"/>
            <w:lang w:eastAsia="en-GB"/>
          </w:rPr>
          <w:t xml:space="preserve">   |</w:t>
        </w:r>
      </w:ins>
    </w:p>
    <w:p w14:paraId="734AFCC4" w14:textId="77777777" w:rsidR="00464984" w:rsidRPr="00632717" w:rsidRDefault="00464984" w:rsidP="00464984">
      <w:pPr>
        <w:pStyle w:val="RFCFigure"/>
        <w:rPr>
          <w:ins w:id="1888" w:author="Olga Havel" w:date="2019-11-07T14:50:00Z"/>
          <w:sz w:val="20"/>
          <w:szCs w:val="20"/>
          <w:highlight w:val="yellow"/>
          <w:lang w:eastAsia="en-GB"/>
        </w:rPr>
      </w:pPr>
      <w:ins w:id="1889" w:author="Olga Havel" w:date="2019-11-07T14:50:00Z">
        <w:r>
          <w:rPr>
            <w:sz w:val="20"/>
            <w:szCs w:val="20"/>
            <w:highlight w:val="yellow"/>
            <w:lang w:eastAsia="en-GB"/>
          </w:rPr>
          <w:t xml:space="preserve">|     </w:t>
        </w:r>
        <w:r w:rsidRPr="00632717">
          <w:rPr>
            <w:sz w:val="20"/>
            <w:szCs w:val="20"/>
            <w:highlight w:val="yellow"/>
            <w:lang w:eastAsia="en-GB"/>
          </w:rPr>
          <w:t xml:space="preserve">         | Intent      | workflows to be used by other</w:t>
        </w:r>
        <w:r>
          <w:rPr>
            <w:sz w:val="20"/>
            <w:szCs w:val="20"/>
            <w:highlight w:val="yellow"/>
            <w:lang w:eastAsia="en-GB"/>
          </w:rPr>
          <w:t xml:space="preserve"> intents.   </w:t>
        </w:r>
        <w:r w:rsidRPr="00632717">
          <w:rPr>
            <w:sz w:val="20"/>
            <w:szCs w:val="20"/>
            <w:highlight w:val="yellow"/>
            <w:lang w:eastAsia="en-GB"/>
          </w:rPr>
          <w:t xml:space="preserve">        |</w:t>
        </w:r>
      </w:ins>
    </w:p>
    <w:p w14:paraId="1ECFE0B1" w14:textId="77777777" w:rsidR="00464984" w:rsidRPr="00632717" w:rsidRDefault="00464984" w:rsidP="00464984">
      <w:pPr>
        <w:pStyle w:val="RFCFigure"/>
        <w:rPr>
          <w:ins w:id="1890" w:author="Olga Havel" w:date="2019-11-07T14:50:00Z"/>
          <w:sz w:val="20"/>
          <w:szCs w:val="20"/>
          <w:highlight w:val="yellow"/>
          <w:lang w:eastAsia="en-GB"/>
        </w:rPr>
      </w:pPr>
      <w:ins w:id="1891" w:author="Olga Havel" w:date="2019-11-07T14:50: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 xml:space="preserve">       |             | </w:t>
        </w:r>
        <w:r w:rsidRPr="00632717">
          <w:rPr>
            <w:sz w:val="20"/>
            <w:szCs w:val="20"/>
            <w:highlight w:val="yellow"/>
            <w:lang w:eastAsia="en-GB"/>
          </w:rPr>
          <w:t>Automate any tasks that Administr</w:t>
        </w:r>
        <w:r>
          <w:rPr>
            <w:sz w:val="20"/>
            <w:szCs w:val="20"/>
            <w:highlight w:val="yellow"/>
            <w:lang w:eastAsia="en-GB"/>
          </w:rPr>
          <w:t>a</w:t>
        </w:r>
        <w:r w:rsidRPr="00632717">
          <w:rPr>
            <w:sz w:val="20"/>
            <w:szCs w:val="20"/>
            <w:highlight w:val="yellow"/>
            <w:lang w:eastAsia="en-GB"/>
          </w:rPr>
          <w:t xml:space="preserve">tor </w:t>
        </w:r>
        <w:r>
          <w:rPr>
            <w:sz w:val="20"/>
            <w:szCs w:val="20"/>
            <w:highlight w:val="yellow"/>
            <w:lang w:eastAsia="en-GB"/>
          </w:rPr>
          <w:t xml:space="preserve">           </w:t>
        </w:r>
        <w:r w:rsidRPr="00632717">
          <w:rPr>
            <w:sz w:val="20"/>
            <w:szCs w:val="20"/>
            <w:highlight w:val="yellow"/>
            <w:lang w:eastAsia="en-GB"/>
          </w:rPr>
          <w:t>|</w:t>
        </w:r>
      </w:ins>
    </w:p>
    <w:p w14:paraId="27EBB8F3" w14:textId="77777777" w:rsidR="00464984" w:rsidRPr="00632717" w:rsidRDefault="00464984" w:rsidP="00464984">
      <w:pPr>
        <w:pStyle w:val="RFCFigure"/>
        <w:rPr>
          <w:ins w:id="1892" w:author="Olga Havel" w:date="2019-11-07T14:50:00Z"/>
          <w:sz w:val="20"/>
          <w:szCs w:val="20"/>
          <w:highlight w:val="yellow"/>
          <w:lang w:eastAsia="en-GB"/>
        </w:rPr>
      </w:pPr>
      <w:ins w:id="1893" w:author="Olga Havel" w:date="2019-11-07T14:50:00Z">
        <w:r>
          <w:rPr>
            <w:sz w:val="20"/>
            <w:szCs w:val="20"/>
            <w:highlight w:val="yellow"/>
            <w:lang w:eastAsia="en-GB"/>
          </w:rPr>
          <w:t xml:space="preserve">|   </w:t>
        </w:r>
        <w:r w:rsidRPr="00632717">
          <w:rPr>
            <w:sz w:val="20"/>
            <w:szCs w:val="20"/>
            <w:highlight w:val="yellow"/>
            <w:lang w:eastAsia="en-GB"/>
          </w:rPr>
          <w:t xml:space="preserve">           |             | often perfor</w:t>
        </w:r>
        <w:r>
          <w:rPr>
            <w:sz w:val="20"/>
            <w:szCs w:val="20"/>
            <w:highlight w:val="yellow"/>
            <w:lang w:eastAsia="en-GB"/>
          </w:rPr>
          <w:t xml:space="preserve">ms.                             </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w:t>
        </w:r>
      </w:ins>
    </w:p>
    <w:p w14:paraId="202DDF93" w14:textId="77777777" w:rsidR="006906B0" w:rsidRDefault="006906B0" w:rsidP="006906B0">
      <w:pPr>
        <w:pStyle w:val="RFCFigure"/>
        <w:rPr>
          <w:ins w:id="1894" w:author="Olga Havel" w:date="2019-11-07T14:51:00Z"/>
          <w:sz w:val="20"/>
          <w:szCs w:val="20"/>
          <w:lang w:eastAsia="en-GB"/>
        </w:rPr>
      </w:pPr>
      <w:ins w:id="1895" w:author="Olga Havel" w:date="2019-11-07T14:51:00Z">
        <w:r>
          <w:rPr>
            <w:sz w:val="20"/>
            <w:szCs w:val="20"/>
            <w:highlight w:val="yellow"/>
            <w:lang w:eastAsia="en-GB"/>
          </w:rPr>
          <w:t>+--------------</w:t>
        </w:r>
        <w:r w:rsidRPr="0063414F">
          <w:rPr>
            <w:sz w:val="20"/>
            <w:szCs w:val="20"/>
            <w:highlight w:val="yellow"/>
            <w:lang w:eastAsia="en-GB"/>
          </w:rPr>
          <w:t>+-------------+--------------------------------------------------+</w:t>
        </w:r>
      </w:ins>
    </w:p>
    <w:p w14:paraId="1D2143AC" w14:textId="77777777" w:rsidR="006906B0" w:rsidRPr="0094778C" w:rsidRDefault="006906B0">
      <w:pPr>
        <w:ind w:left="0"/>
        <w:rPr>
          <w:ins w:id="1896" w:author="Olga Havel" w:date="2019-11-07T14:19:00Z"/>
        </w:rPr>
        <w:pPrChange w:id="1897" w:author="Olga Havel" w:date="2019-11-07T14:51:00Z">
          <w:pPr/>
        </w:pPrChange>
      </w:pPr>
    </w:p>
    <w:p w14:paraId="7574A320" w14:textId="321281C2" w:rsidR="00913C28" w:rsidRPr="00F70658" w:rsidRDefault="00913C28" w:rsidP="00913C28">
      <w:pPr>
        <w:pStyle w:val="RFCFigure"/>
        <w:rPr>
          <w:ins w:id="1898" w:author="Olga Havel" w:date="2019-11-07T14:19:00Z"/>
          <w:sz w:val="20"/>
          <w:szCs w:val="20"/>
          <w:highlight w:val="yellow"/>
          <w:lang w:eastAsia="en-GB"/>
        </w:rPr>
      </w:pPr>
      <w:ins w:id="1899" w:author="Olga Havel" w:date="2019-11-07T14:19:00Z">
        <w:r w:rsidRPr="00F70658">
          <w:rPr>
            <w:sz w:val="20"/>
            <w:szCs w:val="20"/>
            <w:highlight w:val="yellow"/>
            <w:lang w:eastAsia="en-GB"/>
          </w:rPr>
          <w:lastRenderedPageBreak/>
          <w:t>+---------</w:t>
        </w:r>
      </w:ins>
      <w:ins w:id="1900" w:author="Olga Havel" w:date="2019-11-07T14:26:00Z">
        <w:r w:rsidR="00D456BB">
          <w:rPr>
            <w:sz w:val="20"/>
            <w:szCs w:val="20"/>
            <w:highlight w:val="yellow"/>
            <w:lang w:eastAsia="en-GB"/>
          </w:rPr>
          <w:t>-</w:t>
        </w:r>
      </w:ins>
      <w:ins w:id="1901" w:author="Olga Havel" w:date="2019-11-07T14:19:00Z">
        <w:r w:rsidRPr="00F70658">
          <w:rPr>
            <w:sz w:val="20"/>
            <w:szCs w:val="20"/>
            <w:highlight w:val="yellow"/>
            <w:lang w:eastAsia="en-GB"/>
          </w:rPr>
          <w:t>----+-------------+--------------------------------------------------+</w:t>
        </w:r>
      </w:ins>
    </w:p>
    <w:p w14:paraId="16A2EF59" w14:textId="0B08BC22" w:rsidR="00913C28" w:rsidRPr="00F70658" w:rsidRDefault="00913C28" w:rsidP="00913C28">
      <w:pPr>
        <w:pStyle w:val="RFCFigure"/>
        <w:rPr>
          <w:ins w:id="1902" w:author="Olga Havel" w:date="2019-11-07T14:19:00Z"/>
          <w:sz w:val="20"/>
          <w:szCs w:val="20"/>
          <w:highlight w:val="yellow"/>
          <w:lang w:eastAsia="en-GB"/>
        </w:rPr>
      </w:pPr>
      <w:ins w:id="1903" w:author="Olga Havel" w:date="2019-11-07T14:19:00Z">
        <w:r w:rsidRPr="00F70658">
          <w:rPr>
            <w:sz w:val="20"/>
            <w:szCs w:val="20"/>
            <w:highlight w:val="yellow"/>
            <w:lang w:eastAsia="en-GB"/>
          </w:rPr>
          <w:t>| Intent User</w:t>
        </w:r>
      </w:ins>
      <w:ins w:id="1904" w:author="Olga Havel" w:date="2019-11-07T14:26:00Z">
        <w:r w:rsidR="00D456BB">
          <w:rPr>
            <w:sz w:val="20"/>
            <w:szCs w:val="20"/>
            <w:highlight w:val="yellow"/>
            <w:lang w:eastAsia="en-GB"/>
          </w:rPr>
          <w:t xml:space="preserve"> </w:t>
        </w:r>
      </w:ins>
      <w:ins w:id="1905" w:author="Olga Havel" w:date="2019-11-07T14:19:00Z">
        <w:r w:rsidRPr="00F70658">
          <w:rPr>
            <w:sz w:val="20"/>
            <w:szCs w:val="20"/>
            <w:highlight w:val="yellow"/>
            <w:lang w:eastAsia="en-GB"/>
          </w:rPr>
          <w:t xml:space="preserve"> | Intent Type |             Intent Type Description              |</w:t>
        </w:r>
      </w:ins>
    </w:p>
    <w:p w14:paraId="03C4F264" w14:textId="692610DB" w:rsidR="00913C28" w:rsidRPr="00F70658" w:rsidRDefault="00913C28" w:rsidP="00913C28">
      <w:pPr>
        <w:pStyle w:val="RFCFigure"/>
        <w:rPr>
          <w:ins w:id="1906" w:author="Olga Havel" w:date="2019-11-07T14:19:00Z"/>
          <w:sz w:val="20"/>
          <w:szCs w:val="20"/>
          <w:highlight w:val="yellow"/>
          <w:lang w:eastAsia="en-GB"/>
        </w:rPr>
      </w:pPr>
      <w:ins w:id="1907" w:author="Olga Havel" w:date="2019-11-07T14:19:00Z">
        <w:r w:rsidRPr="00F70658">
          <w:rPr>
            <w:sz w:val="20"/>
            <w:szCs w:val="20"/>
            <w:highlight w:val="yellow"/>
            <w:lang w:eastAsia="en-GB"/>
          </w:rPr>
          <w:t>+------------</w:t>
        </w:r>
      </w:ins>
      <w:ins w:id="1908" w:author="Olga Havel" w:date="2019-11-07T14:26:00Z">
        <w:r w:rsidR="00D456BB">
          <w:rPr>
            <w:sz w:val="20"/>
            <w:szCs w:val="20"/>
            <w:highlight w:val="yellow"/>
            <w:lang w:eastAsia="en-GB"/>
          </w:rPr>
          <w:t xml:space="preserve"> </w:t>
        </w:r>
      </w:ins>
      <w:ins w:id="1909" w:author="Olga Havel" w:date="2019-11-07T14:19:00Z">
        <w:r w:rsidRPr="00F70658">
          <w:rPr>
            <w:sz w:val="20"/>
            <w:szCs w:val="20"/>
            <w:highlight w:val="yellow"/>
            <w:lang w:eastAsia="en-GB"/>
          </w:rPr>
          <w:t>-+-------------+--------------------------------------------------+</w:t>
        </w:r>
      </w:ins>
    </w:p>
    <w:p w14:paraId="591E051C" w14:textId="36351D0E" w:rsidR="007E23F8" w:rsidRPr="00F70658" w:rsidRDefault="007E23F8">
      <w:pPr>
        <w:pStyle w:val="RFCFigure"/>
        <w:rPr>
          <w:ins w:id="1910" w:author="Olga Havel" w:date="2019-11-07T14:47:00Z"/>
          <w:sz w:val="20"/>
          <w:szCs w:val="20"/>
          <w:highlight w:val="yellow"/>
          <w:lang w:eastAsia="en-GB"/>
        </w:rPr>
      </w:pPr>
      <w:ins w:id="1911" w:author="Olga Havel" w:date="2019-11-07T14:47:00Z">
        <w:r w:rsidRPr="00F70658">
          <w:rPr>
            <w:sz w:val="20"/>
            <w:szCs w:val="20"/>
            <w:highlight w:val="yellow"/>
            <w:lang w:eastAsia="en-GB"/>
          </w:rPr>
          <w:t xml:space="preserve">| </w:t>
        </w:r>
        <w:r>
          <w:rPr>
            <w:sz w:val="20"/>
            <w:szCs w:val="20"/>
            <w:highlight w:val="yellow"/>
            <w:lang w:eastAsia="en-GB"/>
          </w:rPr>
          <w:t xml:space="preserve">Application  </w:t>
        </w:r>
        <w:r w:rsidRPr="00F70658">
          <w:rPr>
            <w:sz w:val="20"/>
            <w:szCs w:val="20"/>
            <w:highlight w:val="yellow"/>
            <w:lang w:eastAsia="en-GB"/>
          </w:rPr>
          <w:t xml:space="preserve">| </w:t>
        </w:r>
        <w:r>
          <w:rPr>
            <w:sz w:val="20"/>
            <w:szCs w:val="20"/>
            <w:highlight w:val="yellow"/>
            <w:lang w:eastAsia="en-GB"/>
          </w:rPr>
          <w:t xml:space="preserve">End-User </w:t>
        </w:r>
        <w:r w:rsidRPr="00F70658">
          <w:rPr>
            <w:sz w:val="20"/>
            <w:szCs w:val="20"/>
            <w:highlight w:val="yellow"/>
            <w:lang w:eastAsia="en-GB"/>
          </w:rPr>
          <w:t xml:space="preserve">   | </w:t>
        </w:r>
        <w:r>
          <w:rPr>
            <w:sz w:val="20"/>
            <w:szCs w:val="20"/>
            <w:highlight w:val="yellow"/>
            <w:lang w:eastAsia="en-GB"/>
          </w:rPr>
          <w:t xml:space="preserve">End-User Service / Application </w:t>
        </w:r>
      </w:ins>
      <w:ins w:id="1912" w:author="Olga Havel" w:date="2019-11-07T15:19:00Z">
        <w:r w:rsidR="001569E2">
          <w:rPr>
            <w:sz w:val="20"/>
            <w:szCs w:val="20"/>
            <w:highlight w:val="yellow"/>
            <w:lang w:eastAsia="en-GB"/>
          </w:rPr>
          <w:t xml:space="preserve">Intent </w:t>
        </w:r>
      </w:ins>
      <w:ins w:id="1913" w:author="Olga Havel" w:date="2019-11-07T14:47:00Z">
        <w:r w:rsidR="001569E2">
          <w:rPr>
            <w:sz w:val="20"/>
            <w:szCs w:val="20"/>
            <w:highlight w:val="yellow"/>
            <w:lang w:eastAsia="en-GB"/>
          </w:rPr>
          <w:t xml:space="preserve">API </w:t>
        </w:r>
      </w:ins>
      <w:ins w:id="1914" w:author="Olga Havel" w:date="2019-11-07T15:19:00Z">
        <w:r w:rsidR="001569E2">
          <w:rPr>
            <w:sz w:val="20"/>
            <w:szCs w:val="20"/>
            <w:highlight w:val="yellow"/>
            <w:lang w:eastAsia="en-GB"/>
          </w:rPr>
          <w:t xml:space="preserve">       </w:t>
        </w:r>
      </w:ins>
      <w:ins w:id="1915" w:author="Olga Havel" w:date="2019-11-07T14:47:00Z">
        <w:r w:rsidRPr="00F70658">
          <w:rPr>
            <w:sz w:val="20"/>
            <w:szCs w:val="20"/>
            <w:highlight w:val="yellow"/>
            <w:lang w:eastAsia="en-GB"/>
          </w:rPr>
          <w:t>|</w:t>
        </w:r>
      </w:ins>
    </w:p>
    <w:p w14:paraId="6FB6DD02" w14:textId="6949B5F4" w:rsidR="007E23F8" w:rsidRPr="00F70658" w:rsidRDefault="007E23F8" w:rsidP="007E23F8">
      <w:pPr>
        <w:pStyle w:val="RFCFigure"/>
        <w:rPr>
          <w:ins w:id="1916" w:author="Olga Havel" w:date="2019-11-07T14:47:00Z"/>
          <w:sz w:val="20"/>
          <w:szCs w:val="20"/>
          <w:highlight w:val="yellow"/>
          <w:lang w:eastAsia="en-GB"/>
        </w:rPr>
      </w:pPr>
      <w:ins w:id="1917" w:author="Olga Havel" w:date="2019-11-07T14:47:00Z">
        <w:r w:rsidRPr="00F70658">
          <w:rPr>
            <w:sz w:val="20"/>
            <w:szCs w:val="20"/>
            <w:highlight w:val="yellow"/>
            <w:lang w:eastAsia="en-GB"/>
          </w:rPr>
          <w:t xml:space="preserve">| </w:t>
        </w:r>
        <w:r>
          <w:rPr>
            <w:sz w:val="20"/>
            <w:szCs w:val="20"/>
            <w:highlight w:val="yellow"/>
            <w:lang w:eastAsia="en-GB"/>
          </w:rPr>
          <w:t xml:space="preserve">Developer    | Intent      | </w:t>
        </w:r>
      </w:ins>
      <w:ins w:id="1918" w:author="Olga Havel" w:date="2019-11-07T15:19:00Z">
        <w:r w:rsidR="001569E2">
          <w:rPr>
            <w:sz w:val="20"/>
            <w:szCs w:val="20"/>
            <w:highlight w:val="yellow"/>
            <w:lang w:eastAsia="en-GB"/>
          </w:rPr>
          <w:t xml:space="preserve">provided to </w:t>
        </w:r>
      </w:ins>
      <w:ins w:id="1919" w:author="Olga Havel" w:date="2019-11-07T14:48:00Z">
        <w:r>
          <w:rPr>
            <w:sz w:val="20"/>
            <w:szCs w:val="20"/>
            <w:highlight w:val="yellow"/>
            <w:lang w:eastAsia="en-GB"/>
          </w:rPr>
          <w:t xml:space="preserve">the Application </w:t>
        </w:r>
      </w:ins>
      <w:ins w:id="1920" w:author="Olga Havel" w:date="2019-11-07T14:47:00Z">
        <w:r>
          <w:rPr>
            <w:sz w:val="20"/>
            <w:szCs w:val="20"/>
            <w:highlight w:val="yellow"/>
            <w:lang w:eastAsia="en-GB"/>
          </w:rPr>
          <w:t xml:space="preserve">Developers       </w:t>
        </w:r>
        <w:r w:rsidR="001569E2">
          <w:rPr>
            <w:sz w:val="20"/>
            <w:szCs w:val="20"/>
            <w:highlight w:val="yellow"/>
            <w:lang w:eastAsia="en-GB"/>
          </w:rPr>
          <w:t xml:space="preserve">    </w:t>
        </w:r>
        <w:r w:rsidRPr="00F70658">
          <w:rPr>
            <w:sz w:val="20"/>
            <w:szCs w:val="20"/>
            <w:highlight w:val="yellow"/>
            <w:lang w:eastAsia="en-GB"/>
          </w:rPr>
          <w:t>|</w:t>
        </w:r>
      </w:ins>
    </w:p>
    <w:p w14:paraId="01D04B62" w14:textId="77777777" w:rsidR="007E23F8" w:rsidRPr="00F70658" w:rsidRDefault="007E23F8" w:rsidP="007E23F8">
      <w:pPr>
        <w:pStyle w:val="RFCFigure"/>
        <w:rPr>
          <w:ins w:id="1921" w:author="Olga Havel" w:date="2019-11-07T14:47:00Z"/>
          <w:sz w:val="20"/>
          <w:szCs w:val="20"/>
          <w:highlight w:val="yellow"/>
          <w:lang w:eastAsia="en-GB"/>
        </w:rPr>
      </w:pPr>
      <w:ins w:id="1922" w:author="Olga Havel" w:date="2019-11-07T14:4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108B28FA" w14:textId="6F843492" w:rsidR="00EF6485" w:rsidRPr="00F70658" w:rsidRDefault="00EF6485" w:rsidP="00EF6485">
      <w:pPr>
        <w:pStyle w:val="RFCFigure"/>
        <w:rPr>
          <w:ins w:id="1923" w:author="Olga Havel" w:date="2019-11-07T14:37:00Z"/>
          <w:sz w:val="20"/>
          <w:szCs w:val="20"/>
          <w:highlight w:val="yellow"/>
          <w:lang w:eastAsia="en-GB"/>
        </w:rPr>
      </w:pPr>
      <w:ins w:id="1924" w:author="Olga Havel" w:date="2019-11-07T14:37:00Z">
        <w:r w:rsidRPr="00F70658">
          <w:rPr>
            <w:sz w:val="20"/>
            <w:szCs w:val="20"/>
            <w:highlight w:val="yellow"/>
            <w:lang w:eastAsia="en-GB"/>
          </w:rPr>
          <w:t xml:space="preserve">| </w:t>
        </w:r>
      </w:ins>
      <w:ins w:id="1925" w:author="Olga Havel" w:date="2019-11-07T14:47:00Z">
        <w:r w:rsidR="007E23F8">
          <w:rPr>
            <w:sz w:val="20"/>
            <w:szCs w:val="20"/>
            <w:highlight w:val="yellow"/>
            <w:lang w:eastAsia="en-GB"/>
          </w:rPr>
          <w:t xml:space="preserve">           </w:t>
        </w:r>
      </w:ins>
      <w:ins w:id="1926" w:author="Olga Havel" w:date="2019-11-07T14:37:00Z">
        <w:r>
          <w:rPr>
            <w:sz w:val="20"/>
            <w:szCs w:val="20"/>
            <w:highlight w:val="yellow"/>
            <w:lang w:eastAsia="en-GB"/>
          </w:rPr>
          <w:t xml:space="preserve">  </w:t>
        </w:r>
        <w:r w:rsidRPr="00F70658">
          <w:rPr>
            <w:sz w:val="20"/>
            <w:szCs w:val="20"/>
            <w:highlight w:val="yellow"/>
            <w:lang w:eastAsia="en-GB"/>
          </w:rPr>
          <w:t xml:space="preserve">| Network     | </w:t>
        </w:r>
      </w:ins>
      <w:bookmarkStart w:id="1927" w:name="OLE_LINK96"/>
      <w:ins w:id="1928" w:author="Olga Havel" w:date="2019-11-07T14:39:00Z">
        <w:r>
          <w:rPr>
            <w:sz w:val="20"/>
            <w:szCs w:val="20"/>
            <w:highlight w:val="yellow"/>
            <w:lang w:eastAsia="en-GB"/>
          </w:rPr>
          <w:t xml:space="preserve">Network Service API Provided to Application </w:t>
        </w:r>
      </w:ins>
      <w:ins w:id="1929" w:author="Olga Havel" w:date="2019-11-07T14:37:00Z">
        <w:r>
          <w:rPr>
            <w:sz w:val="20"/>
            <w:szCs w:val="20"/>
            <w:highlight w:val="yellow"/>
            <w:lang w:eastAsia="en-GB"/>
          </w:rPr>
          <w:t xml:space="preserve">    </w:t>
        </w:r>
        <w:r w:rsidRPr="00F70658">
          <w:rPr>
            <w:sz w:val="20"/>
            <w:szCs w:val="20"/>
            <w:highlight w:val="yellow"/>
            <w:lang w:eastAsia="en-GB"/>
          </w:rPr>
          <w:t xml:space="preserve"> </w:t>
        </w:r>
        <w:bookmarkEnd w:id="1927"/>
        <w:r w:rsidRPr="00F70658">
          <w:rPr>
            <w:sz w:val="20"/>
            <w:szCs w:val="20"/>
            <w:highlight w:val="yellow"/>
            <w:lang w:eastAsia="en-GB"/>
          </w:rPr>
          <w:t>|</w:t>
        </w:r>
      </w:ins>
    </w:p>
    <w:p w14:paraId="45AFBEE2" w14:textId="0C7C265C" w:rsidR="00EF6485" w:rsidRPr="00F70658" w:rsidRDefault="00EF6485" w:rsidP="00EF6485">
      <w:pPr>
        <w:pStyle w:val="RFCFigure"/>
        <w:rPr>
          <w:ins w:id="1930" w:author="Olga Havel" w:date="2019-11-07T14:37:00Z"/>
          <w:sz w:val="20"/>
          <w:szCs w:val="20"/>
          <w:highlight w:val="yellow"/>
          <w:lang w:eastAsia="en-GB"/>
        </w:rPr>
      </w:pPr>
      <w:ins w:id="1931" w:author="Olga Havel" w:date="2019-11-07T14:37:00Z">
        <w:r w:rsidRPr="00F70658">
          <w:rPr>
            <w:sz w:val="20"/>
            <w:szCs w:val="20"/>
            <w:highlight w:val="yellow"/>
            <w:lang w:eastAsia="en-GB"/>
          </w:rPr>
          <w:t xml:space="preserve">| </w:t>
        </w:r>
      </w:ins>
      <w:ins w:id="1932" w:author="Olga Havel" w:date="2019-11-07T14:47:00Z">
        <w:r w:rsidR="007E23F8">
          <w:rPr>
            <w:sz w:val="20"/>
            <w:szCs w:val="20"/>
            <w:highlight w:val="yellow"/>
            <w:lang w:eastAsia="en-GB"/>
          </w:rPr>
          <w:t xml:space="preserve">         </w:t>
        </w:r>
      </w:ins>
      <w:ins w:id="1933" w:author="Olga Havel" w:date="2019-11-07T14:38:00Z">
        <w:r>
          <w:rPr>
            <w:sz w:val="20"/>
            <w:szCs w:val="20"/>
            <w:highlight w:val="yellow"/>
            <w:lang w:eastAsia="en-GB"/>
          </w:rPr>
          <w:t xml:space="preserve"> </w:t>
        </w:r>
        <w:r w:rsidR="007E23F8">
          <w:rPr>
            <w:sz w:val="20"/>
            <w:szCs w:val="20"/>
            <w:highlight w:val="yellow"/>
            <w:lang w:eastAsia="en-GB"/>
          </w:rPr>
          <w:t xml:space="preserve">   </w:t>
        </w:r>
      </w:ins>
      <w:ins w:id="1934" w:author="Olga Havel" w:date="2019-11-07T14:37:00Z">
        <w:r>
          <w:rPr>
            <w:sz w:val="20"/>
            <w:szCs w:val="20"/>
            <w:highlight w:val="yellow"/>
            <w:lang w:eastAsia="en-GB"/>
          </w:rPr>
          <w:t xml:space="preserve">| Service     | </w:t>
        </w:r>
      </w:ins>
      <w:ins w:id="1935" w:author="Olga Havel" w:date="2019-11-07T14:39:00Z">
        <w:r>
          <w:rPr>
            <w:sz w:val="20"/>
            <w:szCs w:val="20"/>
            <w:highlight w:val="yellow"/>
            <w:lang w:eastAsia="en-GB"/>
          </w:rPr>
          <w:t xml:space="preserve">Developers                                       </w:t>
        </w:r>
      </w:ins>
      <w:ins w:id="1936" w:author="Olga Havel" w:date="2019-11-07T14:37:00Z">
        <w:r w:rsidRPr="00F70658">
          <w:rPr>
            <w:sz w:val="20"/>
            <w:szCs w:val="20"/>
            <w:highlight w:val="yellow"/>
            <w:lang w:eastAsia="en-GB"/>
          </w:rPr>
          <w:t>|</w:t>
        </w:r>
      </w:ins>
    </w:p>
    <w:p w14:paraId="023AC98F" w14:textId="77777777" w:rsidR="00EF6485" w:rsidRPr="00F70658" w:rsidRDefault="00EF6485" w:rsidP="00EF6485">
      <w:pPr>
        <w:pStyle w:val="RFCFigure"/>
        <w:rPr>
          <w:ins w:id="1937" w:author="Olga Havel" w:date="2019-11-07T14:37:00Z"/>
          <w:sz w:val="20"/>
          <w:szCs w:val="20"/>
          <w:highlight w:val="yellow"/>
          <w:lang w:eastAsia="en-GB"/>
        </w:rPr>
      </w:pPr>
      <w:ins w:id="1938" w:author="Olga Havel" w:date="2019-11-07T14: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Intent      |                                                  |</w:t>
        </w:r>
      </w:ins>
    </w:p>
    <w:p w14:paraId="2453242E" w14:textId="77777777" w:rsidR="00EF6485" w:rsidRPr="00F70658" w:rsidRDefault="00EF6485" w:rsidP="00EF6485">
      <w:pPr>
        <w:pStyle w:val="RFCFigure"/>
        <w:rPr>
          <w:ins w:id="1939" w:author="Olga Havel" w:date="2019-11-07T14:37:00Z"/>
          <w:sz w:val="20"/>
          <w:szCs w:val="20"/>
          <w:highlight w:val="yellow"/>
          <w:lang w:eastAsia="en-GB"/>
        </w:rPr>
      </w:pPr>
      <w:ins w:id="1940" w:author="Olga Havel" w:date="2019-11-07T14: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ins>
    </w:p>
    <w:p w14:paraId="249FB927" w14:textId="3746ABD9" w:rsidR="00EF6485" w:rsidRPr="00F70658" w:rsidRDefault="00EF6485" w:rsidP="00EF6485">
      <w:pPr>
        <w:pStyle w:val="RFCFigure"/>
        <w:rPr>
          <w:ins w:id="1941" w:author="Olga Havel" w:date="2019-11-07T14:37:00Z"/>
          <w:sz w:val="20"/>
          <w:szCs w:val="20"/>
          <w:highlight w:val="yellow"/>
          <w:lang w:eastAsia="en-GB"/>
        </w:rPr>
      </w:pPr>
      <w:ins w:id="1942" w:author="Olga Havel" w:date="2019-11-07T14:37:00Z">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 xml:space="preserve">| Network     | </w:t>
        </w:r>
      </w:ins>
      <w:ins w:id="1943" w:author="Olga Havel" w:date="2019-11-07T14:39:00Z">
        <w:r w:rsidR="00F8302C">
          <w:rPr>
            <w:sz w:val="20"/>
            <w:szCs w:val="20"/>
            <w:highlight w:val="yellow"/>
            <w:lang w:eastAsia="en-GB"/>
          </w:rPr>
          <w:t xml:space="preserve">Network API Provided to Application Developers  </w:t>
        </w:r>
        <w:r w:rsidR="00F8302C" w:rsidRPr="00F70658">
          <w:rPr>
            <w:sz w:val="20"/>
            <w:szCs w:val="20"/>
            <w:highlight w:val="yellow"/>
            <w:lang w:eastAsia="en-GB"/>
          </w:rPr>
          <w:t xml:space="preserve"> </w:t>
        </w:r>
      </w:ins>
      <w:ins w:id="1944" w:author="Olga Havel" w:date="2019-11-07T14:37:00Z">
        <w:r w:rsidRPr="00F70658">
          <w:rPr>
            <w:sz w:val="20"/>
            <w:szCs w:val="20"/>
            <w:highlight w:val="yellow"/>
            <w:lang w:eastAsia="en-GB"/>
          </w:rPr>
          <w:t>|</w:t>
        </w:r>
      </w:ins>
    </w:p>
    <w:p w14:paraId="1E8EDFBE" w14:textId="4221D0FC" w:rsidR="00EF6485" w:rsidRPr="00F70658" w:rsidRDefault="00EF6485" w:rsidP="00EF6485">
      <w:pPr>
        <w:pStyle w:val="RFCFigure"/>
        <w:rPr>
          <w:ins w:id="1945" w:author="Olga Havel" w:date="2019-11-07T14:37:00Z"/>
          <w:sz w:val="20"/>
          <w:szCs w:val="20"/>
          <w:highlight w:val="yellow"/>
          <w:lang w:eastAsia="en-GB"/>
        </w:rPr>
      </w:pPr>
      <w:ins w:id="1946" w:author="Olga Havel" w:date="2019-11-07T14:37:00Z">
        <w:r w:rsidRPr="00F70658">
          <w:rPr>
            <w:sz w:val="20"/>
            <w:szCs w:val="20"/>
            <w:highlight w:val="yellow"/>
            <w:lang w:eastAsia="en-GB"/>
          </w:rPr>
          <w:t xml:space="preserve">| </w:t>
        </w:r>
        <w:r>
          <w:rPr>
            <w:sz w:val="20"/>
            <w:szCs w:val="20"/>
            <w:highlight w:val="yellow"/>
            <w:lang w:eastAsia="en-GB"/>
          </w:rPr>
          <w:t xml:space="preserve">             | Intent      | </w:t>
        </w:r>
      </w:ins>
      <w:ins w:id="1947" w:author="Olga Havel" w:date="2019-11-07T14:39:00Z">
        <w:r w:rsidR="00F8302C">
          <w:rPr>
            <w:sz w:val="20"/>
            <w:szCs w:val="20"/>
            <w:highlight w:val="yellow"/>
            <w:lang w:eastAsia="en-GB"/>
          </w:rPr>
          <w:t xml:space="preserve">                                                 </w:t>
        </w:r>
      </w:ins>
      <w:ins w:id="1948" w:author="Olga Havel" w:date="2019-11-07T14:37:00Z">
        <w:r w:rsidRPr="00F70658">
          <w:rPr>
            <w:sz w:val="20"/>
            <w:szCs w:val="20"/>
            <w:highlight w:val="yellow"/>
            <w:lang w:eastAsia="en-GB"/>
          </w:rPr>
          <w:t>|</w:t>
        </w:r>
      </w:ins>
    </w:p>
    <w:p w14:paraId="20047FA8" w14:textId="27EF96C3" w:rsidR="0063658D" w:rsidRPr="00F70658" w:rsidRDefault="0063658D" w:rsidP="0063658D">
      <w:pPr>
        <w:pStyle w:val="RFCFigure"/>
        <w:rPr>
          <w:ins w:id="1949" w:author="Olga Havel" w:date="2019-11-07T14:54:00Z"/>
          <w:sz w:val="20"/>
          <w:szCs w:val="20"/>
          <w:highlight w:val="yellow"/>
          <w:lang w:eastAsia="en-GB"/>
        </w:rPr>
      </w:pPr>
      <w:ins w:id="1950" w:author="Olga Havel" w:date="2019-11-07T14:54:00Z">
        <w:r>
          <w:rPr>
            <w:sz w:val="20"/>
            <w:szCs w:val="20"/>
            <w:highlight w:val="yellow"/>
            <w:lang w:eastAsia="en-GB"/>
          </w:rPr>
          <w:t xml:space="preserve">| </w:t>
        </w:r>
        <w:r w:rsidRPr="00F70658">
          <w:rPr>
            <w:sz w:val="20"/>
            <w:szCs w:val="20"/>
            <w:highlight w:val="yellow"/>
            <w:lang w:eastAsia="en-GB"/>
          </w:rPr>
          <w:t xml:space="preserve">           </w:t>
        </w:r>
        <w:r>
          <w:rPr>
            <w:sz w:val="20"/>
            <w:szCs w:val="20"/>
            <w:highlight w:val="yellow"/>
            <w:lang w:eastAsia="en-GB"/>
          </w:rPr>
          <w:t xml:space="preserve">  </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ins>
      <w:ins w:id="1951" w:author="Olga Havel" w:date="2019-11-07T14:55:00Z">
        <w:r>
          <w:rPr>
            <w:sz w:val="20"/>
            <w:szCs w:val="20"/>
            <w:highlight w:val="yellow"/>
            <w:lang w:eastAsia="en-GB"/>
          </w:rPr>
          <w:t>--</w:t>
        </w:r>
      </w:ins>
      <w:ins w:id="1952" w:author="Olga Havel" w:date="2019-11-07T14:54:00Z">
        <w:r w:rsidRPr="00F70658">
          <w:rPr>
            <w:sz w:val="20"/>
            <w:szCs w:val="20"/>
            <w:highlight w:val="yellow"/>
            <w:lang w:eastAsia="en-GB"/>
          </w:rPr>
          <w:t>--+</w:t>
        </w:r>
      </w:ins>
    </w:p>
    <w:p w14:paraId="67A2096D" w14:textId="2D778D16" w:rsidR="0063658D" w:rsidRPr="00632717" w:rsidRDefault="0063658D" w:rsidP="0063658D">
      <w:pPr>
        <w:pStyle w:val="RFCFigure"/>
        <w:rPr>
          <w:ins w:id="1953" w:author="Olga Havel" w:date="2019-11-07T14:54:00Z"/>
          <w:sz w:val="20"/>
          <w:szCs w:val="20"/>
          <w:highlight w:val="yellow"/>
          <w:lang w:eastAsia="en-GB"/>
        </w:rPr>
      </w:pPr>
      <w:ins w:id="1954" w:author="Olga Havel" w:date="2019-11-07T14:54:00Z">
        <w:r>
          <w:rPr>
            <w:sz w:val="20"/>
            <w:szCs w:val="20"/>
            <w:highlight w:val="yellow"/>
            <w:lang w:eastAsia="en-GB"/>
          </w:rPr>
          <w:t xml:space="preserve">| </w:t>
        </w:r>
        <w:r w:rsidRPr="00632717">
          <w:rPr>
            <w:sz w:val="20"/>
            <w:szCs w:val="20"/>
            <w:highlight w:val="yellow"/>
            <w:lang w:eastAsia="en-GB"/>
          </w:rPr>
          <w:t xml:space="preserve">            </w:t>
        </w:r>
        <w:r>
          <w:rPr>
            <w:sz w:val="20"/>
            <w:szCs w:val="20"/>
            <w:highlight w:val="yellow"/>
            <w:lang w:eastAsia="en-GB"/>
          </w:rPr>
          <w:t xml:space="preserve"> </w:t>
        </w:r>
        <w:r w:rsidRPr="00632717">
          <w:rPr>
            <w:sz w:val="20"/>
            <w:szCs w:val="20"/>
            <w:highlight w:val="yellow"/>
            <w:lang w:eastAsia="en-GB"/>
          </w:rPr>
          <w:t>| Operational |</w:t>
        </w:r>
        <w:r>
          <w:rPr>
            <w:sz w:val="20"/>
            <w:szCs w:val="20"/>
            <w:highlight w:val="yellow"/>
            <w:lang w:eastAsia="en-GB"/>
          </w:rPr>
          <w:t xml:space="preserve"> Operational Task Intent API provided to the    </w:t>
        </w:r>
      </w:ins>
      <w:ins w:id="1955" w:author="Olga Havel" w:date="2019-11-07T14:55:00Z">
        <w:r>
          <w:rPr>
            <w:sz w:val="20"/>
            <w:szCs w:val="20"/>
            <w:highlight w:val="yellow"/>
            <w:lang w:eastAsia="en-GB"/>
          </w:rPr>
          <w:t xml:space="preserve">  </w:t>
        </w:r>
      </w:ins>
      <w:ins w:id="1956" w:author="Olga Havel" w:date="2019-11-07T14:54:00Z">
        <w:r w:rsidRPr="00632717">
          <w:rPr>
            <w:sz w:val="20"/>
            <w:szCs w:val="20"/>
            <w:highlight w:val="yellow"/>
            <w:lang w:eastAsia="en-GB"/>
          </w:rPr>
          <w:t>|</w:t>
        </w:r>
      </w:ins>
    </w:p>
    <w:p w14:paraId="4E5079AE" w14:textId="5E6C5218" w:rsidR="0063658D" w:rsidRPr="00632717" w:rsidRDefault="0063658D" w:rsidP="0063658D">
      <w:pPr>
        <w:pStyle w:val="RFCFigure"/>
        <w:rPr>
          <w:ins w:id="1957" w:author="Olga Havel" w:date="2019-11-07T14:54:00Z"/>
          <w:sz w:val="20"/>
          <w:szCs w:val="20"/>
          <w:highlight w:val="yellow"/>
          <w:lang w:eastAsia="en-GB"/>
        </w:rPr>
      </w:pPr>
      <w:ins w:id="1958" w:author="Olga Havel" w:date="2019-11-07T14:54:00Z">
        <w:r>
          <w:rPr>
            <w:sz w:val="20"/>
            <w:szCs w:val="20"/>
            <w:highlight w:val="yellow"/>
            <w:lang w:eastAsia="en-GB"/>
          </w:rPr>
          <w:t xml:space="preserve">| </w:t>
        </w:r>
        <w:r w:rsidRPr="00632717">
          <w:rPr>
            <w:sz w:val="20"/>
            <w:szCs w:val="20"/>
            <w:highlight w:val="yellow"/>
            <w:lang w:eastAsia="en-GB"/>
          </w:rPr>
          <w:t xml:space="preserve">             | Task Intent | </w:t>
        </w:r>
        <w:r>
          <w:rPr>
            <w:sz w:val="20"/>
            <w:szCs w:val="20"/>
            <w:highlight w:val="yellow"/>
            <w:lang w:eastAsia="en-GB"/>
          </w:rPr>
          <w:t>trusted Application Developer (internal DevOps)</w:t>
        </w:r>
      </w:ins>
      <w:ins w:id="1959" w:author="Olga Havel" w:date="2019-11-07T14:55:00Z">
        <w:r>
          <w:rPr>
            <w:sz w:val="20"/>
            <w:szCs w:val="20"/>
            <w:highlight w:val="yellow"/>
            <w:lang w:eastAsia="en-GB"/>
          </w:rPr>
          <w:t xml:space="preserve">  </w:t>
        </w:r>
      </w:ins>
      <w:ins w:id="1960" w:author="Olga Havel" w:date="2019-11-07T14:54:00Z">
        <w:r w:rsidRPr="00632717">
          <w:rPr>
            <w:sz w:val="20"/>
            <w:szCs w:val="20"/>
            <w:highlight w:val="yellow"/>
            <w:lang w:eastAsia="en-GB"/>
          </w:rPr>
          <w:t>|</w:t>
        </w:r>
      </w:ins>
    </w:p>
    <w:p w14:paraId="0058F550" w14:textId="7C963908" w:rsidR="0063658D" w:rsidRPr="00632717" w:rsidRDefault="0063658D" w:rsidP="0063658D">
      <w:pPr>
        <w:pStyle w:val="RFCFigure"/>
        <w:rPr>
          <w:ins w:id="1961" w:author="Olga Havel" w:date="2019-11-07T14:54:00Z"/>
          <w:sz w:val="20"/>
          <w:szCs w:val="20"/>
          <w:highlight w:val="yellow"/>
          <w:lang w:eastAsia="en-GB"/>
        </w:rPr>
      </w:pPr>
      <w:ins w:id="1962" w:author="Olga Havel" w:date="2019-11-07T14:54:00Z">
        <w:r>
          <w:rPr>
            <w:sz w:val="20"/>
            <w:szCs w:val="20"/>
            <w:highlight w:val="yellow"/>
            <w:lang w:eastAsia="en-GB"/>
          </w:rPr>
          <w:t xml:space="preserve">| </w:t>
        </w:r>
        <w:r w:rsidRPr="00632717">
          <w:rPr>
            <w:sz w:val="20"/>
            <w:szCs w:val="20"/>
            <w:highlight w:val="yellow"/>
            <w:lang w:eastAsia="en-GB"/>
          </w:rPr>
          <w:t xml:space="preserve">             +-------------+------------------------------------------------</w:t>
        </w:r>
      </w:ins>
      <w:ins w:id="1963" w:author="Olga Havel" w:date="2019-11-07T14:55:00Z">
        <w:r>
          <w:rPr>
            <w:sz w:val="20"/>
            <w:szCs w:val="20"/>
            <w:highlight w:val="yellow"/>
            <w:lang w:eastAsia="en-GB"/>
          </w:rPr>
          <w:t>--</w:t>
        </w:r>
      </w:ins>
      <w:ins w:id="1964" w:author="Olga Havel" w:date="2019-11-07T14:54:00Z">
        <w:r w:rsidRPr="00632717">
          <w:rPr>
            <w:sz w:val="20"/>
            <w:szCs w:val="20"/>
            <w:highlight w:val="yellow"/>
            <w:lang w:eastAsia="en-GB"/>
          </w:rPr>
          <w:t>+</w:t>
        </w:r>
      </w:ins>
    </w:p>
    <w:p w14:paraId="6FC79D28" w14:textId="2A16F1B3" w:rsidR="0063658D" w:rsidRPr="00632717" w:rsidRDefault="0063658D" w:rsidP="0063658D">
      <w:pPr>
        <w:pStyle w:val="RFCFigure"/>
        <w:rPr>
          <w:ins w:id="1965" w:author="Olga Havel" w:date="2019-11-07T14:54:00Z"/>
          <w:sz w:val="20"/>
          <w:szCs w:val="20"/>
          <w:highlight w:val="yellow"/>
          <w:lang w:eastAsia="en-GB"/>
        </w:rPr>
      </w:pPr>
      <w:ins w:id="1966" w:author="Olga Havel" w:date="2019-11-07T14:54:00Z">
        <w:r>
          <w:rPr>
            <w:sz w:val="20"/>
            <w:szCs w:val="20"/>
            <w:highlight w:val="yellow"/>
            <w:lang w:eastAsia="en-GB"/>
          </w:rPr>
          <w:t xml:space="preserve">| </w:t>
        </w:r>
        <w:r w:rsidRPr="00632717">
          <w:rPr>
            <w:sz w:val="20"/>
            <w:szCs w:val="20"/>
            <w:highlight w:val="yellow"/>
            <w:lang w:eastAsia="en-GB"/>
          </w:rPr>
          <w:t xml:space="preserve">             | Strategy    | </w:t>
        </w:r>
        <w:r>
          <w:rPr>
            <w:sz w:val="20"/>
            <w:szCs w:val="20"/>
            <w:highlight w:val="yellow"/>
            <w:lang w:eastAsia="en-GB"/>
          </w:rPr>
          <w:t>Application Developer designs models, policy</w:t>
        </w:r>
        <w:r w:rsidRPr="00632717">
          <w:rPr>
            <w:sz w:val="20"/>
            <w:szCs w:val="20"/>
            <w:highlight w:val="yellow"/>
            <w:lang w:eastAsia="en-GB"/>
          </w:rPr>
          <w:t xml:space="preserve">   </w:t>
        </w:r>
      </w:ins>
      <w:ins w:id="1967" w:author="Olga Havel" w:date="2019-11-07T14:55:00Z">
        <w:r>
          <w:rPr>
            <w:sz w:val="20"/>
            <w:szCs w:val="20"/>
            <w:highlight w:val="yellow"/>
            <w:lang w:eastAsia="en-GB"/>
          </w:rPr>
          <w:t xml:space="preserve">  </w:t>
        </w:r>
      </w:ins>
      <w:ins w:id="1968" w:author="Olga Havel" w:date="2019-11-07T14:54:00Z">
        <w:r w:rsidRPr="00632717">
          <w:rPr>
            <w:sz w:val="20"/>
            <w:szCs w:val="20"/>
            <w:highlight w:val="yellow"/>
            <w:lang w:eastAsia="en-GB"/>
          </w:rPr>
          <w:t>|</w:t>
        </w:r>
      </w:ins>
    </w:p>
    <w:p w14:paraId="57E4EFFB" w14:textId="4D433B5D" w:rsidR="0063658D" w:rsidRPr="00632717" w:rsidRDefault="0063658D" w:rsidP="0063658D">
      <w:pPr>
        <w:pStyle w:val="RFCFigure"/>
        <w:rPr>
          <w:ins w:id="1969" w:author="Olga Havel" w:date="2019-11-07T14:54:00Z"/>
          <w:sz w:val="20"/>
          <w:szCs w:val="20"/>
          <w:highlight w:val="yellow"/>
          <w:lang w:eastAsia="en-GB"/>
        </w:rPr>
      </w:pPr>
      <w:ins w:id="1970" w:author="Olga Havel" w:date="2019-11-07T14:54:00Z">
        <w:r>
          <w:rPr>
            <w:sz w:val="20"/>
            <w:szCs w:val="20"/>
            <w:highlight w:val="yellow"/>
            <w:lang w:eastAsia="en-GB"/>
          </w:rPr>
          <w:t xml:space="preserve">| </w:t>
        </w:r>
        <w:r w:rsidRPr="00632717">
          <w:rPr>
            <w:sz w:val="20"/>
            <w:szCs w:val="20"/>
            <w:highlight w:val="yellow"/>
            <w:lang w:eastAsia="en-GB"/>
          </w:rPr>
          <w:t xml:space="preserve">             | Intent      | intents </w:t>
        </w:r>
        <w:r>
          <w:rPr>
            <w:sz w:val="20"/>
            <w:szCs w:val="20"/>
            <w:highlight w:val="yellow"/>
            <w:lang w:eastAsia="en-GB"/>
          </w:rPr>
          <w:t xml:space="preserve">&amp; building blocks to be used by other  </w:t>
        </w:r>
      </w:ins>
      <w:ins w:id="1971" w:author="Olga Havel" w:date="2019-11-07T14:55:00Z">
        <w:r>
          <w:rPr>
            <w:sz w:val="20"/>
            <w:szCs w:val="20"/>
            <w:highlight w:val="yellow"/>
            <w:lang w:eastAsia="en-GB"/>
          </w:rPr>
          <w:t xml:space="preserve">  </w:t>
        </w:r>
      </w:ins>
      <w:ins w:id="1972" w:author="Olga Havel" w:date="2019-11-07T14:54:00Z">
        <w:r w:rsidRPr="00632717">
          <w:rPr>
            <w:sz w:val="20"/>
            <w:szCs w:val="20"/>
            <w:highlight w:val="yellow"/>
            <w:lang w:eastAsia="en-GB"/>
          </w:rPr>
          <w:t>|</w:t>
        </w:r>
      </w:ins>
    </w:p>
    <w:p w14:paraId="04D7605B" w14:textId="5976B420" w:rsidR="0063658D" w:rsidRPr="00632717" w:rsidRDefault="0063658D" w:rsidP="0063658D">
      <w:pPr>
        <w:pStyle w:val="RFCFigure"/>
        <w:rPr>
          <w:ins w:id="1973" w:author="Olga Havel" w:date="2019-11-07T14:54:00Z"/>
          <w:sz w:val="20"/>
          <w:szCs w:val="20"/>
          <w:highlight w:val="yellow"/>
          <w:lang w:eastAsia="en-GB"/>
        </w:rPr>
      </w:pPr>
      <w:ins w:id="1974" w:author="Olga Havel" w:date="2019-11-07T14:54:00Z">
        <w:r>
          <w:rPr>
            <w:sz w:val="20"/>
            <w:szCs w:val="20"/>
            <w:highlight w:val="yellow"/>
            <w:lang w:eastAsia="en-GB"/>
          </w:rPr>
          <w:t xml:space="preserve">| </w:t>
        </w:r>
        <w:r w:rsidRPr="00632717">
          <w:rPr>
            <w:sz w:val="20"/>
            <w:szCs w:val="20"/>
            <w:highlight w:val="yellow"/>
            <w:lang w:eastAsia="en-GB"/>
          </w:rPr>
          <w:t xml:space="preserve">             |             | intents. </w:t>
        </w:r>
        <w:r>
          <w:rPr>
            <w:sz w:val="20"/>
            <w:szCs w:val="20"/>
            <w:highlight w:val="yellow"/>
            <w:lang w:eastAsia="en-GB"/>
          </w:rPr>
          <w:t xml:space="preserve">This is for the trusted internal </w:t>
        </w:r>
      </w:ins>
      <w:ins w:id="1975" w:author="Olga Havel" w:date="2019-11-07T14:55:00Z">
        <w:r w:rsidR="00743441">
          <w:rPr>
            <w:sz w:val="20"/>
            <w:szCs w:val="20"/>
            <w:highlight w:val="yellow"/>
            <w:lang w:eastAsia="en-GB"/>
          </w:rPr>
          <w:t xml:space="preserve">DevOps </w:t>
        </w:r>
      </w:ins>
      <w:ins w:id="1976" w:author="Olga Havel" w:date="2019-11-07T14:54:00Z">
        <w:r w:rsidRPr="00632717">
          <w:rPr>
            <w:sz w:val="20"/>
            <w:szCs w:val="20"/>
            <w:highlight w:val="yellow"/>
            <w:lang w:eastAsia="en-GB"/>
          </w:rPr>
          <w:t xml:space="preserve">| </w:t>
        </w:r>
      </w:ins>
    </w:p>
    <w:p w14:paraId="27F1AADA" w14:textId="77777777" w:rsidR="006A33B9" w:rsidRDefault="0063658D" w:rsidP="006A33B9">
      <w:pPr>
        <w:pStyle w:val="RFCFigure"/>
        <w:rPr>
          <w:ins w:id="1977" w:author="Olga Havel" w:date="2019-11-07T16:02:00Z"/>
          <w:sz w:val="20"/>
          <w:szCs w:val="20"/>
          <w:highlight w:val="yellow"/>
          <w:lang w:eastAsia="en-GB"/>
        </w:rPr>
        <w:pPrChange w:id="1978"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ins w:id="1979" w:author="Olga Havel" w:date="2019-11-07T14:54:00Z">
        <w:r>
          <w:rPr>
            <w:sz w:val="20"/>
            <w:szCs w:val="20"/>
            <w:highlight w:val="yellow"/>
            <w:lang w:eastAsia="en-GB"/>
          </w:rPr>
          <w:t>+--------------+-------------+----</w:t>
        </w:r>
      </w:ins>
      <w:ins w:id="1980" w:author="Olga Havel" w:date="2019-11-07T14:55:00Z">
        <w:r>
          <w:rPr>
            <w:sz w:val="20"/>
            <w:szCs w:val="20"/>
            <w:highlight w:val="yellow"/>
            <w:lang w:eastAsia="en-GB"/>
          </w:rPr>
          <w:t>-</w:t>
        </w:r>
      </w:ins>
      <w:ins w:id="1981" w:author="Olga Havel" w:date="2019-11-07T14:54:00Z">
        <w:r>
          <w:rPr>
            <w:sz w:val="20"/>
            <w:szCs w:val="20"/>
            <w:highlight w:val="yellow"/>
            <w:lang w:eastAsia="en-GB"/>
          </w:rPr>
          <w:t>---------</w:t>
        </w:r>
        <w:r w:rsidRPr="0063414F">
          <w:rPr>
            <w:sz w:val="20"/>
            <w:szCs w:val="20"/>
            <w:highlight w:val="yellow"/>
            <w:lang w:eastAsia="en-GB"/>
          </w:rPr>
          <w:t>-----------------------------------</w:t>
        </w:r>
      </w:ins>
      <w:ins w:id="1982" w:author="Olga Havel" w:date="2019-11-07T14:55:00Z">
        <w:r>
          <w:rPr>
            <w:sz w:val="20"/>
            <w:szCs w:val="20"/>
            <w:highlight w:val="yellow"/>
            <w:lang w:eastAsia="en-GB"/>
          </w:rPr>
          <w:t>-</w:t>
        </w:r>
      </w:ins>
      <w:ins w:id="1983" w:author="Olga Havel" w:date="2019-11-07T14:56:00Z">
        <w:r w:rsidR="003B1F87">
          <w:rPr>
            <w:sz w:val="20"/>
            <w:szCs w:val="20"/>
            <w:highlight w:val="yellow"/>
            <w:lang w:eastAsia="en-GB"/>
          </w:rPr>
          <w:t>+</w:t>
        </w:r>
      </w:ins>
    </w:p>
    <w:p w14:paraId="3FDDBF15" w14:textId="77777777" w:rsidR="006A33B9" w:rsidRDefault="006A33B9" w:rsidP="006A33B9">
      <w:pPr>
        <w:pStyle w:val="RFCFigure"/>
        <w:rPr>
          <w:ins w:id="1984" w:author="Olga Havel" w:date="2019-11-07T16:02:00Z"/>
          <w:highlight w:val="yellow"/>
        </w:rPr>
        <w:pPrChange w:id="1985"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39FC412C" w14:textId="77777777" w:rsidR="006A33B9" w:rsidRDefault="006A33B9" w:rsidP="006A33B9">
      <w:pPr>
        <w:pStyle w:val="RFCFigure"/>
        <w:rPr>
          <w:ins w:id="1986" w:author="Olga Havel" w:date="2019-11-07T16:02:00Z"/>
          <w:highlight w:val="yellow"/>
        </w:rPr>
        <w:pPrChange w:id="1987"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1D5D0EE7" w14:textId="77777777" w:rsidR="006A33B9" w:rsidRDefault="006A33B9" w:rsidP="006A33B9">
      <w:pPr>
        <w:pStyle w:val="RFCFigure"/>
        <w:rPr>
          <w:ins w:id="1988" w:author="Olga Havel" w:date="2019-11-07T16:03:00Z"/>
          <w:highlight w:val="yellow"/>
        </w:rPr>
        <w:pPrChange w:id="1989"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16116633" w14:textId="77777777" w:rsidR="006A33B9" w:rsidRDefault="006A33B9" w:rsidP="006A33B9">
      <w:pPr>
        <w:pStyle w:val="RFCFigure"/>
        <w:rPr>
          <w:ins w:id="1990" w:author="Olga Havel" w:date="2019-11-07T16:02:00Z"/>
          <w:highlight w:val="yellow"/>
        </w:rPr>
        <w:pPrChange w:id="1991"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38F86BD6" w14:textId="1A4423CB" w:rsidR="006A33B9" w:rsidRDefault="006A33B9" w:rsidP="006A33B9">
      <w:pPr>
        <w:pStyle w:val="Heading3"/>
        <w:rPr>
          <w:ins w:id="1992" w:author="Olga Havel" w:date="2019-11-07T16:02:00Z"/>
          <w:highlight w:val="yellow"/>
        </w:rPr>
        <w:pPrChange w:id="1993"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ins w:id="1994" w:author="Olga Havel" w:date="2019-11-07T16:02:00Z">
        <w:r>
          <w:rPr>
            <w:highlight w:val="yellow"/>
          </w:rPr>
          <w:t>Intent Categories</w:t>
        </w:r>
      </w:ins>
    </w:p>
    <w:p w14:paraId="66B296E0" w14:textId="21C3AD20" w:rsidR="006A33B9" w:rsidRPr="00B0332D" w:rsidRDefault="006A33B9" w:rsidP="006A33B9">
      <w:pPr>
        <w:pStyle w:val="RFCFigure"/>
        <w:rPr>
          <w:ins w:id="1995" w:author="Olga Havel" w:date="2019-11-07T16:02:00Z"/>
          <w:szCs w:val="20"/>
          <w:highlight w:val="yellow"/>
          <w:lang w:eastAsia="en-GB"/>
        </w:rPr>
      </w:pPr>
      <w:bookmarkStart w:id="1996" w:name="OLE_LINK104"/>
      <w:bookmarkStart w:id="1997" w:name="OLE_LINK105"/>
      <w:ins w:id="1998" w:author="Olga Havel" w:date="2019-11-07T16:02:00Z">
        <w:r w:rsidRPr="00B0332D">
          <w:rPr>
            <w:szCs w:val="20"/>
            <w:highlight w:val="yellow"/>
            <w:lang w:eastAsia="en-GB"/>
          </w:rPr>
          <w:t>T</w:t>
        </w:r>
        <w:r w:rsidR="00036B84">
          <w:rPr>
            <w:szCs w:val="20"/>
            <w:highlight w:val="yellow"/>
            <w:lang w:eastAsia="en-GB"/>
          </w:rPr>
          <w:t xml:space="preserve">he following are </w:t>
        </w:r>
        <w:r w:rsidRPr="00B0332D">
          <w:rPr>
            <w:szCs w:val="20"/>
            <w:highlight w:val="yellow"/>
            <w:lang w:eastAsia="en-GB"/>
          </w:rPr>
          <w:t>the proposed categories:</w:t>
        </w:r>
      </w:ins>
    </w:p>
    <w:p w14:paraId="6C5304C9" w14:textId="77777777" w:rsidR="006A33B9" w:rsidRPr="00B0332D" w:rsidRDefault="006A33B9" w:rsidP="006A33B9">
      <w:pPr>
        <w:pStyle w:val="RFCFigure"/>
        <w:numPr>
          <w:ilvl w:val="0"/>
          <w:numId w:val="34"/>
        </w:numPr>
        <w:rPr>
          <w:ins w:id="1999" w:author="Olga Havel" w:date="2019-11-07T16:02:00Z"/>
          <w:szCs w:val="20"/>
          <w:highlight w:val="yellow"/>
          <w:lang w:eastAsia="en-GB"/>
        </w:rPr>
      </w:pPr>
      <w:ins w:id="2000" w:author="Olga Havel" w:date="2019-11-07T16:02:00Z">
        <w:r w:rsidRPr="00B0332D">
          <w:rPr>
            <w:szCs w:val="20"/>
            <w:highlight w:val="yellow"/>
            <w:lang w:eastAsia="en-GB"/>
          </w:rPr>
          <w:t>Intent Scope: C1=Connectivity, C2=Security, C3=Application, C4=QoS</w:t>
        </w:r>
      </w:ins>
    </w:p>
    <w:p w14:paraId="47EB850F" w14:textId="77777777" w:rsidR="006A33B9" w:rsidRPr="00B0332D" w:rsidRDefault="006A33B9" w:rsidP="006A33B9">
      <w:pPr>
        <w:pStyle w:val="RFCFigure"/>
        <w:numPr>
          <w:ilvl w:val="0"/>
          <w:numId w:val="34"/>
        </w:numPr>
        <w:rPr>
          <w:ins w:id="2001" w:author="Olga Havel" w:date="2019-11-07T16:02:00Z"/>
          <w:szCs w:val="20"/>
          <w:highlight w:val="yellow"/>
          <w:lang w:eastAsia="en-GB"/>
        </w:rPr>
      </w:pPr>
      <w:ins w:id="2002" w:author="Olga Havel" w:date="2019-11-07T16:02:00Z">
        <w:r w:rsidRPr="00B0332D">
          <w:rPr>
            <w:szCs w:val="20"/>
            <w:highlight w:val="yellow"/>
            <w:lang w:eastAsia="en-GB"/>
          </w:rPr>
          <w:t>Enterpise Network (Net) Scope: C1=Campus, C2=Branch, C3=SD-WAN</w:t>
        </w:r>
      </w:ins>
    </w:p>
    <w:p w14:paraId="315C7BF9" w14:textId="77777777" w:rsidR="006A33B9" w:rsidRPr="00B0332D" w:rsidRDefault="006A33B9" w:rsidP="006A33B9">
      <w:pPr>
        <w:pStyle w:val="RFCFigure"/>
        <w:numPr>
          <w:ilvl w:val="0"/>
          <w:numId w:val="34"/>
        </w:numPr>
        <w:rPr>
          <w:ins w:id="2003" w:author="Olga Havel" w:date="2019-11-07T16:02:00Z"/>
          <w:szCs w:val="20"/>
          <w:highlight w:val="yellow"/>
          <w:lang w:eastAsia="en-GB"/>
        </w:rPr>
      </w:pPr>
      <w:ins w:id="2004" w:author="Olga Havel" w:date="2019-11-07T16:02:00Z">
        <w:r w:rsidRPr="00B0332D">
          <w:rPr>
            <w:szCs w:val="20"/>
            <w:highlight w:val="yellow"/>
            <w:lang w:eastAsia="en-GB"/>
          </w:rPr>
          <w:t>Abstraction(ABS): C1=Technical(with technical feedback), C2=Non-technical (without technical feedback)</w:t>
        </w:r>
      </w:ins>
    </w:p>
    <w:p w14:paraId="440CCC09" w14:textId="77777777" w:rsidR="006A33B9" w:rsidRPr="00B0332D" w:rsidRDefault="006A33B9" w:rsidP="006A33B9">
      <w:pPr>
        <w:pStyle w:val="RFCFigure"/>
        <w:numPr>
          <w:ilvl w:val="0"/>
          <w:numId w:val="34"/>
        </w:numPr>
        <w:rPr>
          <w:ins w:id="2005" w:author="Olga Havel" w:date="2019-11-07T16:02:00Z"/>
          <w:szCs w:val="20"/>
          <w:highlight w:val="yellow"/>
          <w:lang w:eastAsia="en-GB"/>
        </w:rPr>
      </w:pPr>
      <w:ins w:id="2006" w:author="Olga Havel" w:date="2019-11-07T16:02:00Z">
        <w:r w:rsidRPr="00B0332D">
          <w:rPr>
            <w:szCs w:val="20"/>
            <w:highlight w:val="yellow"/>
            <w:lang w:eastAsia="en-GB"/>
          </w:rPr>
          <w:t>Life-cycle (L-C): C1=Persistent (Full life-cycle), C2=Transient (Short Lived)</w:t>
        </w:r>
      </w:ins>
    </w:p>
    <w:bookmarkEnd w:id="1996"/>
    <w:bookmarkEnd w:id="1997"/>
    <w:p w14:paraId="6BB3AAF6" w14:textId="77777777" w:rsidR="006A33B9" w:rsidRPr="006A33B9" w:rsidRDefault="006A33B9" w:rsidP="006A33B9">
      <w:pPr>
        <w:rPr>
          <w:ins w:id="2007" w:author="Olga Havel" w:date="2019-11-07T16:02:00Z"/>
          <w:highlight w:val="yellow"/>
          <w:rPrChange w:id="2008" w:author="Olga Havel" w:date="2019-11-07T16:02:00Z">
            <w:rPr>
              <w:ins w:id="2009" w:author="Olga Havel" w:date="2019-11-07T16:02:00Z"/>
              <w:highlight w:val="yellow"/>
            </w:rPr>
          </w:rPrChange>
        </w:rPr>
        <w:pPrChange w:id="2010"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p>
    <w:p w14:paraId="5C8F03CD" w14:textId="7D34465B" w:rsidR="006238F2" w:rsidRPr="006A33B9" w:rsidRDefault="006238F2" w:rsidP="006A33B9">
      <w:pPr>
        <w:pStyle w:val="RFCFigure"/>
        <w:rPr>
          <w:ins w:id="2011" w:author="Olga Havel" w:date="2019-11-07T15:35:00Z"/>
          <w:sz w:val="20"/>
          <w:szCs w:val="20"/>
          <w:highlight w:val="yellow"/>
          <w:lang w:eastAsia="en-GB"/>
          <w:rPrChange w:id="2012" w:author="Olga Havel" w:date="2019-11-07T16:02:00Z">
            <w:rPr>
              <w:ins w:id="2013" w:author="Olga Havel" w:date="2019-11-07T15:35:00Z"/>
              <w:rFonts w:cs="Arial"/>
              <w:bCs/>
              <w:szCs w:val="26"/>
              <w:highlight w:val="yellow"/>
            </w:rPr>
          </w:rPrChange>
        </w:rPr>
        <w:pPrChange w:id="2014" w:author="Olga Havel" w:date="2019-11-07T16:02:00Z">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pPr>
        </w:pPrChange>
      </w:pPr>
      <w:ins w:id="2015" w:author="Olga Havel" w:date="2019-11-07T15:35:00Z">
        <w:r>
          <w:rPr>
            <w:highlight w:val="yellow"/>
          </w:rPr>
          <w:br w:type="page"/>
        </w:r>
      </w:ins>
    </w:p>
    <w:p w14:paraId="0B74BAD1" w14:textId="77777777" w:rsidR="006A33B9" w:rsidRPr="006A33B9" w:rsidRDefault="006A33B9" w:rsidP="006A33B9">
      <w:pPr>
        <w:rPr>
          <w:ins w:id="2016" w:author="Olga Havel" w:date="2019-11-07T14:56:00Z"/>
          <w:highlight w:val="yellow"/>
          <w:rPrChange w:id="2017" w:author="Olga Havel" w:date="2019-11-07T16:01:00Z">
            <w:rPr>
              <w:ins w:id="2018" w:author="Olga Havel" w:date="2019-11-07T14:56:00Z"/>
              <w:highlight w:val="yellow"/>
            </w:rPr>
          </w:rPrChange>
        </w:rPr>
        <w:pPrChange w:id="2019" w:author="Olga Havel" w:date="2019-11-07T16:01:00Z">
          <w:pPr>
            <w:pStyle w:val="Heading3"/>
          </w:pPr>
        </w:pPrChange>
      </w:pPr>
    </w:p>
    <w:p w14:paraId="0E35891D" w14:textId="5BA6C122" w:rsidR="003B1F87" w:rsidRDefault="003B1F87" w:rsidP="003B1F87">
      <w:pPr>
        <w:rPr>
          <w:ins w:id="2020" w:author="Olga Havel" w:date="2019-11-07T14:56:00Z"/>
        </w:rPr>
      </w:pPr>
      <w:ins w:id="2021" w:author="Olga Havel" w:date="2019-11-07T14:56:00Z">
        <w:r w:rsidRPr="00253735">
          <w:rPr>
            <w:highlight w:val="yellow"/>
          </w:rPr>
          <w:t xml:space="preserve">The following </w:t>
        </w:r>
        <w:r>
          <w:rPr>
            <w:highlight w:val="yellow"/>
          </w:rPr>
          <w:t xml:space="preserve">is the </w:t>
        </w:r>
      </w:ins>
      <w:ins w:id="2022" w:author="Olga Havel" w:date="2019-11-07T15:38:00Z">
        <w:r w:rsidR="00AB0A0E">
          <w:rPr>
            <w:highlight w:val="yellow"/>
          </w:rPr>
          <w:t xml:space="preserve">Intent </w:t>
        </w:r>
      </w:ins>
      <w:ins w:id="2023" w:author="Olga Havel" w:date="2019-11-07T14:56:00Z">
        <w:r w:rsidRPr="00632717">
          <w:rPr>
            <w:highlight w:val="yellow"/>
          </w:rPr>
          <w:t xml:space="preserve">Classification Table </w:t>
        </w:r>
        <w:r>
          <w:rPr>
            <w:highlight w:val="yellow"/>
          </w:rPr>
          <w:t xml:space="preserve">Example </w:t>
        </w:r>
        <w:r w:rsidRPr="00632717">
          <w:rPr>
            <w:highlight w:val="yellow"/>
          </w:rPr>
          <w:t>fo</w:t>
        </w:r>
        <w:r>
          <w:rPr>
            <w:highlight w:val="yellow"/>
          </w:rPr>
          <w:t>r Enterprise Solutions</w:t>
        </w:r>
        <w:r w:rsidRPr="00632717">
          <w:rPr>
            <w:highlight w:val="yellow"/>
          </w:rPr>
          <w:t>.</w:t>
        </w:r>
      </w:ins>
    </w:p>
    <w:p w14:paraId="7ABB204C" w14:textId="27F33A11" w:rsidR="005E7C29" w:rsidRDefault="005E7C29" w:rsidP="005E7C29">
      <w:pPr>
        <w:pStyle w:val="RFCFigure"/>
        <w:rPr>
          <w:ins w:id="2024" w:author="Olga Havel" w:date="2019-11-07T14:58:00Z"/>
          <w:sz w:val="20"/>
          <w:szCs w:val="20"/>
          <w:highlight w:val="yellow"/>
          <w:lang w:eastAsia="en-GB"/>
        </w:rPr>
      </w:pPr>
      <w:bookmarkStart w:id="2025" w:name="OLE_LINK102"/>
      <w:ins w:id="2026" w:author="Olga Havel" w:date="2019-11-07T14:58:00Z">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Pr>
            <w:sz w:val="20"/>
            <w:szCs w:val="20"/>
            <w:highlight w:val="yellow"/>
            <w:lang w:eastAsia="en-GB"/>
          </w:rPr>
          <w:t>-</w:t>
        </w:r>
        <w:r w:rsidRPr="00F70658">
          <w:rPr>
            <w:sz w:val="20"/>
            <w:szCs w:val="20"/>
            <w:highlight w:val="yellow"/>
            <w:lang w:eastAsia="en-GB"/>
          </w:rPr>
          <w:t>+</w:t>
        </w:r>
        <w:r w:rsidR="00E80651">
          <w:rPr>
            <w:sz w:val="20"/>
            <w:szCs w:val="20"/>
            <w:highlight w:val="yellow"/>
            <w:lang w:eastAsia="en-GB"/>
          </w:rPr>
          <w:t>-------------+--------</w:t>
        </w:r>
        <w:r w:rsidR="00AD250A">
          <w:rPr>
            <w:sz w:val="20"/>
            <w:szCs w:val="20"/>
            <w:highlight w:val="yellow"/>
            <w:lang w:eastAsia="en-GB"/>
          </w:rPr>
          <w:t>---</w:t>
        </w:r>
        <w:r>
          <w:rPr>
            <w:sz w:val="20"/>
            <w:szCs w:val="20"/>
            <w:highlight w:val="yellow"/>
            <w:lang w:eastAsia="en-GB"/>
          </w:rPr>
          <w:t>+---</w:t>
        </w:r>
      </w:ins>
      <w:ins w:id="2027" w:author="Olga Havel" w:date="2019-11-07T15:29:00Z">
        <w:r w:rsidR="00E80651">
          <w:rPr>
            <w:sz w:val="20"/>
            <w:szCs w:val="20"/>
            <w:highlight w:val="yellow"/>
            <w:lang w:eastAsia="en-GB"/>
          </w:rPr>
          <w:t>---</w:t>
        </w:r>
      </w:ins>
      <w:ins w:id="2028" w:author="Olga Havel" w:date="2019-11-07T14:58:00Z">
        <w:r>
          <w:rPr>
            <w:sz w:val="20"/>
            <w:szCs w:val="20"/>
            <w:highlight w:val="yellow"/>
            <w:lang w:eastAsia="en-GB"/>
          </w:rPr>
          <w:t>--+-----+-----+</w:t>
        </w:r>
      </w:ins>
    </w:p>
    <w:p w14:paraId="77D2F68C" w14:textId="3FC53071" w:rsidR="005E7C29" w:rsidRDefault="005E7C29" w:rsidP="005E7C29">
      <w:pPr>
        <w:pStyle w:val="RFCFigure"/>
        <w:rPr>
          <w:ins w:id="2029" w:author="Olga Havel" w:date="2019-11-07T14:58:00Z"/>
          <w:sz w:val="20"/>
          <w:szCs w:val="20"/>
          <w:highlight w:val="yellow"/>
          <w:lang w:eastAsia="en-GB"/>
        </w:rPr>
      </w:pPr>
      <w:ins w:id="2030" w:author="Olga Havel" w:date="2019-11-07T14:58:00Z">
        <w:r>
          <w:rPr>
            <w:sz w:val="20"/>
            <w:szCs w:val="20"/>
            <w:highlight w:val="yellow"/>
            <w:lang w:eastAsia="en-GB"/>
          </w:rPr>
          <w:t>| Intent User   | Intent Type |</w:t>
        </w:r>
        <w:r w:rsidRPr="00F70658">
          <w:rPr>
            <w:sz w:val="20"/>
            <w:szCs w:val="20"/>
            <w:highlight w:val="yellow"/>
            <w:lang w:eastAsia="en-GB"/>
          </w:rPr>
          <w:t xml:space="preserve"> </w:t>
        </w:r>
        <w:r w:rsidR="00E80651">
          <w:rPr>
            <w:sz w:val="20"/>
            <w:szCs w:val="20"/>
            <w:highlight w:val="yellow"/>
            <w:lang w:eastAsia="en-GB"/>
          </w:rPr>
          <w:t>Intent</w:t>
        </w:r>
        <w:r>
          <w:rPr>
            <w:sz w:val="20"/>
            <w:szCs w:val="20"/>
            <w:highlight w:val="yellow"/>
            <w:lang w:eastAsia="en-GB"/>
          </w:rPr>
          <w:t xml:space="preserve">    | </w:t>
        </w:r>
      </w:ins>
      <w:ins w:id="2031" w:author="Olga Havel" w:date="2019-11-07T15:40:00Z">
        <w:r w:rsidR="00AD250A">
          <w:rPr>
            <w:sz w:val="20"/>
            <w:szCs w:val="20"/>
            <w:highlight w:val="yellow"/>
            <w:lang w:eastAsia="en-GB"/>
          </w:rPr>
          <w:t>Net</w:t>
        </w:r>
      </w:ins>
      <w:ins w:id="2032" w:author="Olga Havel" w:date="2019-11-07T14:58:00Z">
        <w:r>
          <w:rPr>
            <w:sz w:val="20"/>
            <w:szCs w:val="20"/>
            <w:highlight w:val="yellow"/>
            <w:lang w:eastAsia="en-GB"/>
          </w:rPr>
          <w:t xml:space="preserve"> </w:t>
        </w:r>
      </w:ins>
      <w:ins w:id="2033" w:author="Olga Havel" w:date="2019-11-07T15:29:00Z">
        <w:r w:rsidR="00E80651">
          <w:rPr>
            <w:sz w:val="20"/>
            <w:szCs w:val="20"/>
            <w:highlight w:val="yellow"/>
            <w:lang w:eastAsia="en-GB"/>
          </w:rPr>
          <w:t xml:space="preserve">   </w:t>
        </w:r>
      </w:ins>
      <w:ins w:id="2034" w:author="Olga Havel" w:date="2019-11-07T14:58:00Z">
        <w:r>
          <w:rPr>
            <w:sz w:val="20"/>
            <w:szCs w:val="20"/>
            <w:highlight w:val="yellow"/>
            <w:lang w:eastAsia="en-GB"/>
          </w:rPr>
          <w:t>| ABS | L-C |</w:t>
        </w:r>
      </w:ins>
    </w:p>
    <w:p w14:paraId="73494B46" w14:textId="0D2E1E15" w:rsidR="005E7C29" w:rsidRDefault="005E7C29" w:rsidP="005E7C29">
      <w:pPr>
        <w:pStyle w:val="RFCFigure"/>
        <w:rPr>
          <w:ins w:id="2035" w:author="Olga Havel" w:date="2019-11-07T14:58:00Z"/>
          <w:sz w:val="20"/>
          <w:szCs w:val="20"/>
          <w:highlight w:val="yellow"/>
          <w:lang w:eastAsia="en-GB"/>
        </w:rPr>
      </w:pPr>
      <w:ins w:id="2036" w:author="Olga Havel" w:date="2019-11-07T14:58:00Z">
        <w:r>
          <w:rPr>
            <w:sz w:val="20"/>
            <w:szCs w:val="20"/>
            <w:highlight w:val="yellow"/>
            <w:lang w:eastAsia="en-GB"/>
          </w:rPr>
          <w:t xml:space="preserve">|               |  </w:t>
        </w:r>
        <w:r w:rsidR="00E80651">
          <w:rPr>
            <w:sz w:val="20"/>
            <w:szCs w:val="20"/>
            <w:highlight w:val="yellow"/>
            <w:lang w:eastAsia="en-GB"/>
          </w:rPr>
          <w:t xml:space="preserve">           | Scope    </w:t>
        </w:r>
        <w:r w:rsidR="00AD250A">
          <w:rPr>
            <w:sz w:val="20"/>
            <w:szCs w:val="20"/>
            <w:highlight w:val="yellow"/>
            <w:lang w:eastAsia="en-GB"/>
          </w:rPr>
          <w:t xml:space="preserve"> |    </w:t>
        </w:r>
        <w:r>
          <w:rPr>
            <w:sz w:val="20"/>
            <w:szCs w:val="20"/>
            <w:highlight w:val="yellow"/>
            <w:lang w:eastAsia="en-GB"/>
          </w:rPr>
          <w:t xml:space="preserve"> </w:t>
        </w:r>
      </w:ins>
      <w:ins w:id="2037" w:author="Olga Havel" w:date="2019-11-07T15:30:00Z">
        <w:r w:rsidR="00E80651">
          <w:rPr>
            <w:sz w:val="20"/>
            <w:szCs w:val="20"/>
            <w:highlight w:val="yellow"/>
            <w:lang w:eastAsia="en-GB"/>
          </w:rPr>
          <w:t xml:space="preserve">   </w:t>
        </w:r>
      </w:ins>
      <w:ins w:id="2038" w:author="Olga Havel" w:date="2019-11-07T14:58:00Z">
        <w:r>
          <w:rPr>
            <w:sz w:val="20"/>
            <w:szCs w:val="20"/>
            <w:highlight w:val="yellow"/>
            <w:lang w:eastAsia="en-GB"/>
          </w:rPr>
          <w:t>|     |     |</w:t>
        </w:r>
      </w:ins>
    </w:p>
    <w:p w14:paraId="5DD9A45B" w14:textId="58F413DA" w:rsidR="005E7C29" w:rsidRDefault="005E7C29" w:rsidP="005E7C29">
      <w:pPr>
        <w:pStyle w:val="RFCFigure"/>
        <w:rPr>
          <w:ins w:id="2039" w:author="Olga Havel" w:date="2019-11-07T14:58:00Z"/>
          <w:sz w:val="20"/>
          <w:szCs w:val="20"/>
          <w:highlight w:val="yellow"/>
          <w:lang w:eastAsia="en-GB"/>
        </w:rPr>
      </w:pPr>
      <w:ins w:id="2040" w:author="Olga Havel" w:date="2019-11-07T14:58:00Z">
        <w:r>
          <w:rPr>
            <w:sz w:val="20"/>
            <w:szCs w:val="20"/>
            <w:highlight w:val="yellow"/>
            <w:lang w:eastAsia="en-GB"/>
          </w:rPr>
          <w:t xml:space="preserve">|               </w:t>
        </w:r>
        <w:r w:rsidR="00E80651">
          <w:rPr>
            <w:sz w:val="20"/>
            <w:szCs w:val="20"/>
            <w:highlight w:val="yellow"/>
            <w:lang w:eastAsia="en-GB"/>
          </w:rPr>
          <w:t>|             +------</w:t>
        </w:r>
        <w:r>
          <w:rPr>
            <w:sz w:val="20"/>
            <w:szCs w:val="20"/>
            <w:highlight w:val="yellow"/>
            <w:lang w:eastAsia="en-GB"/>
          </w:rPr>
          <w:t>-----+-----</w:t>
        </w:r>
      </w:ins>
      <w:ins w:id="2041" w:author="Olga Havel" w:date="2019-11-07T15:29:00Z">
        <w:r w:rsidR="00E80651">
          <w:rPr>
            <w:sz w:val="20"/>
            <w:szCs w:val="20"/>
            <w:highlight w:val="yellow"/>
            <w:lang w:eastAsia="en-GB"/>
          </w:rPr>
          <w:t>---</w:t>
        </w:r>
      </w:ins>
      <w:ins w:id="2042" w:author="Olga Havel" w:date="2019-11-07T14:58:00Z">
        <w:r>
          <w:rPr>
            <w:sz w:val="20"/>
            <w:szCs w:val="20"/>
            <w:highlight w:val="yellow"/>
            <w:lang w:eastAsia="en-GB"/>
          </w:rPr>
          <w:t>+-----+-----+</w:t>
        </w:r>
      </w:ins>
    </w:p>
    <w:p w14:paraId="01830E81" w14:textId="076005A6" w:rsidR="005E7C29" w:rsidRDefault="005E7C29" w:rsidP="005E7C29">
      <w:pPr>
        <w:pStyle w:val="RFCFigure"/>
        <w:rPr>
          <w:ins w:id="2043" w:author="Olga Havel" w:date="2019-11-07T14:58:00Z"/>
          <w:sz w:val="20"/>
          <w:szCs w:val="20"/>
          <w:highlight w:val="yellow"/>
          <w:lang w:eastAsia="en-GB"/>
        </w:rPr>
      </w:pPr>
      <w:ins w:id="2044" w:author="Olga Havel" w:date="2019-11-07T14:58:00Z">
        <w:r>
          <w:rPr>
            <w:sz w:val="20"/>
            <w:szCs w:val="20"/>
            <w:highlight w:val="yellow"/>
            <w:lang w:eastAsia="en-GB"/>
          </w:rPr>
          <w:t xml:space="preserve">|               </w:t>
        </w:r>
        <w:r w:rsidR="00E80651">
          <w:rPr>
            <w:sz w:val="20"/>
            <w:szCs w:val="20"/>
            <w:highlight w:val="yellow"/>
            <w:lang w:eastAsia="en-GB"/>
          </w:rPr>
          <w:t>|             |C1|C2|C3|C4</w:t>
        </w:r>
        <w:r>
          <w:rPr>
            <w:sz w:val="20"/>
            <w:szCs w:val="20"/>
            <w:highlight w:val="yellow"/>
            <w:lang w:eastAsia="en-GB"/>
          </w:rPr>
          <w:t>|C1|C2|</w:t>
        </w:r>
      </w:ins>
      <w:ins w:id="2045" w:author="Olga Havel" w:date="2019-11-07T15:29:00Z">
        <w:r w:rsidR="00E80651">
          <w:rPr>
            <w:sz w:val="20"/>
            <w:szCs w:val="20"/>
            <w:highlight w:val="yellow"/>
            <w:lang w:eastAsia="en-GB"/>
          </w:rPr>
          <w:t>C3|</w:t>
        </w:r>
      </w:ins>
      <w:ins w:id="2046" w:author="Olga Havel" w:date="2019-11-07T14:58:00Z">
        <w:r>
          <w:rPr>
            <w:sz w:val="20"/>
            <w:szCs w:val="20"/>
            <w:highlight w:val="yellow"/>
            <w:lang w:eastAsia="en-GB"/>
          </w:rPr>
          <w:t>C1|C2|C1|C2|</w:t>
        </w:r>
      </w:ins>
    </w:p>
    <w:p w14:paraId="1BD01D5E" w14:textId="52E03741" w:rsidR="005E7C29" w:rsidRDefault="005E7C29" w:rsidP="005E7C29">
      <w:pPr>
        <w:pStyle w:val="RFCFigure"/>
        <w:rPr>
          <w:ins w:id="2047" w:author="Olga Havel" w:date="2019-11-07T14:58:00Z"/>
          <w:sz w:val="20"/>
          <w:szCs w:val="20"/>
          <w:highlight w:val="yellow"/>
          <w:lang w:eastAsia="en-GB"/>
        </w:rPr>
      </w:pPr>
      <w:ins w:id="2048" w:author="Olga Havel" w:date="2019-11-07T14:58:00Z">
        <w:r>
          <w:rPr>
            <w:sz w:val="20"/>
            <w:szCs w:val="20"/>
            <w:highlight w:val="yellow"/>
            <w:lang w:eastAsia="en-GB"/>
          </w:rPr>
          <w:t>+---------------+-------------+--+--+--+--+--+--+--+--+--+--+--+</w:t>
        </w:r>
      </w:ins>
    </w:p>
    <w:p w14:paraId="1A0362F6" w14:textId="0CA54565" w:rsidR="005E7C29" w:rsidRDefault="005E7C29" w:rsidP="005E7C29">
      <w:pPr>
        <w:pStyle w:val="RFCFigure"/>
        <w:rPr>
          <w:ins w:id="2049" w:author="Olga Havel" w:date="2019-11-07T14:58:00Z"/>
          <w:sz w:val="20"/>
          <w:szCs w:val="20"/>
          <w:highlight w:val="yellow"/>
          <w:lang w:eastAsia="en-GB"/>
        </w:rPr>
      </w:pPr>
      <w:ins w:id="2050" w:author="Olga Havel" w:date="2019-11-07T14:58:00Z">
        <w:r>
          <w:rPr>
            <w:sz w:val="20"/>
            <w:szCs w:val="20"/>
            <w:highlight w:val="yellow"/>
            <w:lang w:eastAsia="en-GB"/>
          </w:rPr>
          <w:t xml:space="preserve">| </w:t>
        </w:r>
      </w:ins>
      <w:ins w:id="2051" w:author="Olga Havel" w:date="2019-11-07T15:20:00Z">
        <w:r w:rsidR="00DE2A7D">
          <w:rPr>
            <w:sz w:val="20"/>
            <w:szCs w:val="20"/>
            <w:highlight w:val="yellow"/>
            <w:lang w:eastAsia="en-GB"/>
          </w:rPr>
          <w:t xml:space="preserve">End-User  </w:t>
        </w:r>
      </w:ins>
      <w:ins w:id="2052" w:author="Olga Havel" w:date="2019-11-07T14:58:00Z">
        <w:r w:rsidR="00D24D33">
          <w:rPr>
            <w:sz w:val="20"/>
            <w:szCs w:val="20"/>
            <w:highlight w:val="yellow"/>
            <w:lang w:eastAsia="en-GB"/>
          </w:rPr>
          <w:t xml:space="preserve">    </w:t>
        </w:r>
        <w:r>
          <w:rPr>
            <w:sz w:val="20"/>
            <w:szCs w:val="20"/>
            <w:highlight w:val="yellow"/>
            <w:lang w:eastAsia="en-GB"/>
          </w:rPr>
          <w:t xml:space="preserve">| End-User    |  |  |  | </w:t>
        </w:r>
        <w:r w:rsidR="00E80651">
          <w:rPr>
            <w:sz w:val="20"/>
            <w:szCs w:val="20"/>
            <w:highlight w:val="yellow"/>
            <w:lang w:eastAsia="en-GB"/>
          </w:rPr>
          <w:t xml:space="preserve"> |  |  |  |  |  |  |  |</w:t>
        </w:r>
      </w:ins>
    </w:p>
    <w:p w14:paraId="0EF8451C" w14:textId="3B63E36C" w:rsidR="005E7C29" w:rsidRDefault="005E7C29" w:rsidP="005E7C29">
      <w:pPr>
        <w:pStyle w:val="RFCFigure"/>
        <w:rPr>
          <w:ins w:id="2053" w:author="Olga Havel" w:date="2019-11-07T14:58:00Z"/>
          <w:sz w:val="20"/>
          <w:szCs w:val="20"/>
          <w:highlight w:val="yellow"/>
          <w:lang w:eastAsia="en-GB"/>
        </w:rPr>
      </w:pPr>
      <w:ins w:id="2054" w:author="Olga Havel" w:date="2019-11-07T14:58:00Z">
        <w:r>
          <w:rPr>
            <w:sz w:val="20"/>
            <w:szCs w:val="20"/>
            <w:highlight w:val="yellow"/>
            <w:lang w:eastAsia="en-GB"/>
          </w:rPr>
          <w:t xml:space="preserve">|               | Intent      |  |  |  | </w:t>
        </w:r>
        <w:r w:rsidR="00E80651">
          <w:rPr>
            <w:sz w:val="20"/>
            <w:szCs w:val="20"/>
            <w:highlight w:val="yellow"/>
            <w:lang w:eastAsia="en-GB"/>
          </w:rPr>
          <w:t xml:space="preserve"> |  |  |  |  |  |  |  |</w:t>
        </w:r>
      </w:ins>
    </w:p>
    <w:p w14:paraId="657FF4CF" w14:textId="021874C3" w:rsidR="005E7C29" w:rsidRDefault="005E7C29" w:rsidP="005E7C29">
      <w:pPr>
        <w:pStyle w:val="RFCFigure"/>
        <w:rPr>
          <w:ins w:id="2055" w:author="Olga Havel" w:date="2019-11-07T14:58:00Z"/>
          <w:sz w:val="20"/>
          <w:szCs w:val="20"/>
          <w:highlight w:val="yellow"/>
          <w:lang w:eastAsia="en-GB"/>
        </w:rPr>
      </w:pPr>
      <w:ins w:id="2056" w:author="Olga Havel" w:date="2019-11-07T14:58:00Z">
        <w:r>
          <w:rPr>
            <w:sz w:val="20"/>
            <w:szCs w:val="20"/>
            <w:highlight w:val="yellow"/>
            <w:lang w:eastAsia="en-GB"/>
          </w:rPr>
          <w:t>|               +-------------+--+--+--+--+--+--+--+--+--+--+--+</w:t>
        </w:r>
      </w:ins>
    </w:p>
    <w:p w14:paraId="78DFA324" w14:textId="7F441E19" w:rsidR="005E7C29" w:rsidRDefault="005E7C29" w:rsidP="005E7C29">
      <w:pPr>
        <w:pStyle w:val="RFCFigure"/>
        <w:rPr>
          <w:ins w:id="2057" w:author="Olga Havel" w:date="2019-11-07T14:58:00Z"/>
          <w:sz w:val="20"/>
          <w:szCs w:val="20"/>
          <w:highlight w:val="yellow"/>
          <w:lang w:eastAsia="en-GB"/>
        </w:rPr>
      </w:pPr>
      <w:ins w:id="2058" w:author="Olga Havel" w:date="2019-11-07T14:58:00Z">
        <w:r>
          <w:rPr>
            <w:sz w:val="20"/>
            <w:szCs w:val="20"/>
            <w:highlight w:val="yellow"/>
            <w:lang w:eastAsia="en-GB"/>
          </w:rPr>
          <w:t xml:space="preserve">|               | Strategy    |  |  |  | </w:t>
        </w:r>
        <w:r w:rsidR="00E80651">
          <w:rPr>
            <w:sz w:val="20"/>
            <w:szCs w:val="20"/>
            <w:highlight w:val="yellow"/>
            <w:lang w:eastAsia="en-GB"/>
          </w:rPr>
          <w:t xml:space="preserve"> |  |  |  |  |  |  |  |</w:t>
        </w:r>
      </w:ins>
    </w:p>
    <w:p w14:paraId="3682A0DA" w14:textId="7343AD4D" w:rsidR="005E7C29" w:rsidRDefault="005E7C29" w:rsidP="005E7C29">
      <w:pPr>
        <w:pStyle w:val="RFCFigure"/>
        <w:rPr>
          <w:ins w:id="2059" w:author="Olga Havel" w:date="2019-11-07T14:58:00Z"/>
          <w:sz w:val="20"/>
          <w:szCs w:val="20"/>
          <w:highlight w:val="yellow"/>
          <w:lang w:eastAsia="en-GB"/>
        </w:rPr>
      </w:pPr>
      <w:ins w:id="2060" w:author="Olga Havel" w:date="2019-11-07T14:58:00Z">
        <w:r>
          <w:rPr>
            <w:sz w:val="20"/>
            <w:szCs w:val="20"/>
            <w:highlight w:val="yellow"/>
            <w:lang w:eastAsia="en-GB"/>
          </w:rPr>
          <w:t xml:space="preserve">|               | Intent      |  |  |  | </w:t>
        </w:r>
        <w:r w:rsidR="00E80651">
          <w:rPr>
            <w:sz w:val="20"/>
            <w:szCs w:val="20"/>
            <w:highlight w:val="yellow"/>
            <w:lang w:eastAsia="en-GB"/>
          </w:rPr>
          <w:t xml:space="preserve"> |  |  |  |  |  |  |  |</w:t>
        </w:r>
      </w:ins>
    </w:p>
    <w:p w14:paraId="4C619FF0" w14:textId="42FF8B1F" w:rsidR="005E7C29" w:rsidRDefault="005E7C29" w:rsidP="005E7C29">
      <w:pPr>
        <w:pStyle w:val="RFCFigure"/>
        <w:rPr>
          <w:ins w:id="2061" w:author="Olga Havel" w:date="2019-11-07T14:58:00Z"/>
          <w:sz w:val="20"/>
          <w:szCs w:val="20"/>
          <w:lang w:eastAsia="en-GB"/>
        </w:rPr>
      </w:pPr>
      <w:ins w:id="2062" w:author="Olga Havel" w:date="2019-11-07T14:58:00Z">
        <w:r>
          <w:rPr>
            <w:sz w:val="20"/>
            <w:szCs w:val="20"/>
            <w:highlight w:val="yellow"/>
            <w:lang w:eastAsia="en-GB"/>
          </w:rPr>
          <w:t>+---------------+-------------+--</w:t>
        </w:r>
        <w:r w:rsidR="00AD250A">
          <w:rPr>
            <w:sz w:val="20"/>
            <w:szCs w:val="20"/>
            <w:highlight w:val="yellow"/>
            <w:lang w:eastAsia="en-GB"/>
          </w:rPr>
          <w:t>+--+--+--+--+--+--+--+--+--+--+</w:t>
        </w:r>
      </w:ins>
    </w:p>
    <w:p w14:paraId="002AA34B" w14:textId="6088FA6D" w:rsidR="00E85A54" w:rsidRDefault="00E85A54" w:rsidP="00E85A54">
      <w:pPr>
        <w:pStyle w:val="RFCFigure"/>
        <w:rPr>
          <w:ins w:id="2063" w:author="Olga Havel" w:date="2019-11-07T14:58:00Z"/>
          <w:sz w:val="20"/>
          <w:szCs w:val="20"/>
          <w:highlight w:val="yellow"/>
          <w:lang w:eastAsia="en-GB"/>
        </w:rPr>
      </w:pPr>
      <w:ins w:id="2064" w:author="Olga Havel" w:date="2019-11-07T14:58:00Z">
        <w:r>
          <w:rPr>
            <w:sz w:val="20"/>
            <w:szCs w:val="20"/>
            <w:highlight w:val="yellow"/>
            <w:lang w:eastAsia="en-GB"/>
          </w:rPr>
          <w:t xml:space="preserve">| Enterprise    | </w:t>
        </w:r>
        <w:r w:rsidR="00BA201A">
          <w:rPr>
            <w:sz w:val="20"/>
            <w:szCs w:val="20"/>
            <w:highlight w:val="yellow"/>
            <w:lang w:eastAsia="en-GB"/>
          </w:rPr>
          <w:t xml:space="preserve">Network </w:t>
        </w:r>
        <w:r>
          <w:rPr>
            <w:sz w:val="20"/>
            <w:szCs w:val="20"/>
            <w:highlight w:val="yellow"/>
            <w:lang w:eastAsia="en-GB"/>
          </w:rPr>
          <w:t xml:space="preserve">    |  |  |  | </w:t>
        </w:r>
        <w:r w:rsidR="00E80651">
          <w:rPr>
            <w:sz w:val="20"/>
            <w:szCs w:val="20"/>
            <w:highlight w:val="yellow"/>
            <w:lang w:eastAsia="en-GB"/>
          </w:rPr>
          <w:t xml:space="preserve"> |  |  |  |  |  |  |  |</w:t>
        </w:r>
      </w:ins>
    </w:p>
    <w:p w14:paraId="7EC71D87" w14:textId="01FC2375" w:rsidR="00E85A54" w:rsidRDefault="00E85A54" w:rsidP="00E85A54">
      <w:pPr>
        <w:pStyle w:val="RFCFigure"/>
        <w:rPr>
          <w:ins w:id="2065" w:author="Olga Havel" w:date="2019-11-07T14:58:00Z"/>
          <w:sz w:val="20"/>
          <w:szCs w:val="20"/>
          <w:highlight w:val="yellow"/>
          <w:lang w:eastAsia="en-GB"/>
        </w:rPr>
      </w:pPr>
      <w:ins w:id="2066" w:author="Olga Havel" w:date="2019-11-07T14:58:00Z">
        <w:r>
          <w:rPr>
            <w:sz w:val="20"/>
            <w:szCs w:val="20"/>
            <w:highlight w:val="yellow"/>
            <w:lang w:eastAsia="en-GB"/>
          </w:rPr>
          <w:t xml:space="preserve">| Administrator | Intent      |  |  |  | </w:t>
        </w:r>
        <w:r w:rsidR="00E80651">
          <w:rPr>
            <w:sz w:val="20"/>
            <w:szCs w:val="20"/>
            <w:highlight w:val="yellow"/>
            <w:lang w:eastAsia="en-GB"/>
          </w:rPr>
          <w:t xml:space="preserve"> |  |  |  |  |  |  |  | </w:t>
        </w:r>
      </w:ins>
    </w:p>
    <w:p w14:paraId="37C4C778" w14:textId="40E8FCA5" w:rsidR="00E85A54" w:rsidRDefault="00E85A54" w:rsidP="00E85A54">
      <w:pPr>
        <w:pStyle w:val="RFCFigure"/>
        <w:rPr>
          <w:ins w:id="2067" w:author="Olga Havel" w:date="2019-11-07T14:58:00Z"/>
          <w:sz w:val="20"/>
          <w:szCs w:val="20"/>
          <w:highlight w:val="yellow"/>
          <w:lang w:eastAsia="en-GB"/>
        </w:rPr>
      </w:pPr>
      <w:ins w:id="2068" w:author="Olga Havel" w:date="2019-11-07T14:58:00Z">
        <w:r>
          <w:rPr>
            <w:sz w:val="20"/>
            <w:szCs w:val="20"/>
            <w:highlight w:val="yellow"/>
            <w:lang w:eastAsia="en-GB"/>
          </w:rPr>
          <w:t>|               +-------------+--+--+--+--+--+--+--+--+--+--+--+</w:t>
        </w:r>
      </w:ins>
    </w:p>
    <w:p w14:paraId="13251F63" w14:textId="4531282D" w:rsidR="00E85A54" w:rsidRDefault="00E85A54" w:rsidP="00E85A54">
      <w:pPr>
        <w:pStyle w:val="RFCFigure"/>
        <w:rPr>
          <w:ins w:id="2069" w:author="Olga Havel" w:date="2019-11-07T14:58:00Z"/>
          <w:sz w:val="20"/>
          <w:szCs w:val="20"/>
          <w:highlight w:val="yellow"/>
          <w:lang w:eastAsia="en-GB"/>
        </w:rPr>
      </w:pPr>
      <w:ins w:id="2070" w:author="Olga Havel" w:date="2019-11-07T14:58:00Z">
        <w:r>
          <w:rPr>
            <w:sz w:val="20"/>
            <w:szCs w:val="20"/>
            <w:highlight w:val="yellow"/>
            <w:lang w:eastAsia="en-GB"/>
          </w:rPr>
          <w:t xml:space="preserve">|               | Strategy    |  |  |  | </w:t>
        </w:r>
        <w:r w:rsidR="00E80651">
          <w:rPr>
            <w:sz w:val="20"/>
            <w:szCs w:val="20"/>
            <w:highlight w:val="yellow"/>
            <w:lang w:eastAsia="en-GB"/>
          </w:rPr>
          <w:t xml:space="preserve"> |  |  |  |  |  |  |  |</w:t>
        </w:r>
      </w:ins>
    </w:p>
    <w:p w14:paraId="1231D5CF" w14:textId="09DF15DA" w:rsidR="00E85A54" w:rsidRDefault="00E85A54" w:rsidP="00E85A54">
      <w:pPr>
        <w:pStyle w:val="RFCFigure"/>
        <w:rPr>
          <w:ins w:id="2071" w:author="Olga Havel" w:date="2019-11-07T14:58:00Z"/>
          <w:sz w:val="20"/>
          <w:szCs w:val="20"/>
          <w:highlight w:val="yellow"/>
          <w:lang w:eastAsia="en-GB"/>
        </w:rPr>
      </w:pPr>
      <w:ins w:id="2072" w:author="Olga Havel" w:date="2019-11-07T14:58:00Z">
        <w:r>
          <w:rPr>
            <w:sz w:val="20"/>
            <w:szCs w:val="20"/>
            <w:highlight w:val="yellow"/>
            <w:lang w:eastAsia="en-GB"/>
          </w:rPr>
          <w:t xml:space="preserve">|               | Intent      |  |  |  | </w:t>
        </w:r>
        <w:r w:rsidR="00E80651">
          <w:rPr>
            <w:sz w:val="20"/>
            <w:szCs w:val="20"/>
            <w:highlight w:val="yellow"/>
            <w:lang w:eastAsia="en-GB"/>
          </w:rPr>
          <w:t xml:space="preserve"> |  |  |  |  |  |  |  |</w:t>
        </w:r>
      </w:ins>
    </w:p>
    <w:p w14:paraId="1CE42C8F" w14:textId="4E55F4F5" w:rsidR="00E85A54" w:rsidRDefault="00E85A54" w:rsidP="00E85A54">
      <w:pPr>
        <w:pStyle w:val="RFCFigure"/>
        <w:rPr>
          <w:ins w:id="2073" w:author="Olga Havel" w:date="2019-11-07T14:58:00Z"/>
          <w:sz w:val="20"/>
          <w:szCs w:val="20"/>
          <w:lang w:eastAsia="en-GB"/>
        </w:rPr>
      </w:pPr>
      <w:ins w:id="2074" w:author="Olga Havel" w:date="2019-11-07T14:58:00Z">
        <w:r>
          <w:rPr>
            <w:sz w:val="20"/>
            <w:szCs w:val="20"/>
            <w:highlight w:val="yellow"/>
            <w:lang w:eastAsia="en-GB"/>
          </w:rPr>
          <w:t>+---------------+-------------+--+--+--+--+--+--+--+--+--+--+--+</w:t>
        </w:r>
      </w:ins>
    </w:p>
    <w:bookmarkEnd w:id="2025"/>
    <w:p w14:paraId="2B2167A6" w14:textId="52A32DA6" w:rsidR="006238F2" w:rsidRDefault="006238F2" w:rsidP="006238F2">
      <w:pPr>
        <w:pStyle w:val="RFCFigure"/>
        <w:rPr>
          <w:ins w:id="2075" w:author="Olga Havel" w:date="2019-11-07T15:35:00Z"/>
          <w:sz w:val="20"/>
          <w:szCs w:val="20"/>
          <w:highlight w:val="yellow"/>
          <w:lang w:eastAsia="en-GB"/>
        </w:rPr>
      </w:pPr>
      <w:ins w:id="2076" w:author="Olga Havel" w:date="2019-11-07T15:35:00Z">
        <w:r>
          <w:rPr>
            <w:sz w:val="20"/>
            <w:szCs w:val="20"/>
            <w:highlight w:val="yellow"/>
            <w:lang w:eastAsia="en-GB"/>
          </w:rPr>
          <w:t>| Application   | End-User    |  |  |  |  |  |  |  |  |  |  |  |</w:t>
        </w:r>
      </w:ins>
    </w:p>
    <w:p w14:paraId="3B921137" w14:textId="591B208E" w:rsidR="006238F2" w:rsidRDefault="006238F2" w:rsidP="006238F2">
      <w:pPr>
        <w:pStyle w:val="RFCFigure"/>
        <w:rPr>
          <w:ins w:id="2077" w:author="Olga Havel" w:date="2019-11-07T15:35:00Z"/>
          <w:sz w:val="20"/>
          <w:szCs w:val="20"/>
          <w:highlight w:val="yellow"/>
          <w:lang w:eastAsia="en-GB"/>
        </w:rPr>
      </w:pPr>
      <w:ins w:id="2078" w:author="Olga Havel" w:date="2019-11-07T15:35:00Z">
        <w:r>
          <w:rPr>
            <w:sz w:val="20"/>
            <w:szCs w:val="20"/>
            <w:highlight w:val="yellow"/>
            <w:lang w:eastAsia="en-GB"/>
          </w:rPr>
          <w:t>| Developer     | Intent      |  |  |  |  |  |  |  |  |  |  |  |</w:t>
        </w:r>
      </w:ins>
    </w:p>
    <w:p w14:paraId="6DAB3083" w14:textId="0C84979F" w:rsidR="006238F2" w:rsidRDefault="006238F2" w:rsidP="006238F2">
      <w:pPr>
        <w:pStyle w:val="RFCFigure"/>
        <w:rPr>
          <w:ins w:id="2079" w:author="Olga Havel" w:date="2019-11-07T15:35:00Z"/>
          <w:sz w:val="20"/>
          <w:szCs w:val="20"/>
          <w:highlight w:val="yellow"/>
          <w:lang w:eastAsia="en-GB"/>
        </w:rPr>
      </w:pPr>
      <w:ins w:id="2080" w:author="Olga Havel" w:date="2019-11-07T15:35:00Z">
        <w:r>
          <w:rPr>
            <w:sz w:val="20"/>
            <w:szCs w:val="20"/>
            <w:highlight w:val="yellow"/>
            <w:lang w:eastAsia="en-GB"/>
          </w:rPr>
          <w:t>|               +-------------+--</w:t>
        </w:r>
        <w:r w:rsidR="00AD250A">
          <w:rPr>
            <w:sz w:val="20"/>
            <w:szCs w:val="20"/>
            <w:highlight w:val="yellow"/>
            <w:lang w:eastAsia="en-GB"/>
          </w:rPr>
          <w:t>+--+--+--+--+--+--+--+--+--+--+</w:t>
        </w:r>
      </w:ins>
    </w:p>
    <w:p w14:paraId="5B710102" w14:textId="55B9756B" w:rsidR="006238F2" w:rsidRDefault="006238F2" w:rsidP="006238F2">
      <w:pPr>
        <w:pStyle w:val="RFCFigure"/>
        <w:rPr>
          <w:ins w:id="2081" w:author="Olga Havel" w:date="2019-11-07T15:35:00Z"/>
          <w:sz w:val="20"/>
          <w:szCs w:val="20"/>
          <w:highlight w:val="yellow"/>
          <w:lang w:eastAsia="en-GB"/>
        </w:rPr>
      </w:pPr>
      <w:ins w:id="2082" w:author="Olga Havel" w:date="2019-11-07T15:35:00Z">
        <w:r>
          <w:rPr>
            <w:sz w:val="20"/>
            <w:szCs w:val="20"/>
            <w:highlight w:val="yellow"/>
            <w:lang w:eastAsia="en-GB"/>
          </w:rPr>
          <w:t>|               | Network     |  |  |  |  |  |  |  |  |  |  |  |</w:t>
        </w:r>
      </w:ins>
    </w:p>
    <w:p w14:paraId="19408777" w14:textId="46DA6EB9" w:rsidR="006238F2" w:rsidRDefault="006238F2" w:rsidP="006238F2">
      <w:pPr>
        <w:pStyle w:val="RFCFigure"/>
        <w:rPr>
          <w:ins w:id="2083" w:author="Olga Havel" w:date="2019-11-07T15:35:00Z"/>
          <w:sz w:val="20"/>
          <w:szCs w:val="20"/>
          <w:highlight w:val="yellow"/>
          <w:lang w:eastAsia="en-GB"/>
        </w:rPr>
      </w:pPr>
      <w:ins w:id="2084" w:author="Olga Havel" w:date="2019-11-07T15:35:00Z">
        <w:r>
          <w:rPr>
            <w:sz w:val="20"/>
            <w:szCs w:val="20"/>
            <w:highlight w:val="yellow"/>
            <w:lang w:eastAsia="en-GB"/>
          </w:rPr>
          <w:t>|               | Service     |  |  |  |  |  |  |  |  |  |  |  |</w:t>
        </w:r>
      </w:ins>
    </w:p>
    <w:p w14:paraId="5B999C9F" w14:textId="782302B2" w:rsidR="006238F2" w:rsidRDefault="006238F2" w:rsidP="006238F2">
      <w:pPr>
        <w:pStyle w:val="RFCFigure"/>
        <w:rPr>
          <w:ins w:id="2085" w:author="Olga Havel" w:date="2019-11-07T15:35:00Z"/>
          <w:sz w:val="20"/>
          <w:szCs w:val="20"/>
          <w:highlight w:val="yellow"/>
          <w:lang w:eastAsia="en-GB"/>
        </w:rPr>
      </w:pPr>
      <w:ins w:id="2086" w:author="Olga Havel" w:date="2019-11-07T15:35:00Z">
        <w:r>
          <w:rPr>
            <w:sz w:val="20"/>
            <w:szCs w:val="20"/>
            <w:highlight w:val="yellow"/>
            <w:lang w:eastAsia="en-GB"/>
          </w:rPr>
          <w:t>|               | Intent      |  |  |  |  |  |  |  |  |  |  |  |</w:t>
        </w:r>
      </w:ins>
    </w:p>
    <w:p w14:paraId="2F1A690A" w14:textId="722B6BF5" w:rsidR="006238F2" w:rsidRDefault="006238F2" w:rsidP="006238F2">
      <w:pPr>
        <w:pStyle w:val="RFCFigure"/>
        <w:rPr>
          <w:ins w:id="2087" w:author="Olga Havel" w:date="2019-11-07T15:35:00Z"/>
          <w:sz w:val="20"/>
          <w:szCs w:val="20"/>
          <w:lang w:eastAsia="en-GB"/>
        </w:rPr>
      </w:pPr>
      <w:ins w:id="2088" w:author="Olga Havel" w:date="2019-11-07T15:35:00Z">
        <w:r>
          <w:rPr>
            <w:sz w:val="20"/>
            <w:szCs w:val="20"/>
            <w:highlight w:val="yellow"/>
            <w:lang w:eastAsia="en-GB"/>
          </w:rPr>
          <w:t>|               +-------------+--+--+--+--+--+--+--+--+--+--+--+</w:t>
        </w:r>
      </w:ins>
    </w:p>
    <w:p w14:paraId="233C5FFA" w14:textId="06D99B9B" w:rsidR="006238F2" w:rsidRDefault="006238F2" w:rsidP="006238F2">
      <w:pPr>
        <w:pStyle w:val="RFCFigure"/>
        <w:rPr>
          <w:ins w:id="2089" w:author="Olga Havel" w:date="2019-11-07T15:35:00Z"/>
          <w:sz w:val="20"/>
          <w:szCs w:val="20"/>
          <w:highlight w:val="yellow"/>
          <w:lang w:eastAsia="en-GB"/>
        </w:rPr>
      </w:pPr>
      <w:ins w:id="2090" w:author="Olga Havel" w:date="2019-11-07T15:35:00Z">
        <w:r>
          <w:rPr>
            <w:sz w:val="20"/>
            <w:szCs w:val="20"/>
            <w:highlight w:val="yellow"/>
            <w:lang w:eastAsia="en-GB"/>
          </w:rPr>
          <w:t>|               | Network     |  |  |  |  |  |  |  |  |  |  |  |</w:t>
        </w:r>
      </w:ins>
    </w:p>
    <w:p w14:paraId="5E3ACE43" w14:textId="416D8DA6" w:rsidR="006238F2" w:rsidRDefault="006238F2" w:rsidP="006238F2">
      <w:pPr>
        <w:pStyle w:val="RFCFigure"/>
        <w:rPr>
          <w:ins w:id="2091" w:author="Olga Havel" w:date="2019-11-07T15:35:00Z"/>
          <w:sz w:val="20"/>
          <w:szCs w:val="20"/>
          <w:highlight w:val="yellow"/>
          <w:lang w:eastAsia="en-GB"/>
        </w:rPr>
      </w:pPr>
      <w:ins w:id="2092" w:author="Olga Havel" w:date="2019-11-07T15:35:00Z">
        <w:r>
          <w:rPr>
            <w:sz w:val="20"/>
            <w:szCs w:val="20"/>
            <w:highlight w:val="yellow"/>
            <w:lang w:eastAsia="en-GB"/>
          </w:rPr>
          <w:t>|               | Intent      |  |  |  |  |  |  |  |  |  |  |  |</w:t>
        </w:r>
      </w:ins>
    </w:p>
    <w:p w14:paraId="1107D562" w14:textId="22DFF95D" w:rsidR="006238F2" w:rsidRDefault="006238F2" w:rsidP="006238F2">
      <w:pPr>
        <w:pStyle w:val="RFCFigure"/>
        <w:rPr>
          <w:ins w:id="2093" w:author="Olga Havel" w:date="2019-11-07T15:35:00Z"/>
          <w:sz w:val="20"/>
          <w:szCs w:val="20"/>
          <w:highlight w:val="yellow"/>
          <w:lang w:eastAsia="en-GB"/>
        </w:rPr>
      </w:pPr>
      <w:ins w:id="2094" w:author="Olga Havel" w:date="2019-11-07T15:35:00Z">
        <w:r>
          <w:rPr>
            <w:sz w:val="20"/>
            <w:szCs w:val="20"/>
            <w:highlight w:val="yellow"/>
            <w:lang w:eastAsia="en-GB"/>
          </w:rPr>
          <w:t>|               +-------------+--+--+--+--+--+--+--+--+--+--+--+</w:t>
        </w:r>
      </w:ins>
    </w:p>
    <w:p w14:paraId="7491B96F" w14:textId="411FC22E" w:rsidR="006238F2" w:rsidRDefault="006238F2" w:rsidP="006238F2">
      <w:pPr>
        <w:pStyle w:val="RFCFigure"/>
        <w:rPr>
          <w:ins w:id="2095" w:author="Olga Havel" w:date="2019-11-07T15:35:00Z"/>
          <w:sz w:val="20"/>
          <w:szCs w:val="20"/>
          <w:highlight w:val="yellow"/>
          <w:lang w:eastAsia="en-GB"/>
        </w:rPr>
      </w:pPr>
      <w:ins w:id="2096" w:author="Olga Havel" w:date="2019-11-07T15:35:00Z">
        <w:r>
          <w:rPr>
            <w:sz w:val="20"/>
            <w:szCs w:val="20"/>
            <w:highlight w:val="yellow"/>
            <w:lang w:eastAsia="en-GB"/>
          </w:rPr>
          <w:t>|               | Operational |  |  |  |  |  |  |  |  |  |  |  |</w:t>
        </w:r>
      </w:ins>
    </w:p>
    <w:p w14:paraId="1583D74E" w14:textId="6A7B6E88" w:rsidR="006238F2" w:rsidRDefault="006238F2" w:rsidP="006238F2">
      <w:pPr>
        <w:pStyle w:val="RFCFigure"/>
        <w:rPr>
          <w:ins w:id="2097" w:author="Olga Havel" w:date="2019-11-07T15:35:00Z"/>
          <w:sz w:val="20"/>
          <w:szCs w:val="20"/>
          <w:highlight w:val="yellow"/>
          <w:lang w:eastAsia="en-GB"/>
        </w:rPr>
      </w:pPr>
      <w:ins w:id="2098" w:author="Olga Havel" w:date="2019-11-07T15:35:00Z">
        <w:r>
          <w:rPr>
            <w:sz w:val="20"/>
            <w:szCs w:val="20"/>
            <w:highlight w:val="yellow"/>
            <w:lang w:eastAsia="en-GB"/>
          </w:rPr>
          <w:t xml:space="preserve">|               | Task        |  |  |  | </w:t>
        </w:r>
        <w:r w:rsidR="00AD250A">
          <w:rPr>
            <w:sz w:val="20"/>
            <w:szCs w:val="20"/>
            <w:highlight w:val="yellow"/>
            <w:lang w:eastAsia="en-GB"/>
          </w:rPr>
          <w:t xml:space="preserve"> |  |  |  |  |  |  |  |</w:t>
        </w:r>
      </w:ins>
    </w:p>
    <w:p w14:paraId="7DE78819" w14:textId="1C4C4E3F" w:rsidR="006238F2" w:rsidRDefault="006238F2" w:rsidP="006238F2">
      <w:pPr>
        <w:pStyle w:val="RFCFigure"/>
        <w:rPr>
          <w:ins w:id="2099" w:author="Olga Havel" w:date="2019-11-07T15:35:00Z"/>
          <w:sz w:val="20"/>
          <w:szCs w:val="20"/>
          <w:highlight w:val="yellow"/>
          <w:lang w:eastAsia="en-GB"/>
        </w:rPr>
      </w:pPr>
      <w:ins w:id="2100" w:author="Olga Havel" w:date="2019-11-07T15:35:00Z">
        <w:r>
          <w:rPr>
            <w:sz w:val="20"/>
            <w:szCs w:val="20"/>
            <w:highlight w:val="yellow"/>
            <w:lang w:eastAsia="en-GB"/>
          </w:rPr>
          <w:t>|               | Intent      |  |  |  |  |  |  |  |  |  |  |  |</w:t>
        </w:r>
      </w:ins>
    </w:p>
    <w:p w14:paraId="365D3333" w14:textId="7B75CE06" w:rsidR="006238F2" w:rsidRDefault="006238F2" w:rsidP="006238F2">
      <w:pPr>
        <w:pStyle w:val="RFCFigure"/>
        <w:rPr>
          <w:ins w:id="2101" w:author="Olga Havel" w:date="2019-11-07T15:35:00Z"/>
          <w:sz w:val="20"/>
          <w:szCs w:val="20"/>
          <w:highlight w:val="yellow"/>
          <w:lang w:eastAsia="en-GB"/>
        </w:rPr>
      </w:pPr>
      <w:ins w:id="2102" w:author="Olga Havel" w:date="2019-11-07T15:35:00Z">
        <w:r>
          <w:rPr>
            <w:sz w:val="20"/>
            <w:szCs w:val="20"/>
            <w:highlight w:val="yellow"/>
            <w:lang w:eastAsia="en-GB"/>
          </w:rPr>
          <w:t>|               +-------------+--+--+--+--+--+--+--+--+--+--+--+</w:t>
        </w:r>
      </w:ins>
    </w:p>
    <w:p w14:paraId="3081F8C8" w14:textId="716DA84C" w:rsidR="006238F2" w:rsidRDefault="006238F2" w:rsidP="006238F2">
      <w:pPr>
        <w:pStyle w:val="RFCFigure"/>
        <w:rPr>
          <w:ins w:id="2103" w:author="Olga Havel" w:date="2019-11-07T15:35:00Z"/>
          <w:sz w:val="20"/>
          <w:szCs w:val="20"/>
          <w:highlight w:val="yellow"/>
          <w:lang w:eastAsia="en-GB"/>
        </w:rPr>
      </w:pPr>
      <w:ins w:id="2104" w:author="Olga Havel" w:date="2019-11-07T15:35:00Z">
        <w:r>
          <w:rPr>
            <w:sz w:val="20"/>
            <w:szCs w:val="20"/>
            <w:highlight w:val="yellow"/>
            <w:lang w:eastAsia="en-GB"/>
          </w:rPr>
          <w:t>|               | Strategy    |  |  |  |  |  |  |  |  |  |  |  |</w:t>
        </w:r>
      </w:ins>
    </w:p>
    <w:p w14:paraId="0531CE8D" w14:textId="16DE7003" w:rsidR="006238F2" w:rsidRDefault="006238F2" w:rsidP="006238F2">
      <w:pPr>
        <w:pStyle w:val="RFCFigure"/>
        <w:rPr>
          <w:ins w:id="2105" w:author="Olga Havel" w:date="2019-11-07T15:35:00Z"/>
          <w:sz w:val="20"/>
          <w:szCs w:val="20"/>
          <w:highlight w:val="yellow"/>
          <w:lang w:eastAsia="en-GB"/>
        </w:rPr>
      </w:pPr>
      <w:ins w:id="2106" w:author="Olga Havel" w:date="2019-11-07T15:35:00Z">
        <w:r>
          <w:rPr>
            <w:sz w:val="20"/>
            <w:szCs w:val="20"/>
            <w:highlight w:val="yellow"/>
            <w:lang w:eastAsia="en-GB"/>
          </w:rPr>
          <w:t>|               | Intent      |  |  |  |  |  |  |  |  |  |  |  |</w:t>
        </w:r>
      </w:ins>
    </w:p>
    <w:p w14:paraId="5B0CD1D4" w14:textId="7B2F6297" w:rsidR="00E80651" w:rsidRPr="00241295" w:rsidRDefault="006238F2">
      <w:pPr>
        <w:pStyle w:val="RFCFigure"/>
        <w:rPr>
          <w:ins w:id="2107" w:author="Olga Havel" w:date="2019-11-07T15:31:00Z"/>
          <w:sz w:val="20"/>
          <w:szCs w:val="20"/>
          <w:lang w:eastAsia="en-GB"/>
          <w:rPrChange w:id="2108" w:author="Olga Havel" w:date="2019-11-07T15:37:00Z">
            <w:rPr>
              <w:ins w:id="2109" w:author="Olga Havel" w:date="2019-11-07T15:31:00Z"/>
            </w:rPr>
          </w:rPrChange>
        </w:rPr>
        <w:pPrChange w:id="2110" w:author="Olga Havel" w:date="2019-11-07T15:37:00Z">
          <w:pPr/>
        </w:pPrChange>
      </w:pPr>
      <w:ins w:id="2111" w:author="Olga Havel" w:date="2019-11-07T15:35:00Z">
        <w:r>
          <w:rPr>
            <w:sz w:val="20"/>
            <w:szCs w:val="20"/>
            <w:highlight w:val="yellow"/>
            <w:lang w:eastAsia="en-GB"/>
          </w:rPr>
          <w:t>+---------------+-------------+--+--+--+--+--+--+--+--+--+--+--+</w:t>
        </w:r>
      </w:ins>
      <w:bookmarkStart w:id="2112" w:name="_GoBack"/>
      <w:bookmarkEnd w:id="2112"/>
    </w:p>
    <w:p w14:paraId="15DAA230" w14:textId="77777777" w:rsidR="00E80651" w:rsidRPr="00632717" w:rsidRDefault="00E80651">
      <w:pPr>
        <w:ind w:left="0"/>
        <w:rPr>
          <w:ins w:id="2113" w:author="Olga Havel" w:date="2019-11-07T10:50:00Z"/>
        </w:rPr>
        <w:pPrChange w:id="2114" w:author="Olga Havel" w:date="2019-11-07T15:38:00Z">
          <w:pPr/>
        </w:pPrChange>
      </w:pPr>
    </w:p>
    <w:p w14:paraId="38C8AF02" w14:textId="77777777" w:rsidR="00D467F4" w:rsidRDefault="00D467F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2115" w:author="Olga Havel" w:date="2019-11-07T10:36:00Z"/>
        </w:rPr>
      </w:pPr>
    </w:p>
    <w:p w14:paraId="55AAAF56" w14:textId="77777777" w:rsidR="00AE20CB" w:rsidRDefault="00AE20C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ins w:id="2116" w:author="Olga Havel" w:date="2019-11-07T14:56:00Z"/>
        </w:rPr>
      </w:pPr>
      <w:ins w:id="2117" w:author="Olga Havel" w:date="2019-11-07T14:56:00Z">
        <w:r>
          <w:br w:type="page"/>
        </w:r>
      </w:ins>
    </w:p>
    <w:p w14:paraId="16B26D92" w14:textId="54BF9B03" w:rsidR="00AE358B" w:rsidRPr="00E52CC4" w:rsidRDefault="00AE358B" w:rsidP="00AE358B">
      <w:pPr>
        <w:pStyle w:val="Heading1"/>
      </w:pPr>
      <w:r w:rsidRPr="00E52CC4">
        <w:lastRenderedPageBreak/>
        <w:t>The Policy Continuum</w:t>
      </w:r>
      <w:bookmarkEnd w:id="675"/>
    </w:p>
    <w:p w14:paraId="7588D5FF" w14:textId="7642DE60" w:rsidR="00AE358B" w:rsidRDefault="00AE358B" w:rsidP="007D7A20">
      <w:pPr>
        <w:rPr>
          <w:rFonts w:eastAsia="SimSun"/>
          <w:lang w:eastAsia="zh-CN"/>
        </w:rPr>
      </w:pPr>
      <w:r w:rsidRPr="00E52CC4">
        <w:rPr>
          <w:rFonts w:eastAsia="SimSun"/>
          <w:lang w:eastAsia="zh-CN"/>
        </w:rPr>
        <w:t>The Policy Continuum defines the set of actors that will create,   read, use, and manage policy.  Each set of actors has their own   terminology and concepts that they are familiar with.  This captures   the fact that business people do not want to use CLI, and network   operations center personnel do not want to use non-technical   languages.</w:t>
      </w:r>
    </w:p>
    <w:p w14:paraId="4A18DC3D" w14:textId="746DD7AA" w:rsidR="00D537D6" w:rsidRPr="006259EA" w:rsidRDefault="00D537D6" w:rsidP="00D537D6">
      <w:pPr>
        <w:pStyle w:val="Heading1"/>
        <w:rPr>
          <w:rPrChange w:id="2118" w:author="Liushucheng (Will Liu)" w:date="2019-11-04T14:19:00Z">
            <w:rPr>
              <w:highlight w:val="yellow"/>
            </w:rPr>
          </w:rPrChange>
        </w:rPr>
      </w:pPr>
      <w:bookmarkStart w:id="2119" w:name="_Toc23774632"/>
      <w:commentRangeStart w:id="2120"/>
      <w:r w:rsidRPr="006259EA">
        <w:rPr>
          <w:rPrChange w:id="2121" w:author="Liushucheng (Will Liu)" w:date="2019-11-04T14:19:00Z">
            <w:rPr>
              <w:highlight w:val="yellow"/>
            </w:rPr>
          </w:rPrChange>
        </w:rPr>
        <w:t>Involvement of intent in the application of AI to Network Manage ment</w:t>
      </w:r>
      <w:commentRangeEnd w:id="2120"/>
      <w:r w:rsidR="00956B70">
        <w:rPr>
          <w:rStyle w:val="CommentReference"/>
        </w:rPr>
        <w:commentReference w:id="2120"/>
      </w:r>
      <w:bookmarkEnd w:id="2119"/>
    </w:p>
    <w:p w14:paraId="36C5DA44" w14:textId="77777777" w:rsidR="00D537D6" w:rsidRDefault="00D537D6" w:rsidP="00D537D6">
      <w:pPr>
        <w:rPr>
          <w:ins w:id="2122" w:author="Liushucheng (Will Liu)" w:date="2019-11-04T14:29:00Z"/>
          <w:rFonts w:eastAsia="SimSun"/>
          <w:lang w:eastAsia="zh-CN"/>
        </w:rPr>
      </w:pPr>
      <w:r w:rsidRPr="006259EA">
        <w:rPr>
          <w:rFonts w:eastAsia="SimSun"/>
          <w:lang w:eastAsia="zh-CN"/>
          <w:rPrChange w:id="2123" w:author="Liushucheng (Will Liu)" w:date="2019-11-04T14:19:00Z">
            <w:rPr>
              <w:rFonts w:eastAsia="SimSun"/>
              <w:highlight w:val="yellow"/>
              <w:lang w:eastAsia="zh-CN"/>
            </w:rPr>
          </w:rPrChange>
        </w:rPr>
        <w:t>In the application of AI to NM, an intent is expected to be, on the one hand, a formal definitions of a goal or policy instructed to the decision system and, on the other hand, a formal definition of the specific actions that some network controller must perform. Goal intents and policy intents have different meanings. The former will establish an objective for the automated management system to accomplish, such as "avoiding latency to be higher than 10 ms". Meanwhile, policy intents set the overall regulations and possible actions that the AI system can use to achieve those goals. Both goal and policy intents are expected to be provided by humans, although they must be in some very formal language that can be easily understood by computers. All those relations make the degree of formality an important dimension to classify intents so that users, which here are AI-based agents, can be able to choose the proper solution to consume them.</w:t>
      </w:r>
    </w:p>
    <w:p w14:paraId="684E234E" w14:textId="77777777" w:rsidR="00741221" w:rsidRPr="00956B70" w:rsidRDefault="00741221" w:rsidP="00741221">
      <w:pPr>
        <w:rPr>
          <w:ins w:id="2124" w:author="Liushucheng (Will Liu)" w:date="2019-11-04T14:29:00Z"/>
          <w:highlight w:val="yellow"/>
          <w:rPrChange w:id="2125" w:author="Liushucheng (Will Liu)" w:date="2019-11-04T15:02:00Z">
            <w:rPr>
              <w:ins w:id="2126" w:author="Liushucheng (Will Liu)" w:date="2019-11-04T14:29:00Z"/>
            </w:rPr>
          </w:rPrChange>
        </w:rPr>
      </w:pPr>
      <w:ins w:id="2127" w:author="Liushucheng (Will Liu)" w:date="2019-11-04T14:29:00Z">
        <w:r w:rsidRPr="00956B70">
          <w:rPr>
            <w:highlight w:val="yellow"/>
            <w:rPrChange w:id="2128" w:author="Liushucheng (Will Liu)" w:date="2019-11-04T15:02:00Z">
              <w:rPr/>
            </w:rPrChange>
          </w:rPr>
          <w:t>AI technology has played an important role in the different stages of the intent network implementation.</w:t>
        </w:r>
      </w:ins>
    </w:p>
    <w:p w14:paraId="18AD62BF" w14:textId="77777777" w:rsidR="00741221" w:rsidRPr="00956B70" w:rsidRDefault="00741221" w:rsidP="00741221">
      <w:pPr>
        <w:pStyle w:val="RFCListBullet"/>
        <w:numPr>
          <w:ilvl w:val="1"/>
          <w:numId w:val="17"/>
        </w:numPr>
        <w:rPr>
          <w:ins w:id="2129" w:author="Liushucheng (Will Liu)" w:date="2019-11-04T14:29:00Z"/>
          <w:highlight w:val="yellow"/>
          <w:rPrChange w:id="2130" w:author="Liushucheng (Will Liu)" w:date="2019-11-04T15:02:00Z">
            <w:rPr>
              <w:ins w:id="2131" w:author="Liushucheng (Will Liu)" w:date="2019-11-04T14:29:00Z"/>
            </w:rPr>
          </w:rPrChange>
        </w:rPr>
      </w:pPr>
      <w:ins w:id="2132" w:author="Liushucheng (Will Liu)" w:date="2019-11-04T14:29:00Z">
        <w:r w:rsidRPr="00956B70">
          <w:rPr>
            <w:highlight w:val="yellow"/>
            <w:rPrChange w:id="2133" w:author="Liushucheng (Will Liu)" w:date="2019-11-04T15:02:00Z">
              <w:rPr/>
            </w:rPrChange>
          </w:rPr>
          <w:t>Help identify and prevent security threats: Classification algorithms can attempt to identify malware or other undesirable web content or usage;</w:t>
        </w:r>
      </w:ins>
    </w:p>
    <w:p w14:paraId="4EB1F315" w14:textId="77777777" w:rsidR="00741221" w:rsidRPr="00956B70" w:rsidRDefault="00741221" w:rsidP="00741221">
      <w:pPr>
        <w:pStyle w:val="RFCListBullet"/>
        <w:numPr>
          <w:ilvl w:val="1"/>
          <w:numId w:val="17"/>
        </w:numPr>
        <w:rPr>
          <w:ins w:id="2134" w:author="Liushucheng (Will Liu)" w:date="2019-11-04T14:29:00Z"/>
          <w:highlight w:val="yellow"/>
          <w:rPrChange w:id="2135" w:author="Liushucheng (Will Liu)" w:date="2019-11-04T15:02:00Z">
            <w:rPr>
              <w:ins w:id="2136" w:author="Liushucheng (Will Liu)" w:date="2019-11-04T14:29:00Z"/>
            </w:rPr>
          </w:rPrChange>
        </w:rPr>
      </w:pPr>
      <w:ins w:id="2137" w:author="Liushucheng (Will Liu)" w:date="2019-11-04T14:29:00Z">
        <w:r w:rsidRPr="00956B70">
          <w:rPr>
            <w:highlight w:val="yellow"/>
            <w:rPrChange w:id="2138" w:author="Liushucheng (Will Liu)" w:date="2019-11-04T15:02:00Z">
              <w:rPr/>
            </w:rPrChange>
          </w:rPr>
          <w:t>Intentional translation: use AI algorithm to assist the translation module, split translation into the requirements contained in the semantics of the intention; automatic delivery and execution strategy;Automate tasks and appropriate network changes based on the existing network infrastructure configuration according to the policy model;</w:t>
        </w:r>
      </w:ins>
    </w:p>
    <w:p w14:paraId="1BC7413A" w14:textId="77777777" w:rsidR="00741221" w:rsidRPr="00956B70" w:rsidRDefault="00741221" w:rsidP="00741221">
      <w:pPr>
        <w:pStyle w:val="RFCListBullet"/>
        <w:numPr>
          <w:ilvl w:val="1"/>
          <w:numId w:val="17"/>
        </w:numPr>
        <w:rPr>
          <w:ins w:id="2139" w:author="Liushucheng (Will Liu)" w:date="2019-11-04T14:29:00Z"/>
          <w:highlight w:val="yellow"/>
          <w:rPrChange w:id="2140" w:author="Liushucheng (Will Liu)" w:date="2019-11-04T15:02:00Z">
            <w:rPr>
              <w:ins w:id="2141" w:author="Liushucheng (Will Liu)" w:date="2019-11-04T14:29:00Z"/>
            </w:rPr>
          </w:rPrChange>
        </w:rPr>
      </w:pPr>
      <w:ins w:id="2142" w:author="Liushucheng (Will Liu)" w:date="2019-11-04T14:29:00Z">
        <w:r w:rsidRPr="00956B70">
          <w:rPr>
            <w:highlight w:val="yellow"/>
            <w:rPrChange w:id="2143" w:author="Liushucheng (Will Liu)" w:date="2019-11-04T15:02:00Z">
              <w:rPr/>
            </w:rPrChange>
          </w:rPr>
          <w:t xml:space="preserve">Adaptive adjustment: perceive the quality of the user experience and perform predictive analysis to </w:t>
        </w:r>
        <w:r w:rsidRPr="00956B70">
          <w:rPr>
            <w:rFonts w:eastAsiaTheme="minorEastAsia"/>
            <w:highlight w:val="yellow"/>
            <w:lang w:eastAsia="zh-CN"/>
            <w:rPrChange w:id="2144" w:author="Liushucheng (Will Liu)" w:date="2019-11-04T15:02:00Z">
              <w:rPr>
                <w:rFonts w:eastAsiaTheme="minorEastAsia"/>
                <w:lang w:eastAsia="zh-CN"/>
              </w:rPr>
            </w:rPrChange>
          </w:rPr>
          <w:t>pro</w:t>
        </w:r>
        <w:r w:rsidRPr="00956B70">
          <w:rPr>
            <w:highlight w:val="yellow"/>
            <w:rPrChange w:id="2145" w:author="Liushucheng (Will Liu)" w:date="2019-11-04T15:02:00Z">
              <w:rPr/>
            </w:rPrChange>
          </w:rPr>
          <w:t>actively optimize performance, such as excessive access time;</w:t>
        </w:r>
      </w:ins>
    </w:p>
    <w:p w14:paraId="3573B35D" w14:textId="77777777" w:rsidR="00741221" w:rsidRPr="00741221" w:rsidRDefault="00741221" w:rsidP="00D537D6">
      <w:pPr>
        <w:rPr>
          <w:rFonts w:eastAsia="SimSun"/>
          <w:lang w:eastAsia="zh-CN"/>
          <w:rPrChange w:id="2146" w:author="Liushucheng (Will Liu)" w:date="2019-11-04T14:29:00Z">
            <w:rPr>
              <w:rFonts w:eastAsia="SimSun"/>
              <w:highlight w:val="yellow"/>
              <w:lang w:eastAsia="zh-CN"/>
            </w:rPr>
          </w:rPrChange>
        </w:rPr>
      </w:pPr>
    </w:p>
    <w:p w14:paraId="5F532ED4" w14:textId="77777777" w:rsidR="00D537D6" w:rsidRPr="006259EA" w:rsidRDefault="00D537D6" w:rsidP="00D537D6">
      <w:pPr>
        <w:rPr>
          <w:rFonts w:eastAsia="SimSun"/>
          <w:lang w:eastAsia="zh-CN"/>
          <w:rPrChange w:id="2147" w:author="Liushucheng (Will Liu)" w:date="2019-11-04T14:19:00Z">
            <w:rPr>
              <w:rFonts w:eastAsia="SimSun"/>
              <w:highlight w:val="yellow"/>
              <w:lang w:eastAsia="zh-CN"/>
            </w:rPr>
          </w:rPrChange>
        </w:rPr>
      </w:pPr>
      <w:r w:rsidRPr="006259EA">
        <w:rPr>
          <w:rFonts w:eastAsia="SimSun"/>
          <w:lang w:eastAsia="zh-CN"/>
          <w:rPrChange w:id="2148" w:author="Liushucheng (Will Liu)" w:date="2019-11-04T14:19:00Z">
            <w:rPr>
              <w:rFonts w:eastAsia="SimSun"/>
              <w:highlight w:val="yellow"/>
              <w:lang w:eastAsia="zh-CN"/>
            </w:rPr>
          </w:rPrChange>
        </w:rPr>
        <w:lastRenderedPageBreak/>
        <w:t>To enforce the resulting actions determined by AI-based control modules, action intents will have a format that avoids misconceptions as much as possible. This means that they will be closer to machine language structures than natural (human) language structures. This can sacrificing some degree of human understandability, so it forms another dimension in the classification of intents. This dimension allows automated systems to discern which format of intent to use in relation to the possibility and degree of humans to be involved in their exchanges.</w:t>
      </w:r>
    </w:p>
    <w:p w14:paraId="153869D6" w14:textId="77777777" w:rsidR="00D537D6" w:rsidRDefault="00D537D6" w:rsidP="00D537D6">
      <w:pPr>
        <w:rPr>
          <w:ins w:id="2149" w:author="Liushucheng (Will Liu)" w:date="2019-11-04T14:29:00Z"/>
          <w:rFonts w:eastAsia="SimSun"/>
          <w:lang w:eastAsia="zh-CN"/>
        </w:rPr>
      </w:pPr>
      <w:r w:rsidRPr="006259EA">
        <w:rPr>
          <w:rFonts w:eastAsia="SimSun"/>
          <w:lang w:eastAsia="zh-CN"/>
          <w:rPrChange w:id="2150" w:author="Liushucheng (Will Liu)" w:date="2019-11-04T14:19:00Z">
            <w:rPr>
              <w:rFonts w:eastAsia="SimSun"/>
              <w:highlight w:val="yellow"/>
              <w:lang w:eastAsia="zh-CN"/>
            </w:rPr>
          </w:rPrChange>
        </w:rPr>
        <w:t>Finally, as intents can use different words and languages to refer to the same concepts, all intents related to AI will be required to follow a specific ontology. This way, input intents will be easily semantically translated to formal structures. Output intents will also be composed by following the ontology, so receivers of those intents will be able to easily understand them.</w:t>
      </w:r>
    </w:p>
    <w:p w14:paraId="7E3206A5" w14:textId="77777777" w:rsidR="00741221" w:rsidRDefault="00741221" w:rsidP="00D537D6">
      <w:pPr>
        <w:rPr>
          <w:ins w:id="2151" w:author="Liushucheng (Will Liu)" w:date="2019-11-04T14:29:00Z"/>
          <w:rFonts w:eastAsia="SimSun"/>
          <w:lang w:eastAsia="zh-CN"/>
        </w:rPr>
      </w:pPr>
    </w:p>
    <w:p w14:paraId="223354D6" w14:textId="77777777" w:rsidR="00741221" w:rsidRPr="00956B70" w:rsidRDefault="00741221" w:rsidP="00741221">
      <w:pPr>
        <w:rPr>
          <w:ins w:id="2152" w:author="Liushucheng (Will Liu)" w:date="2019-11-04T14:29:00Z"/>
          <w:rFonts w:eastAsiaTheme="minorEastAsia"/>
          <w:highlight w:val="yellow"/>
          <w:lang w:eastAsia="zh-CN"/>
          <w:rPrChange w:id="2153" w:author="Liushucheng (Will Liu)" w:date="2019-11-04T15:02:00Z">
            <w:rPr>
              <w:ins w:id="2154" w:author="Liushucheng (Will Liu)" w:date="2019-11-04T14:29:00Z"/>
              <w:rFonts w:eastAsiaTheme="minorEastAsia"/>
              <w:lang w:eastAsia="zh-CN"/>
            </w:rPr>
          </w:rPrChange>
        </w:rPr>
      </w:pPr>
      <w:ins w:id="2155" w:author="Liushucheng (Will Liu)" w:date="2019-11-04T14:29:00Z">
        <w:r w:rsidRPr="00956B70">
          <w:rPr>
            <w:rFonts w:eastAsiaTheme="minorEastAsia"/>
            <w:highlight w:val="yellow"/>
            <w:lang w:eastAsia="zh-CN"/>
            <w:rPrChange w:id="2156" w:author="Liushucheng (Will Liu)" w:date="2019-11-04T15:02:00Z">
              <w:rPr>
                <w:rFonts w:eastAsiaTheme="minorEastAsia"/>
                <w:lang w:eastAsia="zh-CN"/>
              </w:rPr>
            </w:rPrChange>
          </w:rPr>
          <w:t>For instance, i</w:t>
        </w:r>
        <w:r w:rsidRPr="00956B70">
          <w:rPr>
            <w:highlight w:val="yellow"/>
            <w:rPrChange w:id="2157" w:author="Liushucheng (Will Liu)" w:date="2019-11-04T15:02:00Z">
              <w:rPr/>
            </w:rPrChange>
          </w:rPr>
          <w:t>n the intent classification, the machine learning algorithm can be utilized to extract the intent feature values and classify the intent according to the intent feature distribution. For example, using artificial intelligence clustering algorithm, a large number of intents proposed by different users are used as training data to extract multiple feature dimensions, such as vocabulary information intended to be used, related feature parameters, context proposed by the intent, and the like.Cluster analysis is performed in</w:t>
        </w:r>
        <w:r w:rsidRPr="00956B70">
          <w:rPr>
            <w:rFonts w:eastAsiaTheme="minorEastAsia"/>
            <w:highlight w:val="yellow"/>
            <w:lang w:eastAsia="zh-CN"/>
            <w:rPrChange w:id="2158" w:author="Liushucheng (Will Liu)" w:date="2019-11-04T15:02:00Z">
              <w:rPr>
                <w:rFonts w:eastAsiaTheme="minorEastAsia"/>
                <w:lang w:eastAsia="zh-CN"/>
              </w:rPr>
            </w:rPrChange>
          </w:rPr>
          <w:t xml:space="preserve"> the same form as the </w:t>
        </w:r>
        <w:r w:rsidRPr="00956B70">
          <w:rPr>
            <w:highlight w:val="yellow"/>
            <w:rPrChange w:id="2159" w:author="Liushucheng (Will Liu)" w:date="2019-11-04T15:02:00Z">
              <w:rPr/>
            </w:rPrChange>
          </w:rPr>
          <w:t xml:space="preserve">coordinate system, and multiple categories are classified according to the characteristics of the sample point distribution. For the </w:t>
        </w:r>
        <w:r w:rsidRPr="00956B70">
          <w:rPr>
            <w:rFonts w:eastAsiaTheme="minorEastAsia"/>
            <w:highlight w:val="yellow"/>
            <w:lang w:eastAsia="zh-CN"/>
            <w:rPrChange w:id="2160" w:author="Liushucheng (Will Liu)" w:date="2019-11-04T15:02:00Z">
              <w:rPr>
                <w:rFonts w:eastAsiaTheme="minorEastAsia"/>
                <w:lang w:eastAsia="zh-CN"/>
              </w:rPr>
            </w:rPrChange>
          </w:rPr>
          <w:t xml:space="preserve">input </w:t>
        </w:r>
        <w:r w:rsidRPr="00956B70">
          <w:rPr>
            <w:highlight w:val="yellow"/>
            <w:rPrChange w:id="2161" w:author="Liushucheng (Will Liu)" w:date="2019-11-04T15:02:00Z">
              <w:rPr/>
            </w:rPrChange>
          </w:rPr>
          <w:t>intent</w:t>
        </w:r>
        <w:r w:rsidRPr="00956B70">
          <w:rPr>
            <w:rFonts w:eastAsiaTheme="minorEastAsia"/>
            <w:highlight w:val="yellow"/>
            <w:lang w:eastAsia="zh-CN"/>
            <w:rPrChange w:id="2162" w:author="Liushucheng (Will Liu)" w:date="2019-11-04T15:02:00Z">
              <w:rPr>
                <w:rFonts w:eastAsiaTheme="minorEastAsia"/>
                <w:lang w:eastAsia="zh-CN"/>
              </w:rPr>
            </w:rPrChange>
          </w:rPr>
          <w:t xml:space="preserve"> </w:t>
        </w:r>
        <w:r w:rsidRPr="00956B70">
          <w:rPr>
            <w:highlight w:val="yellow"/>
            <w:rPrChange w:id="2163" w:author="Liushucheng (Will Liu)" w:date="2019-11-04T15:02:00Z">
              <w:rPr/>
            </w:rPrChange>
          </w:rPr>
          <w:t xml:space="preserve">later, the category of the intent is </w:t>
        </w:r>
        <w:r w:rsidRPr="00956B70">
          <w:rPr>
            <w:rFonts w:eastAsiaTheme="minorEastAsia"/>
            <w:highlight w:val="yellow"/>
            <w:lang w:eastAsia="zh-CN"/>
            <w:rPrChange w:id="2164" w:author="Liushucheng (Will Liu)" w:date="2019-11-04T15:02:00Z">
              <w:rPr>
                <w:rFonts w:eastAsiaTheme="minorEastAsia"/>
                <w:lang w:eastAsia="zh-CN"/>
              </w:rPr>
            </w:rPrChange>
          </w:rPr>
          <w:t>judged</w:t>
        </w:r>
        <w:r w:rsidRPr="00956B70">
          <w:rPr>
            <w:highlight w:val="yellow"/>
            <w:rPrChange w:id="2165" w:author="Liushucheng (Will Liu)" w:date="2019-11-04T15:02:00Z">
              <w:rPr/>
            </w:rPrChange>
          </w:rPr>
          <w:t xml:space="preserve"> based on </w:t>
        </w:r>
        <w:r w:rsidRPr="00956B70">
          <w:rPr>
            <w:rFonts w:eastAsiaTheme="minorEastAsia"/>
            <w:highlight w:val="yellow"/>
            <w:lang w:eastAsia="zh-CN"/>
            <w:rPrChange w:id="2166" w:author="Liushucheng (Will Liu)" w:date="2019-11-04T15:02:00Z">
              <w:rPr>
                <w:rFonts w:eastAsiaTheme="minorEastAsia"/>
                <w:lang w:eastAsia="zh-CN"/>
              </w:rPr>
            </w:rPrChange>
          </w:rPr>
          <w:t xml:space="preserve">the </w:t>
        </w:r>
        <w:r w:rsidRPr="00956B70">
          <w:rPr>
            <w:highlight w:val="yellow"/>
            <w:rPrChange w:id="2167" w:author="Liushucheng (Will Liu)" w:date="2019-11-04T15:02:00Z">
              <w:rPr/>
            </w:rPrChange>
          </w:rPr>
          <w:t xml:space="preserve"> similarity with all categories. </w:t>
        </w:r>
      </w:ins>
    </w:p>
    <w:p w14:paraId="264A6D1C" w14:textId="77777777" w:rsidR="00741221" w:rsidRPr="00956B70" w:rsidRDefault="00741221" w:rsidP="00741221">
      <w:pPr>
        <w:pStyle w:val="RFCListBullet"/>
        <w:numPr>
          <w:ilvl w:val="1"/>
          <w:numId w:val="17"/>
        </w:numPr>
        <w:rPr>
          <w:ins w:id="2168" w:author="Liushucheng (Will Liu)" w:date="2019-11-04T14:29:00Z"/>
          <w:highlight w:val="yellow"/>
          <w:rPrChange w:id="2169" w:author="Liushucheng (Will Liu)" w:date="2019-11-04T15:02:00Z">
            <w:rPr>
              <w:ins w:id="2170" w:author="Liushucheng (Will Liu)" w:date="2019-11-04T14:29:00Z"/>
            </w:rPr>
          </w:rPrChange>
        </w:rPr>
      </w:pPr>
      <w:ins w:id="2171" w:author="Liushucheng (Will Liu)" w:date="2019-11-04T14:29:00Z">
        <w:r w:rsidRPr="00956B70">
          <w:rPr>
            <w:highlight w:val="yellow"/>
            <w:rPrChange w:id="2172" w:author="Liushucheng (Will Liu)" w:date="2019-11-04T15:02:00Z">
              <w:rPr/>
            </w:rPrChange>
          </w:rPr>
          <w:t xml:space="preserve">For specific classification intents, such as safety or fault information, conditions can be preset in advance, and once a common error message occurs, it will automatically alarm. </w:t>
        </w:r>
      </w:ins>
    </w:p>
    <w:p w14:paraId="10489D12" w14:textId="77777777" w:rsidR="00741221" w:rsidRPr="00956B70" w:rsidRDefault="00741221" w:rsidP="00741221">
      <w:pPr>
        <w:pStyle w:val="RFCListBullet"/>
        <w:numPr>
          <w:ilvl w:val="1"/>
          <w:numId w:val="17"/>
        </w:numPr>
        <w:rPr>
          <w:ins w:id="2173" w:author="Liushucheng (Will Liu)" w:date="2019-11-04T14:29:00Z"/>
          <w:highlight w:val="yellow"/>
          <w:rPrChange w:id="2174" w:author="Liushucheng (Will Liu)" w:date="2019-11-04T15:02:00Z">
            <w:rPr>
              <w:ins w:id="2175" w:author="Liushucheng (Will Liu)" w:date="2019-11-04T14:29:00Z"/>
            </w:rPr>
          </w:rPrChange>
        </w:rPr>
      </w:pPr>
      <w:ins w:id="2176" w:author="Liushucheng (Will Liu)" w:date="2019-11-04T14:29:00Z">
        <w:r w:rsidRPr="00956B70">
          <w:rPr>
            <w:highlight w:val="yellow"/>
            <w:rPrChange w:id="2177" w:author="Liushucheng (Will Liu)" w:date="2019-11-04T15:02:00Z">
              <w:rPr/>
            </w:rPrChange>
          </w:rPr>
          <w:t>For the network resource information, set the corresponding threshold information. When there is a certain number of link users or the network traffic is too large, the adjustment intention is started.</w:t>
        </w:r>
      </w:ins>
    </w:p>
    <w:p w14:paraId="4CBE8378" w14:textId="77777777" w:rsidR="00741221" w:rsidRPr="00956B70" w:rsidRDefault="00741221" w:rsidP="00741221">
      <w:pPr>
        <w:pStyle w:val="RFCListBullet"/>
        <w:numPr>
          <w:ilvl w:val="1"/>
          <w:numId w:val="17"/>
        </w:numPr>
        <w:rPr>
          <w:ins w:id="2178" w:author="Liushucheng (Will Liu)" w:date="2019-11-04T14:29:00Z"/>
          <w:highlight w:val="yellow"/>
          <w:rPrChange w:id="2179" w:author="Liushucheng (Will Liu)" w:date="2019-11-04T15:02:00Z">
            <w:rPr>
              <w:ins w:id="2180" w:author="Liushucheng (Will Liu)" w:date="2019-11-04T14:29:00Z"/>
            </w:rPr>
          </w:rPrChange>
        </w:rPr>
      </w:pPr>
      <w:ins w:id="2181" w:author="Liushucheng (Will Liu)" w:date="2019-11-04T14:29:00Z">
        <w:r w:rsidRPr="00956B70">
          <w:rPr>
            <w:highlight w:val="yellow"/>
            <w:rPrChange w:id="2182" w:author="Liushucheng (Will Liu)" w:date="2019-11-04T15:02:00Z">
              <w:rPr/>
            </w:rPrChange>
          </w:rPr>
          <w:t>For users with higher priority, the resources can be configured preferentially.</w:t>
        </w:r>
      </w:ins>
    </w:p>
    <w:p w14:paraId="6035DF27" w14:textId="77777777" w:rsidR="00741221" w:rsidRPr="00741221" w:rsidRDefault="00741221" w:rsidP="00D537D6">
      <w:pPr>
        <w:rPr>
          <w:rFonts w:eastAsia="SimSun"/>
          <w:lang w:eastAsia="zh-CN"/>
        </w:rPr>
      </w:pPr>
    </w:p>
    <w:p w14:paraId="6EF14093" w14:textId="77777777" w:rsidR="00163B38" w:rsidRDefault="003711C6">
      <w:pPr>
        <w:pStyle w:val="Heading1"/>
        <w:rPr>
          <w:highlight w:val="cyan"/>
        </w:rPr>
      </w:pPr>
      <w:bookmarkStart w:id="2183" w:name="_Toc23774633"/>
      <w:r>
        <w:rPr>
          <w:highlight w:val="cyan"/>
        </w:rPr>
        <w:lastRenderedPageBreak/>
        <w:t>Security Considerations</w:t>
      </w:r>
      <w:bookmarkEnd w:id="2183"/>
    </w:p>
    <w:p w14:paraId="38472D4E" w14:textId="77777777" w:rsidR="00163B38" w:rsidRDefault="00570D13">
      <w:pPr>
        <w:rPr>
          <w:rFonts w:eastAsia="SimSun"/>
          <w:lang w:eastAsia="zh-CN"/>
        </w:rPr>
      </w:pPr>
      <w:r w:rsidRPr="00570D13">
        <w:rPr>
          <w:rFonts w:eastAsia="SimSun"/>
          <w:lang w:eastAsia="zh-CN"/>
        </w:rPr>
        <w:t>This document does not have any Security Considerations.</w:t>
      </w:r>
    </w:p>
    <w:p w14:paraId="66C304F3" w14:textId="77777777" w:rsidR="00163B38" w:rsidRDefault="003711C6">
      <w:pPr>
        <w:pStyle w:val="Heading1"/>
        <w:rPr>
          <w:highlight w:val="cyan"/>
        </w:rPr>
      </w:pPr>
      <w:bookmarkStart w:id="2184" w:name="_Toc23774634"/>
      <w:r>
        <w:rPr>
          <w:highlight w:val="cyan"/>
        </w:rPr>
        <w:t>IANA Considerations</w:t>
      </w:r>
      <w:bookmarkEnd w:id="2184"/>
    </w:p>
    <w:p w14:paraId="62A1C274" w14:textId="77777777" w:rsidR="00163B38" w:rsidRDefault="003711C6" w:rsidP="00382021">
      <w:pPr>
        <w:tabs>
          <w:tab w:val="clear" w:pos="6480"/>
          <w:tab w:val="clear" w:pos="6912"/>
          <w:tab w:val="clear" w:pos="7344"/>
          <w:tab w:val="clear" w:pos="7776"/>
          <w:tab w:val="clear" w:pos="8208"/>
          <w:tab w:val="clear" w:pos="8640"/>
          <w:tab w:val="clear" w:pos="9072"/>
          <w:tab w:val="clear" w:pos="9504"/>
          <w:tab w:val="clear" w:pos="9936"/>
        </w:tabs>
      </w:pPr>
      <w:r>
        <w:t>This document has no actions for IANA.</w:t>
      </w:r>
      <w:r w:rsidR="00382021">
        <w:tab/>
      </w:r>
    </w:p>
    <w:p w14:paraId="12135758" w14:textId="77777777" w:rsidR="00163B38" w:rsidRDefault="003711C6">
      <w:pPr>
        <w:pStyle w:val="Heading1"/>
        <w:rPr>
          <w:highlight w:val="cyan"/>
        </w:rPr>
      </w:pPr>
      <w:bookmarkStart w:id="2185" w:name="_Toc23774635"/>
      <w:r>
        <w:t>Contributors</w:t>
      </w:r>
      <w:bookmarkEnd w:id="2185"/>
    </w:p>
    <w:p w14:paraId="0B0A803F" w14:textId="77777777" w:rsidR="00163B38" w:rsidRDefault="003711C6">
      <w:pPr>
        <w:rPr>
          <w:rFonts w:eastAsiaTheme="minorEastAsia"/>
          <w:lang w:eastAsia="zh-CN"/>
        </w:rPr>
      </w:pPr>
      <w:r>
        <w:rPr>
          <w:rFonts w:eastAsia="SimSun"/>
          <w:lang w:eastAsia="zh-CN"/>
        </w:rPr>
        <w:t>The following people all contributed to creating this document,   listed in alphabetical order</w:t>
      </w:r>
      <w:r>
        <w:rPr>
          <w:rFonts w:eastAsiaTheme="minorEastAsia" w:hint="eastAsia"/>
          <w:lang w:eastAsia="zh-CN"/>
        </w:rPr>
        <w:t>:</w:t>
      </w:r>
    </w:p>
    <w:p w14:paraId="12DC0AD3" w14:textId="77777777" w:rsidR="000C168C" w:rsidRDefault="000C168C" w:rsidP="007D7A20">
      <w:pPr>
        <w:pStyle w:val="RFCFigure"/>
        <w:rPr>
          <w:ins w:id="2186" w:author="Liushucheng (Will Liu)" w:date="2019-11-04T11:44:00Z"/>
          <w:sz w:val="20"/>
          <w:szCs w:val="20"/>
          <w:lang w:eastAsia="en-GB"/>
        </w:rPr>
      </w:pPr>
      <w:ins w:id="2187" w:author="Liushucheng (Will Liu)" w:date="2019-11-04T11:44:00Z">
        <w:r w:rsidRPr="000C168C">
          <w:rPr>
            <w:sz w:val="20"/>
            <w:szCs w:val="20"/>
            <w:lang w:eastAsia="en-GB"/>
          </w:rPr>
          <w:t>Ying Chen, China Unicom</w:t>
        </w:r>
      </w:ins>
    </w:p>
    <w:p w14:paraId="74AF3BCB" w14:textId="1E97FE8C" w:rsidR="007D7A20" w:rsidRDefault="007D7A20" w:rsidP="007D7A20">
      <w:pPr>
        <w:pStyle w:val="RFCFigure"/>
        <w:rPr>
          <w:sz w:val="20"/>
          <w:szCs w:val="20"/>
          <w:lang w:eastAsia="en-GB"/>
        </w:rPr>
      </w:pPr>
      <w:r w:rsidRPr="007D7A20">
        <w:rPr>
          <w:sz w:val="20"/>
          <w:szCs w:val="20"/>
          <w:lang w:eastAsia="en-GB"/>
        </w:rPr>
        <w:t>Richard Meade, Huawei</w:t>
      </w:r>
    </w:p>
    <w:p w14:paraId="1DB9D9A3" w14:textId="77777777" w:rsidR="000C168C" w:rsidRDefault="000C168C" w:rsidP="007D7A20">
      <w:pPr>
        <w:pStyle w:val="RFCFigure"/>
        <w:rPr>
          <w:ins w:id="2188" w:author="Liushucheng (Will Liu)" w:date="2019-11-04T15:03:00Z"/>
          <w:sz w:val="20"/>
          <w:szCs w:val="20"/>
          <w:lang w:eastAsia="en-GB"/>
        </w:rPr>
      </w:pPr>
      <w:ins w:id="2189" w:author="Liushucheng (Will Liu)" w:date="2019-11-04T11:43:00Z">
        <w:r w:rsidRPr="000C168C">
          <w:rPr>
            <w:sz w:val="20"/>
            <w:szCs w:val="20"/>
            <w:lang w:eastAsia="en-GB"/>
          </w:rPr>
          <w:t>John Strassner, Huawei</w:t>
        </w:r>
      </w:ins>
    </w:p>
    <w:p w14:paraId="182AC3F2" w14:textId="7D349E40" w:rsidR="00956B70" w:rsidRDefault="00956B70" w:rsidP="007D7A20">
      <w:pPr>
        <w:pStyle w:val="RFCFigure"/>
        <w:rPr>
          <w:ins w:id="2190" w:author="Liushucheng (Will Liu)" w:date="2019-11-04T11:43:00Z"/>
          <w:sz w:val="20"/>
          <w:szCs w:val="20"/>
          <w:lang w:eastAsia="en-GB"/>
        </w:rPr>
      </w:pPr>
      <w:ins w:id="2191" w:author="Liushucheng (Will Liu)" w:date="2019-11-04T15:03:00Z">
        <w:r w:rsidRPr="00956B70">
          <w:rPr>
            <w:sz w:val="20"/>
            <w:szCs w:val="20"/>
            <w:lang w:eastAsia="en-GB"/>
          </w:rPr>
          <w:t>Xueyuan Sun, China Telecom</w:t>
        </w:r>
      </w:ins>
    </w:p>
    <w:p w14:paraId="2CE6A9FC" w14:textId="7DDF06EC" w:rsidR="00E12888" w:rsidRDefault="00E12888" w:rsidP="007D7A20">
      <w:pPr>
        <w:pStyle w:val="RFCFigure"/>
        <w:rPr>
          <w:ins w:id="2192" w:author="Liushucheng (Will Liu)" w:date="2019-11-04T11:43:00Z"/>
          <w:sz w:val="20"/>
          <w:szCs w:val="20"/>
          <w:lang w:eastAsia="en-GB"/>
        </w:rPr>
      </w:pPr>
      <w:r w:rsidRPr="007D7A20">
        <w:rPr>
          <w:sz w:val="20"/>
          <w:szCs w:val="20"/>
          <w:lang w:eastAsia="en-GB"/>
        </w:rPr>
        <w:t>Weiping Xu</w:t>
      </w:r>
      <w:r w:rsidR="00570D13" w:rsidRPr="007D7A20">
        <w:rPr>
          <w:sz w:val="20"/>
          <w:szCs w:val="20"/>
          <w:lang w:eastAsia="en-GB"/>
        </w:rPr>
        <w:t>, Huawei</w:t>
      </w:r>
    </w:p>
    <w:p w14:paraId="5B350B35" w14:textId="79923ECD" w:rsidR="000C168C" w:rsidRPr="000C168C" w:rsidDel="000C168C" w:rsidRDefault="000C168C" w:rsidP="007D7A20">
      <w:pPr>
        <w:pStyle w:val="RFCFigure"/>
        <w:rPr>
          <w:del w:id="2193" w:author="Liushucheng (Will Liu)" w:date="2019-11-04T11:43:00Z"/>
          <w:sz w:val="20"/>
          <w:szCs w:val="20"/>
          <w:lang w:eastAsia="en-GB"/>
        </w:rPr>
      </w:pPr>
    </w:p>
    <w:p w14:paraId="2813EBC2" w14:textId="77777777" w:rsidR="00163B38" w:rsidRDefault="00163B38" w:rsidP="00B5304B">
      <w:pPr>
        <w:rPr>
          <w:rFonts w:eastAsiaTheme="minorEastAsia"/>
          <w:lang w:eastAsia="zh-CN"/>
        </w:rPr>
      </w:pPr>
    </w:p>
    <w:p w14:paraId="1F4848B2" w14:textId="77777777" w:rsidR="00163B38" w:rsidRDefault="003711C6">
      <w:pPr>
        <w:pStyle w:val="Heading1"/>
        <w:rPr>
          <w:rFonts w:eastAsia="SimSun"/>
          <w:lang w:eastAsia="zh-CN"/>
        </w:rPr>
      </w:pPr>
      <w:bookmarkStart w:id="2194" w:name="_Toc23774636"/>
      <w:r>
        <w:t>Acknowledgments</w:t>
      </w:r>
      <w:bookmarkEnd w:id="2194"/>
    </w:p>
    <w:p w14:paraId="7801024C" w14:textId="207D3C81" w:rsidR="00163B38" w:rsidRPr="00EB63E2" w:rsidRDefault="003711C6" w:rsidP="00EB63E2">
      <w:pPr>
        <w:rPr>
          <w:rFonts w:eastAsia="SimSun"/>
          <w:lang w:eastAsia="zh-CN"/>
        </w:rPr>
      </w:pPr>
      <w:r>
        <w:rPr>
          <w:rFonts w:eastAsia="SimSun"/>
          <w:lang w:eastAsia="zh-CN"/>
        </w:rPr>
        <w:t xml:space="preserve">This document has benefited from reviews, suggestions, comments and proposed text provided by the following members, listed in   alphabetical order: </w:t>
      </w:r>
      <w:r w:rsidR="00570D13" w:rsidRPr="00570D13">
        <w:rPr>
          <w:rFonts w:eastAsia="SimSun"/>
          <w:lang w:eastAsia="zh-CN"/>
        </w:rPr>
        <w:t>Brian E Carpenter, Juergen Schoenwaelder</w:t>
      </w:r>
      <w:r w:rsidR="00570D13">
        <w:rPr>
          <w:rFonts w:eastAsia="SimSun" w:hint="eastAsia"/>
          <w:lang w:eastAsia="zh-CN"/>
        </w:rPr>
        <w:t>,</w:t>
      </w:r>
      <w:r w:rsidR="00570D13">
        <w:rPr>
          <w:rFonts w:eastAsia="SimSun"/>
          <w:lang w:eastAsia="zh-CN"/>
        </w:rPr>
        <w:t xml:space="preserve"> </w:t>
      </w:r>
      <w:r w:rsidR="00570D13" w:rsidRPr="00570D13">
        <w:rPr>
          <w:rFonts w:eastAsia="SimSun"/>
          <w:lang w:eastAsia="zh-CN"/>
        </w:rPr>
        <w:t xml:space="preserve">Laurent </w:t>
      </w:r>
      <w:r w:rsidR="00570D13">
        <w:rPr>
          <w:rFonts w:eastAsia="SimSun"/>
          <w:lang w:eastAsia="zh-CN"/>
        </w:rPr>
        <w:t>Ciavaglia</w:t>
      </w:r>
      <w:r w:rsidR="002E0F5C">
        <w:rPr>
          <w:rFonts w:eastAsia="SimSun" w:hint="eastAsia"/>
          <w:lang w:eastAsia="zh-CN"/>
        </w:rPr>
        <w:t>,</w:t>
      </w:r>
      <w:r w:rsidR="002E0F5C" w:rsidRPr="002E0F5C">
        <w:t xml:space="preserve"> </w:t>
      </w:r>
      <w:r w:rsidR="002E0F5C" w:rsidRPr="002E0F5C">
        <w:rPr>
          <w:rFonts w:eastAsia="SimSun"/>
          <w:lang w:eastAsia="zh-CN"/>
        </w:rPr>
        <w:t>Xiaolin Song</w:t>
      </w:r>
      <w:r w:rsidR="00570D13">
        <w:rPr>
          <w:rFonts w:eastAsia="SimSun" w:hint="eastAsia"/>
          <w:lang w:eastAsia="zh-CN"/>
        </w:rPr>
        <w:t>.</w:t>
      </w:r>
    </w:p>
    <w:p w14:paraId="59C20516" w14:textId="77777777" w:rsidR="00163B38" w:rsidRDefault="003711C6">
      <w:pPr>
        <w:pStyle w:val="Heading1"/>
        <w:rPr>
          <w:highlight w:val="cyan"/>
        </w:rPr>
      </w:pPr>
      <w:bookmarkStart w:id="2195" w:name="_Toc23774637"/>
      <w:r>
        <w:rPr>
          <w:highlight w:val="cyan"/>
        </w:rPr>
        <w:t>References</w:t>
      </w:r>
      <w:bookmarkEnd w:id="2195"/>
    </w:p>
    <w:p w14:paraId="0349F0FE" w14:textId="77777777" w:rsidR="00163B38" w:rsidRDefault="003711C6">
      <w:pPr>
        <w:pStyle w:val="Heading2"/>
        <w:rPr>
          <w:highlight w:val="cyan"/>
        </w:rPr>
      </w:pPr>
      <w:bookmarkStart w:id="2196" w:name="_Toc23774638"/>
      <w:r>
        <w:rPr>
          <w:highlight w:val="cyan"/>
        </w:rPr>
        <w:t>Normative References</w:t>
      </w:r>
      <w:bookmarkEnd w:id="2196"/>
    </w:p>
    <w:p w14:paraId="46AEE523" w14:textId="77777777" w:rsidR="00163B38" w:rsidRDefault="003711C6">
      <w:pPr>
        <w:pStyle w:val="RFCReferencesBookmark"/>
      </w:pPr>
      <w:r>
        <w:t>[RFC2119]</w:t>
      </w:r>
      <w:r>
        <w:tab/>
        <w:t>Bradner, S., "Key words for use in RFCs to Indicate Requirement Levels", BCP 14, RFC 2119, March 1997.</w:t>
      </w:r>
    </w:p>
    <w:p w14:paraId="317D32EF" w14:textId="1E1992E9" w:rsidR="002E0F5C" w:rsidRDefault="002E0F5C" w:rsidP="002E0F5C">
      <w:pPr>
        <w:pStyle w:val="RFCReferencesBookmark"/>
      </w:pPr>
      <w:r>
        <w:t>[RFC7575] Behringer, M., Pritikin, M., Bjarnason, S., Clemm, A.,              Carpenter, B., Jiang, S., and L. Ciavaglia, "Autonomic              Networking: Definitions and Design Goals", RFC 7575, June 2015</w:t>
      </w:r>
      <w:r>
        <w:rPr>
          <w:rFonts w:asciiTheme="minorEastAsia" w:eastAsiaTheme="minorEastAsia" w:hAnsiTheme="minorEastAsia" w:hint="eastAsia"/>
          <w:lang w:eastAsia="zh-CN"/>
        </w:rPr>
        <w:t>.</w:t>
      </w:r>
    </w:p>
    <w:p w14:paraId="5625B695" w14:textId="26D8A070" w:rsidR="002E0F5C" w:rsidRDefault="002E0F5C" w:rsidP="002E0F5C">
      <w:pPr>
        <w:pStyle w:val="RFCReferencesBookmark"/>
      </w:pPr>
      <w:r w:rsidRPr="002E0F5C">
        <w:t>[RFC8328] Liu, W., Xie, C., Strassner, J., Karagiannis, G., Klyus,             M., Bi, J., Cheng, Y., and D. Zhang, "Policy-Based Management Framework for the Simplified Use of Policy Abstractions (SUPA)", March 2018.</w:t>
      </w:r>
    </w:p>
    <w:p w14:paraId="2973EAE1" w14:textId="5F067ED2" w:rsidR="00AA6F6E" w:rsidRPr="00AA6F6E" w:rsidRDefault="002E0F5C" w:rsidP="00AA6F6E">
      <w:pPr>
        <w:pStyle w:val="RFCReferencesBookmark"/>
        <w:rPr>
          <w:rFonts w:asciiTheme="minorEastAsia" w:eastAsiaTheme="minorEastAsia" w:hAnsiTheme="minorEastAsia"/>
          <w:lang w:eastAsia="zh-CN"/>
        </w:rPr>
      </w:pPr>
      <w:r>
        <w:lastRenderedPageBreak/>
        <w:t>[RFC3198] Westerinen, A., Schnizlein, J., Strassner, J.,    Scherling, M., Quinn, B., Herzog, S., Huynh, A., Carlson, M., Perry, J., Waldbusser, S., "Terminology for Intent-driven Management", RFC 3198, November 2001</w:t>
      </w:r>
      <w:r>
        <w:rPr>
          <w:rFonts w:asciiTheme="minorEastAsia" w:eastAsiaTheme="minorEastAsia" w:hAnsiTheme="minorEastAsia" w:hint="eastAsia"/>
          <w:lang w:eastAsia="zh-CN"/>
        </w:rPr>
        <w:t>.</w:t>
      </w:r>
    </w:p>
    <w:p w14:paraId="3E9957A5" w14:textId="77777777" w:rsidR="00163B38" w:rsidRDefault="003711C6">
      <w:pPr>
        <w:pStyle w:val="Heading2"/>
        <w:rPr>
          <w:highlight w:val="cyan"/>
        </w:rPr>
      </w:pPr>
      <w:bookmarkStart w:id="2197" w:name="_Toc23774639"/>
      <w:r>
        <w:rPr>
          <w:highlight w:val="cyan"/>
        </w:rPr>
        <w:t>Informative References</w:t>
      </w:r>
      <w:bookmarkEnd w:id="2197"/>
    </w:p>
    <w:p w14:paraId="565D3732" w14:textId="77777777" w:rsidR="00AA6F6E" w:rsidRDefault="00AA6F6E" w:rsidP="00AA6F6E">
      <w:pPr>
        <w:pStyle w:val="RFCReferencesBookmark"/>
      </w:pPr>
      <w:r>
        <w:t>[RFC6020] Bjorklund, M., "YANG - A Data Modeling Language for the   Network Configuration Protocol (NETCONF)", RFC 6020, October 2010.</w:t>
      </w:r>
    </w:p>
    <w:p w14:paraId="511B6F8D" w14:textId="77777777" w:rsidR="00AA6F6E" w:rsidRDefault="00AA6F6E" w:rsidP="00AA6F6E">
      <w:pPr>
        <w:pStyle w:val="RFCReferencesBookmark"/>
      </w:pPr>
      <w:r>
        <w:t>[RFC7285] R. Alimi, R. Penno, Y. Yang, S. Kiesel, S. Previdi, W.    Roome, S. Shalunov, R. Woundy "Application-Layer Traffic    Optimization (ALTO) Protocol", September 2014.</w:t>
      </w:r>
    </w:p>
    <w:p w14:paraId="2493593A" w14:textId="77777777" w:rsidR="00AA6F6E" w:rsidRDefault="00AA6F6E" w:rsidP="00AA6F6E">
      <w:pPr>
        <w:pStyle w:val="RFCReferencesBookmark"/>
      </w:pPr>
      <w:r>
        <w:t>[ANIMA] Du, Z., "ANIMA Intent Policy and Format", 2017,          &lt;https://datatracker.ietf.org/doc/draft-du-anima-an-              intent/&gt;.</w:t>
      </w:r>
    </w:p>
    <w:p w14:paraId="43D2DA37" w14:textId="77777777" w:rsidR="00AA6F6E" w:rsidRDefault="00AA6F6E" w:rsidP="00AA6F6E">
      <w:pPr>
        <w:pStyle w:val="RFCReferencesBookmark"/>
      </w:pPr>
      <w:r>
        <w:t>[ONF] ONF, "Intent Definition Principles", 2017,              &lt;https://www.opennetworking.org/images/stories/downloads/              sdn-resources/technical-reports/TR-523_Intent_Definition_Principles.pdf&gt;.</w:t>
      </w:r>
    </w:p>
    <w:p w14:paraId="0B0A4926" w14:textId="77777777" w:rsidR="00AA6F6E" w:rsidRDefault="00AA6F6E" w:rsidP="00AA6F6E">
      <w:pPr>
        <w:pStyle w:val="RFCReferencesBookmark"/>
      </w:pPr>
      <w:r>
        <w:t>[ONOS] ONOS, "ONOS Intent Framework", 2017,              &lt;https://wiki.onosproject.org/display/ONOS/Intent+Framework/&gt;.</w:t>
      </w:r>
    </w:p>
    <w:p w14:paraId="24A4F020" w14:textId="77777777" w:rsidR="00AA6F6E" w:rsidRDefault="00AA6F6E" w:rsidP="00AA6F6E">
      <w:pPr>
        <w:pStyle w:val="RFCReferencesBookmark"/>
      </w:pPr>
      <w:r>
        <w:t>[SUPA] Strassner, J., "Simplified Use of Policy Abstractions",            2017, &lt;https://datatracker.ietf.org/doc/draft-ietf-supa-             generic-policy-info-model/?include_text=1&gt;.</w:t>
      </w:r>
    </w:p>
    <w:p w14:paraId="0B529FAC" w14:textId="7F86E771" w:rsidR="002E0F5C" w:rsidRDefault="00C52563" w:rsidP="00EB63E2">
      <w:pPr>
        <w:pStyle w:val="RFCReferencesBookmark"/>
      </w:pPr>
      <w:r>
        <w:t>[</w:t>
      </w:r>
      <w:r w:rsidR="00F73457">
        <w:t>ANIMA-Prefix</w:t>
      </w:r>
      <w:r>
        <w:t>] Jiang, S., Du, Z., Carpenter, B., and Q. Sun, "Autonomic IPv6 Edge Prefix Management in Large-scale Networks", draft-ietf-anima-prefix-management-07 (work in progress), December 2017.</w:t>
      </w:r>
    </w:p>
    <w:p w14:paraId="0152038F" w14:textId="294CAA5A" w:rsidR="00AC50BB" w:rsidRPr="00EB63E2" w:rsidRDefault="007F6E51" w:rsidP="00EB63E2">
      <w:pPr>
        <w:pStyle w:val="RFCReferencesBookmark"/>
      </w:pPr>
      <w:r>
        <w:t xml:space="preserve">[TMF-auto] </w:t>
      </w:r>
      <w:r w:rsidR="00AC50BB">
        <w:t>Aaron Richard Earl Boasman-Patel</w:t>
      </w:r>
      <w:r>
        <w:t>,et,</w:t>
      </w:r>
      <w:r w:rsidR="00AC50BB">
        <w:t xml:space="preserve"> A whitepaper of</w:t>
      </w:r>
      <w:r>
        <w:t xml:space="preserve"> </w:t>
      </w:r>
      <w:r w:rsidR="00AC50BB">
        <w:t>Autonomous Networks: Empower</w:t>
      </w:r>
      <w:r>
        <w:t>ing Digital Transformation For th</w:t>
      </w:r>
      <w:r w:rsidR="00AC50BB">
        <w:t>e Telecoms Industry</w:t>
      </w:r>
      <w:r>
        <w:t>, inform.tmforum.org, 15 May, 2019.</w:t>
      </w:r>
    </w:p>
    <w:p w14:paraId="0DC8BE29" w14:textId="77777777" w:rsidR="00163B38" w:rsidRDefault="003711C6">
      <w:pPr>
        <w:pStyle w:val="RFCH1-noTOCnonum"/>
      </w:pPr>
      <w:r>
        <w:rPr>
          <w:highlight w:val="cyan"/>
        </w:rPr>
        <w:lastRenderedPageBreak/>
        <w:t>Authors’ Addresses</w:t>
      </w:r>
    </w:p>
    <w:p w14:paraId="2AEFF4F7" w14:textId="2242A5E0"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Chen Li</w:t>
      </w:r>
    </w:p>
    <w:p w14:paraId="52956432" w14:textId="21A8BDD3"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China Telecom</w:t>
      </w:r>
    </w:p>
    <w:p w14:paraId="4831C268" w14:textId="02C52A87"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No.118 Xizhimennei street, Xicheng District</w:t>
      </w:r>
    </w:p>
    <w:p w14:paraId="37FBED5E" w14:textId="13E26AF0"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Beijing  100035</w:t>
      </w:r>
    </w:p>
    <w:p w14:paraId="56CE03F7" w14:textId="4E69A2D0"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P.R. China</w:t>
      </w:r>
    </w:p>
    <w:p w14:paraId="387B0C3F" w14:textId="24E55DEE"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Email: lichen.bri@chinatelecom.cn</w:t>
      </w:r>
    </w:p>
    <w:p w14:paraId="6391ADD8" w14:textId="77777777" w:rsidR="002E0F5C" w:rsidRPr="00AA6F6E" w:rsidRDefault="002E0F5C" w:rsidP="002E0F5C">
      <w:pPr>
        <w:pStyle w:val="RFCFigure"/>
        <w:rPr>
          <w:rFonts w:eastAsiaTheme="minorEastAsia" w:cs="Times New Roman"/>
          <w:lang w:eastAsia="zh-CN"/>
        </w:rPr>
      </w:pPr>
    </w:p>
    <w:p w14:paraId="66C712F4" w14:textId="1762612F" w:rsidR="002E0F5C" w:rsidRPr="002E0F5C" w:rsidDel="000C168C" w:rsidRDefault="002E0F5C" w:rsidP="002E0F5C">
      <w:pPr>
        <w:pStyle w:val="RFCFigure"/>
        <w:rPr>
          <w:del w:id="2198" w:author="Liushucheng (Will Liu)" w:date="2019-11-04T11:43:00Z"/>
          <w:rFonts w:eastAsiaTheme="minorEastAsia" w:cs="Times New Roman"/>
          <w:lang w:eastAsia="zh-CN"/>
        </w:rPr>
      </w:pPr>
      <w:del w:id="2199" w:author="Liushucheng (Will Liu)" w:date="2019-11-04T11:43:00Z">
        <w:r w:rsidRPr="002E0F5C" w:rsidDel="000C168C">
          <w:rPr>
            <w:rFonts w:eastAsiaTheme="minorEastAsia" w:cs="Times New Roman"/>
            <w:lang w:eastAsia="zh-CN"/>
          </w:rPr>
          <w:delText>Ying Cheng</w:delText>
        </w:r>
      </w:del>
    </w:p>
    <w:p w14:paraId="7E2F1286" w14:textId="1AB87B56" w:rsidR="002E0F5C" w:rsidRPr="002E0F5C" w:rsidDel="000C168C" w:rsidRDefault="002E0F5C" w:rsidP="002E0F5C">
      <w:pPr>
        <w:pStyle w:val="RFCFigure"/>
        <w:rPr>
          <w:del w:id="2200" w:author="Liushucheng (Will Liu)" w:date="2019-11-04T11:43:00Z"/>
          <w:rFonts w:eastAsiaTheme="minorEastAsia" w:cs="Times New Roman"/>
          <w:lang w:eastAsia="zh-CN"/>
        </w:rPr>
      </w:pPr>
      <w:del w:id="2201" w:author="Liushucheng (Will Liu)" w:date="2019-11-04T11:43:00Z">
        <w:r w:rsidRPr="002E0F5C" w:rsidDel="000C168C">
          <w:rPr>
            <w:rFonts w:eastAsiaTheme="minorEastAsia" w:cs="Times New Roman"/>
            <w:lang w:eastAsia="zh-CN"/>
          </w:rPr>
          <w:delText>China Unicom</w:delText>
        </w:r>
      </w:del>
    </w:p>
    <w:p w14:paraId="6EE6907E" w14:textId="36EBA124" w:rsidR="002E0F5C" w:rsidRPr="002E0F5C" w:rsidDel="000C168C" w:rsidRDefault="002E0F5C" w:rsidP="002E0F5C">
      <w:pPr>
        <w:pStyle w:val="RFCFigure"/>
        <w:rPr>
          <w:del w:id="2202" w:author="Liushucheng (Will Liu)" w:date="2019-11-04T11:43:00Z"/>
          <w:rFonts w:eastAsiaTheme="minorEastAsia" w:cs="Times New Roman"/>
          <w:lang w:eastAsia="zh-CN"/>
        </w:rPr>
      </w:pPr>
      <w:del w:id="2203" w:author="Liushucheng (Will Liu)" w:date="2019-11-04T11:43:00Z">
        <w:r w:rsidRPr="002E0F5C" w:rsidDel="000C168C">
          <w:rPr>
            <w:rFonts w:eastAsiaTheme="minorEastAsia" w:cs="Times New Roman"/>
            <w:lang w:eastAsia="zh-CN"/>
          </w:rPr>
          <w:delText>No.21 Financial Street, XiCheng District</w:delText>
        </w:r>
      </w:del>
    </w:p>
    <w:p w14:paraId="1E422EAE" w14:textId="56E93A50" w:rsidR="002E0F5C" w:rsidRPr="002E0F5C" w:rsidDel="000C168C" w:rsidRDefault="002E0F5C" w:rsidP="002E0F5C">
      <w:pPr>
        <w:pStyle w:val="RFCFigure"/>
        <w:rPr>
          <w:del w:id="2204" w:author="Liushucheng (Will Liu)" w:date="2019-11-04T11:43:00Z"/>
          <w:rFonts w:eastAsiaTheme="minorEastAsia" w:cs="Times New Roman"/>
          <w:lang w:eastAsia="zh-CN"/>
        </w:rPr>
      </w:pPr>
      <w:del w:id="2205" w:author="Liushucheng (Will Liu)" w:date="2019-11-04T11:43:00Z">
        <w:r w:rsidRPr="002E0F5C" w:rsidDel="000C168C">
          <w:rPr>
            <w:rFonts w:eastAsiaTheme="minorEastAsia" w:cs="Times New Roman"/>
            <w:lang w:eastAsia="zh-CN"/>
          </w:rPr>
          <w:delText>Beijing  100033</w:delText>
        </w:r>
      </w:del>
    </w:p>
    <w:p w14:paraId="6C059B41" w14:textId="58877975" w:rsidR="002E0F5C" w:rsidRPr="002E0F5C" w:rsidDel="000C168C" w:rsidRDefault="002E0F5C" w:rsidP="002E0F5C">
      <w:pPr>
        <w:pStyle w:val="RFCFigure"/>
        <w:rPr>
          <w:del w:id="2206" w:author="Liushucheng (Will Liu)" w:date="2019-11-04T11:43:00Z"/>
          <w:rFonts w:eastAsiaTheme="minorEastAsia" w:cs="Times New Roman"/>
          <w:lang w:eastAsia="zh-CN"/>
        </w:rPr>
      </w:pPr>
      <w:del w:id="2207" w:author="Liushucheng (Will Liu)" w:date="2019-11-04T11:43:00Z">
        <w:r w:rsidRPr="002E0F5C" w:rsidDel="000C168C">
          <w:rPr>
            <w:rFonts w:eastAsiaTheme="minorEastAsia" w:cs="Times New Roman"/>
            <w:lang w:eastAsia="zh-CN"/>
          </w:rPr>
          <w:delText>P.R. China</w:delText>
        </w:r>
      </w:del>
    </w:p>
    <w:p w14:paraId="2E2208D9" w14:textId="45263F5B" w:rsidR="002E0F5C" w:rsidRPr="002E0F5C" w:rsidDel="000C168C" w:rsidRDefault="002E0F5C" w:rsidP="002E0F5C">
      <w:pPr>
        <w:pStyle w:val="RFCFigure"/>
        <w:rPr>
          <w:del w:id="2208" w:author="Liushucheng (Will Liu)" w:date="2019-11-04T11:43:00Z"/>
          <w:rFonts w:eastAsiaTheme="minorEastAsia" w:cs="Times New Roman"/>
          <w:lang w:eastAsia="zh-CN"/>
        </w:rPr>
      </w:pPr>
      <w:del w:id="2209" w:author="Liushucheng (Will Liu)" w:date="2019-11-04T11:43:00Z">
        <w:r w:rsidRPr="002E0F5C" w:rsidDel="000C168C">
          <w:rPr>
            <w:rFonts w:eastAsiaTheme="minorEastAsia" w:cs="Times New Roman"/>
            <w:lang w:eastAsia="zh-CN"/>
          </w:rPr>
          <w:delText>Email: chengying10@chinaunicom.cn</w:delText>
        </w:r>
      </w:del>
    </w:p>
    <w:p w14:paraId="6ABA2699" w14:textId="67596943" w:rsidR="002E0F5C" w:rsidRPr="00AA6F6E" w:rsidDel="000C168C" w:rsidRDefault="002E0F5C" w:rsidP="002E0F5C">
      <w:pPr>
        <w:pStyle w:val="RFCFigure"/>
        <w:rPr>
          <w:del w:id="2210" w:author="Liushucheng (Will Liu)" w:date="2019-11-04T11:43:00Z"/>
          <w:rFonts w:eastAsiaTheme="minorEastAsia" w:cs="Times New Roman"/>
          <w:lang w:eastAsia="zh-CN"/>
        </w:rPr>
      </w:pPr>
    </w:p>
    <w:p w14:paraId="0267BD83" w14:textId="59C95ACB" w:rsidR="002E0F5C" w:rsidRPr="002E0F5C" w:rsidDel="000C168C" w:rsidRDefault="002E0F5C" w:rsidP="002E0F5C">
      <w:pPr>
        <w:pStyle w:val="RFCFigure"/>
        <w:rPr>
          <w:del w:id="2211" w:author="Liushucheng (Will Liu)" w:date="2019-11-04T11:43:00Z"/>
          <w:rFonts w:eastAsiaTheme="minorEastAsia" w:cs="Times New Roman"/>
          <w:lang w:eastAsia="zh-CN"/>
        </w:rPr>
      </w:pPr>
      <w:del w:id="2212" w:author="Liushucheng (Will Liu)" w:date="2019-11-04T11:43:00Z">
        <w:r w:rsidRPr="002E0F5C" w:rsidDel="000C168C">
          <w:rPr>
            <w:rFonts w:eastAsiaTheme="minorEastAsia" w:cs="Times New Roman"/>
            <w:lang w:eastAsia="zh-CN"/>
          </w:rPr>
          <w:delText>John Strassner</w:delText>
        </w:r>
      </w:del>
    </w:p>
    <w:p w14:paraId="60DDFCB7" w14:textId="32300C57" w:rsidR="002E0F5C" w:rsidRPr="002E0F5C" w:rsidDel="000C168C" w:rsidRDefault="002E0F5C" w:rsidP="002E0F5C">
      <w:pPr>
        <w:pStyle w:val="RFCFigure"/>
        <w:rPr>
          <w:del w:id="2213" w:author="Liushucheng (Will Liu)" w:date="2019-11-04T11:43:00Z"/>
          <w:rFonts w:eastAsiaTheme="minorEastAsia" w:cs="Times New Roman"/>
          <w:lang w:eastAsia="zh-CN"/>
        </w:rPr>
      </w:pPr>
      <w:del w:id="2214" w:author="Liushucheng (Will Liu)" w:date="2019-11-04T11:43:00Z">
        <w:r w:rsidRPr="002E0F5C" w:rsidDel="000C168C">
          <w:rPr>
            <w:rFonts w:eastAsiaTheme="minorEastAsia" w:cs="Times New Roman"/>
            <w:lang w:eastAsia="zh-CN"/>
          </w:rPr>
          <w:delText>Huawei Technologies</w:delText>
        </w:r>
      </w:del>
    </w:p>
    <w:p w14:paraId="3F34E62E" w14:textId="1BB0B96C" w:rsidR="002E0F5C" w:rsidRPr="002E0F5C" w:rsidDel="000C168C" w:rsidRDefault="002E0F5C" w:rsidP="002E0F5C">
      <w:pPr>
        <w:pStyle w:val="RFCFigure"/>
        <w:rPr>
          <w:del w:id="2215" w:author="Liushucheng (Will Liu)" w:date="2019-11-04T11:43:00Z"/>
          <w:rFonts w:eastAsiaTheme="minorEastAsia" w:cs="Times New Roman"/>
          <w:lang w:eastAsia="zh-CN"/>
        </w:rPr>
      </w:pPr>
      <w:del w:id="2216" w:author="Liushucheng (Will Liu)" w:date="2019-11-04T11:43:00Z">
        <w:r w:rsidRPr="002E0F5C" w:rsidDel="000C168C">
          <w:rPr>
            <w:rFonts w:eastAsiaTheme="minorEastAsia" w:cs="Times New Roman"/>
            <w:lang w:eastAsia="zh-CN"/>
          </w:rPr>
          <w:delText>2330 Central Expressway</w:delText>
        </w:r>
      </w:del>
    </w:p>
    <w:p w14:paraId="6B6F3A31" w14:textId="7D48DE9C" w:rsidR="002E0F5C" w:rsidRPr="002E0F5C" w:rsidDel="000C168C" w:rsidRDefault="002E0F5C" w:rsidP="002E0F5C">
      <w:pPr>
        <w:pStyle w:val="RFCFigure"/>
        <w:rPr>
          <w:del w:id="2217" w:author="Liushucheng (Will Liu)" w:date="2019-11-04T11:43:00Z"/>
          <w:rFonts w:eastAsiaTheme="minorEastAsia" w:cs="Times New Roman"/>
          <w:lang w:eastAsia="zh-CN"/>
        </w:rPr>
      </w:pPr>
      <w:del w:id="2218" w:author="Liushucheng (Will Liu)" w:date="2019-11-04T11:43:00Z">
        <w:r w:rsidRPr="002E0F5C" w:rsidDel="000C168C">
          <w:rPr>
            <w:rFonts w:eastAsiaTheme="minorEastAsia" w:cs="Times New Roman"/>
            <w:lang w:eastAsia="zh-CN"/>
          </w:rPr>
          <w:delText>Santa Clara, CA  95138</w:delText>
        </w:r>
      </w:del>
    </w:p>
    <w:p w14:paraId="25184E95" w14:textId="2B14C1DD" w:rsidR="002E0F5C" w:rsidRPr="002E0F5C" w:rsidDel="000C168C" w:rsidRDefault="002E0F5C" w:rsidP="002E0F5C">
      <w:pPr>
        <w:pStyle w:val="RFCFigure"/>
        <w:rPr>
          <w:del w:id="2219" w:author="Liushucheng (Will Liu)" w:date="2019-11-04T11:43:00Z"/>
          <w:rFonts w:eastAsiaTheme="minorEastAsia" w:cs="Times New Roman"/>
          <w:lang w:eastAsia="zh-CN"/>
        </w:rPr>
      </w:pPr>
      <w:del w:id="2220" w:author="Liushucheng (Will Liu)" w:date="2019-11-04T11:43:00Z">
        <w:r w:rsidRPr="002E0F5C" w:rsidDel="000C168C">
          <w:rPr>
            <w:rFonts w:eastAsiaTheme="minorEastAsia" w:cs="Times New Roman"/>
            <w:lang w:eastAsia="zh-CN"/>
          </w:rPr>
          <w:delText>United States of America</w:delText>
        </w:r>
      </w:del>
    </w:p>
    <w:p w14:paraId="308B6972" w14:textId="6F779FA9" w:rsidR="002E0F5C" w:rsidRPr="002E0F5C" w:rsidDel="000C168C" w:rsidRDefault="002E0F5C" w:rsidP="002E0F5C">
      <w:pPr>
        <w:pStyle w:val="RFCFigure"/>
        <w:rPr>
          <w:del w:id="2221" w:author="Liushucheng (Will Liu)" w:date="2019-11-04T11:43:00Z"/>
          <w:rFonts w:eastAsiaTheme="minorEastAsia" w:cs="Times New Roman"/>
          <w:lang w:eastAsia="zh-CN"/>
        </w:rPr>
      </w:pPr>
      <w:del w:id="2222" w:author="Liushucheng (Will Liu)" w:date="2019-11-04T11:43:00Z">
        <w:r w:rsidRPr="002E0F5C" w:rsidDel="000C168C">
          <w:rPr>
            <w:rFonts w:eastAsiaTheme="minorEastAsia" w:cs="Times New Roman"/>
            <w:lang w:eastAsia="zh-CN"/>
          </w:rPr>
          <w:delText>Email: john.sc.strassner@huawei.com</w:delText>
        </w:r>
      </w:del>
    </w:p>
    <w:p w14:paraId="6F59008B" w14:textId="77777777" w:rsidR="002E0F5C" w:rsidRPr="00AA6F6E" w:rsidRDefault="002E0F5C" w:rsidP="002E0F5C">
      <w:pPr>
        <w:pStyle w:val="RFCFigure"/>
        <w:rPr>
          <w:rFonts w:eastAsiaTheme="minorEastAsia" w:cs="Times New Roman"/>
          <w:lang w:eastAsia="zh-CN"/>
        </w:rPr>
      </w:pPr>
    </w:p>
    <w:p w14:paraId="1C90EBC3" w14:textId="188E090E"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Olga Havel</w:t>
      </w:r>
    </w:p>
    <w:p w14:paraId="7EB154D4" w14:textId="1646A93A"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Huawei Technologies</w:t>
      </w:r>
    </w:p>
    <w:p w14:paraId="741043AC" w14:textId="1B54B80E"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Email: olga.havel@huawei.com</w:t>
      </w:r>
    </w:p>
    <w:p w14:paraId="2F0104A9" w14:textId="77777777" w:rsidR="002E0F5C" w:rsidRPr="00AA6F6E" w:rsidRDefault="002E0F5C" w:rsidP="002E0F5C">
      <w:pPr>
        <w:pStyle w:val="RFCFigure"/>
        <w:rPr>
          <w:rFonts w:eastAsiaTheme="minorEastAsia" w:cs="Times New Roman"/>
          <w:lang w:eastAsia="zh-CN"/>
        </w:rPr>
      </w:pPr>
    </w:p>
    <w:p w14:paraId="196F6CF8" w14:textId="5EA70752"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Will(Shucheng) Liu</w:t>
      </w:r>
    </w:p>
    <w:p w14:paraId="62B4215C" w14:textId="3A5C54B3"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Huawei Technologies</w:t>
      </w:r>
    </w:p>
    <w:p w14:paraId="3370BA43" w14:textId="343A1696" w:rsidR="002E0F5C" w:rsidRPr="002E0F5C" w:rsidDel="000C168C" w:rsidRDefault="002E0F5C" w:rsidP="002E0F5C">
      <w:pPr>
        <w:pStyle w:val="RFCFigure"/>
        <w:rPr>
          <w:del w:id="2223" w:author="Liushucheng (Will Liu)" w:date="2019-11-04T11:44:00Z"/>
          <w:rFonts w:eastAsiaTheme="minorEastAsia" w:cs="Times New Roman"/>
          <w:lang w:eastAsia="zh-CN"/>
        </w:rPr>
      </w:pPr>
      <w:del w:id="2224" w:author="Liushucheng (Will Liu)" w:date="2019-11-04T11:44:00Z">
        <w:r w:rsidRPr="002E0F5C" w:rsidDel="000C168C">
          <w:rPr>
            <w:rFonts w:eastAsiaTheme="minorEastAsia" w:cs="Times New Roman"/>
            <w:lang w:eastAsia="zh-CN"/>
          </w:rPr>
          <w:delText>Bantian, Longgang District</w:delText>
        </w:r>
      </w:del>
    </w:p>
    <w:p w14:paraId="06A66F24" w14:textId="0390D4EF" w:rsidR="002E0F5C" w:rsidRPr="002E0F5C" w:rsidDel="000C168C" w:rsidRDefault="002E0F5C" w:rsidP="002E0F5C">
      <w:pPr>
        <w:pStyle w:val="RFCFigure"/>
        <w:rPr>
          <w:del w:id="2225" w:author="Liushucheng (Will Liu)" w:date="2019-11-04T11:44:00Z"/>
          <w:rFonts w:eastAsiaTheme="minorEastAsia" w:cs="Times New Roman"/>
          <w:lang w:eastAsia="zh-CN"/>
        </w:rPr>
      </w:pPr>
      <w:del w:id="2226" w:author="Liushucheng (Will Liu)" w:date="2019-11-04T11:44:00Z">
        <w:r w:rsidRPr="002E0F5C" w:rsidDel="000C168C">
          <w:rPr>
            <w:rFonts w:eastAsiaTheme="minorEastAsia" w:cs="Times New Roman"/>
            <w:lang w:eastAsia="zh-CN"/>
          </w:rPr>
          <w:delText>Shenzhen  518129</w:delText>
        </w:r>
      </w:del>
    </w:p>
    <w:p w14:paraId="3A02608A" w14:textId="546D2635" w:rsidR="002E0F5C" w:rsidRPr="002E0F5C" w:rsidRDefault="002E0F5C" w:rsidP="002E0F5C">
      <w:pPr>
        <w:pStyle w:val="RFCFigure"/>
        <w:rPr>
          <w:rFonts w:eastAsiaTheme="minorEastAsia" w:cs="Times New Roman"/>
          <w:lang w:eastAsia="zh-CN"/>
        </w:rPr>
      </w:pPr>
      <w:r w:rsidRPr="002E0F5C">
        <w:rPr>
          <w:rFonts w:eastAsiaTheme="minorEastAsia" w:cs="Times New Roman"/>
          <w:lang w:eastAsia="zh-CN"/>
        </w:rPr>
        <w:t>P.R. China</w:t>
      </w:r>
    </w:p>
    <w:p w14:paraId="6933F06D" w14:textId="568970AF" w:rsidR="004F670B" w:rsidRDefault="002E0F5C" w:rsidP="002E0F5C">
      <w:pPr>
        <w:pStyle w:val="RFCFigure"/>
        <w:rPr>
          <w:rFonts w:eastAsiaTheme="minorEastAsia" w:cs="Times New Roman"/>
          <w:lang w:eastAsia="zh-CN"/>
        </w:rPr>
      </w:pPr>
      <w:r w:rsidRPr="002E0F5C">
        <w:rPr>
          <w:rFonts w:eastAsiaTheme="minorEastAsia" w:cs="Times New Roman"/>
          <w:lang w:eastAsia="zh-CN"/>
        </w:rPr>
        <w:t xml:space="preserve">Email: </w:t>
      </w:r>
      <w:hyperlink r:id="rId11" w:history="1">
        <w:r w:rsidR="00D537D6" w:rsidRPr="007B241B">
          <w:rPr>
            <w:rStyle w:val="Hyperlink"/>
            <w:rFonts w:eastAsiaTheme="minorEastAsia" w:cs="Times New Roman"/>
            <w:lang w:eastAsia="zh-CN"/>
          </w:rPr>
          <w:t>liushucheng@huawei.com</w:t>
        </w:r>
      </w:hyperlink>
    </w:p>
    <w:p w14:paraId="6E4141CF" w14:textId="77777777" w:rsidR="00D537D6" w:rsidRDefault="00D537D6" w:rsidP="002E0F5C">
      <w:pPr>
        <w:pStyle w:val="RFCFigure"/>
        <w:rPr>
          <w:rFonts w:eastAsiaTheme="minorEastAsia" w:cs="Times New Roman"/>
          <w:lang w:eastAsia="zh-CN"/>
        </w:rPr>
      </w:pPr>
    </w:p>
    <w:p w14:paraId="1CA8F62F" w14:textId="508ACBA0" w:rsidR="00D537D6" w:rsidRPr="00D537D6" w:rsidRDefault="00D537D6" w:rsidP="00D537D6">
      <w:pPr>
        <w:pStyle w:val="RFCFigure"/>
        <w:rPr>
          <w:rFonts w:eastAsiaTheme="minorEastAsia" w:cs="Times New Roman"/>
          <w:lang w:eastAsia="zh-CN"/>
        </w:rPr>
      </w:pPr>
      <w:r w:rsidRPr="00D537D6">
        <w:rPr>
          <w:rFonts w:eastAsiaTheme="minorEastAsia" w:cs="Times New Roman"/>
          <w:lang w:eastAsia="zh-CN"/>
        </w:rPr>
        <w:t>Pedro Martinez-Julia</w:t>
      </w:r>
    </w:p>
    <w:p w14:paraId="18F925FE" w14:textId="43E920C8" w:rsidR="00D537D6" w:rsidRPr="00D537D6" w:rsidRDefault="00D537D6" w:rsidP="00D537D6">
      <w:pPr>
        <w:pStyle w:val="RFCFigure"/>
        <w:rPr>
          <w:rFonts w:eastAsiaTheme="minorEastAsia" w:cs="Times New Roman"/>
          <w:lang w:eastAsia="zh-CN"/>
        </w:rPr>
      </w:pPr>
      <w:r w:rsidRPr="00D537D6">
        <w:rPr>
          <w:rFonts w:eastAsiaTheme="minorEastAsia" w:cs="Times New Roman"/>
          <w:lang w:eastAsia="zh-CN"/>
        </w:rPr>
        <w:t>NICT</w:t>
      </w:r>
    </w:p>
    <w:p w14:paraId="29334E9A" w14:textId="04E228D3" w:rsidR="00D537D6" w:rsidRPr="00D537D6" w:rsidRDefault="00D537D6" w:rsidP="00D537D6">
      <w:pPr>
        <w:pStyle w:val="RFCFigure"/>
        <w:rPr>
          <w:rFonts w:eastAsiaTheme="minorEastAsia" w:cs="Times New Roman"/>
          <w:lang w:eastAsia="zh-CN"/>
        </w:rPr>
      </w:pPr>
      <w:r w:rsidRPr="00D537D6">
        <w:rPr>
          <w:rFonts w:eastAsiaTheme="minorEastAsia" w:cs="Times New Roman"/>
          <w:lang w:eastAsia="zh-CN"/>
        </w:rPr>
        <w:t>Japan</w:t>
      </w:r>
    </w:p>
    <w:p w14:paraId="5E101FBA" w14:textId="2BBD98D1" w:rsidR="00D537D6" w:rsidRDefault="00D537D6" w:rsidP="00D537D6">
      <w:pPr>
        <w:pStyle w:val="RFCFigure"/>
        <w:rPr>
          <w:rFonts w:eastAsiaTheme="minorEastAsia" w:cs="Times New Roman"/>
          <w:lang w:eastAsia="zh-CN"/>
        </w:rPr>
      </w:pPr>
      <w:r w:rsidRPr="00D537D6">
        <w:rPr>
          <w:rFonts w:eastAsiaTheme="minorEastAsia" w:cs="Times New Roman"/>
          <w:lang w:eastAsia="zh-CN"/>
        </w:rPr>
        <w:t xml:space="preserve">Email: </w:t>
      </w:r>
      <w:hyperlink r:id="rId12" w:history="1">
        <w:r w:rsidR="00BD306E" w:rsidRPr="007B241B">
          <w:rPr>
            <w:rStyle w:val="Hyperlink"/>
            <w:rFonts w:eastAsiaTheme="minorEastAsia" w:cs="Times New Roman"/>
            <w:lang w:eastAsia="zh-CN"/>
          </w:rPr>
          <w:t>pedro@nict.go.jp</w:t>
        </w:r>
      </w:hyperlink>
    </w:p>
    <w:p w14:paraId="284F93B6" w14:textId="77777777" w:rsidR="00BD306E" w:rsidRDefault="00BD306E" w:rsidP="00D537D6">
      <w:pPr>
        <w:pStyle w:val="RFCFigure"/>
        <w:rPr>
          <w:rFonts w:eastAsiaTheme="minorEastAsia" w:cs="Times New Roman"/>
          <w:lang w:eastAsia="zh-CN"/>
        </w:rPr>
      </w:pPr>
    </w:p>
    <w:p w14:paraId="6B71910C" w14:textId="7A1378DF" w:rsidR="00BD306E" w:rsidRPr="00BD306E" w:rsidRDefault="00BD306E" w:rsidP="00BD306E">
      <w:pPr>
        <w:pStyle w:val="RFCFigure"/>
        <w:rPr>
          <w:rFonts w:eastAsiaTheme="minorEastAsia" w:cs="Times New Roman"/>
          <w:lang w:eastAsia="zh-CN"/>
        </w:rPr>
      </w:pPr>
      <w:r w:rsidRPr="00BD306E">
        <w:rPr>
          <w:rFonts w:eastAsiaTheme="minorEastAsia" w:cs="Times New Roman"/>
          <w:lang w:eastAsia="zh-CN"/>
        </w:rPr>
        <w:t>Jeferson Campos Nobre</w:t>
      </w:r>
    </w:p>
    <w:p w14:paraId="7ED672F7" w14:textId="2F64F90C" w:rsidR="00BD306E" w:rsidRPr="00BD306E" w:rsidRDefault="00BD306E" w:rsidP="00BD306E">
      <w:pPr>
        <w:pStyle w:val="RFCFigure"/>
        <w:rPr>
          <w:rFonts w:eastAsiaTheme="minorEastAsia" w:cs="Times New Roman"/>
          <w:lang w:eastAsia="zh-CN"/>
        </w:rPr>
      </w:pPr>
      <w:commentRangeStart w:id="2227"/>
      <w:r w:rsidRPr="00BD306E">
        <w:rPr>
          <w:rFonts w:eastAsiaTheme="minorEastAsia" w:cs="Times New Roman"/>
          <w:lang w:eastAsia="zh-CN"/>
        </w:rPr>
        <w:t>University of Vale do Rio dos Sinos</w:t>
      </w:r>
      <w:commentRangeEnd w:id="2227"/>
      <w:r w:rsidR="00F06C4B">
        <w:rPr>
          <w:rStyle w:val="CommentReference"/>
        </w:rPr>
        <w:commentReference w:id="2227"/>
      </w:r>
    </w:p>
    <w:p w14:paraId="04056672" w14:textId="6D6A597E" w:rsidR="00BD306E" w:rsidRPr="00BD306E" w:rsidRDefault="00BD306E" w:rsidP="00BD306E">
      <w:pPr>
        <w:pStyle w:val="RFCFigure"/>
        <w:rPr>
          <w:rFonts w:eastAsiaTheme="minorEastAsia" w:cs="Times New Roman"/>
          <w:lang w:eastAsia="zh-CN"/>
        </w:rPr>
      </w:pPr>
      <w:r w:rsidRPr="00BD306E">
        <w:rPr>
          <w:rFonts w:eastAsiaTheme="minorEastAsia" w:cs="Times New Roman"/>
          <w:lang w:eastAsia="zh-CN"/>
        </w:rPr>
        <w:t>Porto Alegre</w:t>
      </w:r>
    </w:p>
    <w:p w14:paraId="5E37C881" w14:textId="23AA00D2" w:rsidR="00BD306E" w:rsidRPr="00BD306E" w:rsidRDefault="00BD306E" w:rsidP="00BD306E">
      <w:pPr>
        <w:pStyle w:val="RFCFigure"/>
        <w:rPr>
          <w:rFonts w:eastAsiaTheme="minorEastAsia" w:cs="Times New Roman"/>
          <w:lang w:eastAsia="zh-CN"/>
        </w:rPr>
      </w:pPr>
      <w:r w:rsidRPr="00BD306E">
        <w:rPr>
          <w:rFonts w:eastAsiaTheme="minorEastAsia" w:cs="Times New Roman"/>
          <w:lang w:eastAsia="zh-CN"/>
        </w:rPr>
        <w:t>Brazil</w:t>
      </w:r>
    </w:p>
    <w:p w14:paraId="239C468B" w14:textId="4F1E39F2" w:rsidR="00BD306E" w:rsidRDefault="00BD306E" w:rsidP="00BD306E">
      <w:pPr>
        <w:pStyle w:val="RFCFigure"/>
        <w:rPr>
          <w:rFonts w:eastAsiaTheme="minorEastAsia" w:cs="Times New Roman"/>
          <w:lang w:eastAsia="zh-CN"/>
        </w:rPr>
      </w:pPr>
      <w:r w:rsidRPr="00BD306E">
        <w:rPr>
          <w:rFonts w:eastAsiaTheme="minorEastAsia" w:cs="Times New Roman"/>
          <w:lang w:eastAsia="zh-CN"/>
        </w:rPr>
        <w:t xml:space="preserve">Email: </w:t>
      </w:r>
      <w:hyperlink r:id="rId13" w:history="1">
        <w:r w:rsidR="00223E7A" w:rsidRPr="00340DC8">
          <w:rPr>
            <w:rStyle w:val="Hyperlink"/>
            <w:rFonts w:eastAsiaTheme="minorEastAsia" w:cs="Times New Roman"/>
            <w:lang w:eastAsia="zh-CN"/>
          </w:rPr>
          <w:t>jcnobre@inf.ufrgs.br</w:t>
        </w:r>
      </w:hyperlink>
      <w:r w:rsidR="00223E7A">
        <w:rPr>
          <w:rStyle w:val="Hyperlink"/>
          <w:rFonts w:eastAsiaTheme="minorEastAsia" w:cs="Times New Roman"/>
          <w:lang w:eastAsia="zh-CN"/>
        </w:rPr>
        <w:t xml:space="preserve"> </w:t>
      </w:r>
    </w:p>
    <w:p w14:paraId="2BEF4941" w14:textId="77777777" w:rsidR="00F73457" w:rsidRDefault="00F73457" w:rsidP="00BD306E">
      <w:pPr>
        <w:pStyle w:val="RFCFigure"/>
        <w:rPr>
          <w:rFonts w:eastAsiaTheme="minorEastAsia" w:cs="Times New Roman"/>
          <w:lang w:eastAsia="zh-CN"/>
        </w:rPr>
      </w:pPr>
    </w:p>
    <w:p w14:paraId="151884C4" w14:textId="2B0648A2"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Diego R. Lopez</w:t>
      </w:r>
    </w:p>
    <w:p w14:paraId="68AA1643" w14:textId="66947DCD"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Telefonica I+D</w:t>
      </w:r>
    </w:p>
    <w:p w14:paraId="6024F7FB" w14:textId="0B23E67F"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Don Ramon de la Cruz, 82</w:t>
      </w:r>
    </w:p>
    <w:p w14:paraId="054A4AC1" w14:textId="4AAC6C39"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Madrid  28006</w:t>
      </w:r>
    </w:p>
    <w:p w14:paraId="0E22772D" w14:textId="0DB12B1B" w:rsidR="00F73457" w:rsidRPr="00F73457" w:rsidRDefault="00F73457" w:rsidP="00F73457">
      <w:pPr>
        <w:pStyle w:val="RFCFigure"/>
        <w:rPr>
          <w:rFonts w:eastAsiaTheme="minorEastAsia" w:cs="Times New Roman"/>
          <w:lang w:eastAsia="zh-CN"/>
        </w:rPr>
      </w:pPr>
      <w:r w:rsidRPr="00F73457">
        <w:rPr>
          <w:rFonts w:eastAsiaTheme="minorEastAsia" w:cs="Times New Roman"/>
          <w:lang w:eastAsia="zh-CN"/>
        </w:rPr>
        <w:t>Spain</w:t>
      </w:r>
    </w:p>
    <w:p w14:paraId="64D01D58" w14:textId="7D9ED1A0" w:rsidR="00F73457" w:rsidRDefault="00F73457" w:rsidP="00F73457">
      <w:pPr>
        <w:pStyle w:val="RFCFigure"/>
        <w:rPr>
          <w:rFonts w:eastAsiaTheme="minorEastAsia" w:cs="Times New Roman"/>
          <w:lang w:eastAsia="zh-CN"/>
        </w:rPr>
      </w:pPr>
      <w:r w:rsidRPr="00F73457">
        <w:rPr>
          <w:rFonts w:eastAsiaTheme="minorEastAsia" w:cs="Times New Roman"/>
          <w:lang w:eastAsia="zh-CN"/>
        </w:rPr>
        <w:t>Email: diego.r.lopez@telefonica.com</w:t>
      </w:r>
    </w:p>
    <w:sectPr w:rsidR="00F73457">
      <w:headerReference w:type="default" r:id="rId14"/>
      <w:footerReference w:type="default" r:id="rId15"/>
      <w:headerReference w:type="first" r:id="rId16"/>
      <w:footerReference w:type="first" r:id="rId17"/>
      <w:type w:val="continuous"/>
      <w:pgSz w:w="12240" w:h="15840"/>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4" w:author="Liushucheng (Will Liu)" w:date="2019-07-25T15:11:00Z" w:initials="L(L">
    <w:p w14:paraId="76466B70" w14:textId="53E5DFF4" w:rsidR="00E80651" w:rsidRPr="000B727F" w:rsidRDefault="00E80651">
      <w:pPr>
        <w:pStyle w:val="CommentText"/>
        <w:rPr>
          <w:rFonts w:eastAsiaTheme="minorEastAsia"/>
          <w:lang w:eastAsia="zh-CN"/>
        </w:rPr>
      </w:pPr>
      <w:r>
        <w:rPr>
          <w:rStyle w:val="CommentReference"/>
        </w:rPr>
        <w:annotationRef/>
      </w:r>
      <w:r>
        <w:rPr>
          <w:rFonts w:eastAsiaTheme="minorEastAsia" w:hint="eastAsia"/>
          <w:lang w:eastAsia="zh-CN"/>
        </w:rPr>
        <w:t>是否要单独起一行</w:t>
      </w:r>
      <w:r>
        <w:rPr>
          <w:rFonts w:eastAsiaTheme="minorEastAsia" w:hint="eastAsia"/>
          <w:lang w:eastAsia="zh-CN"/>
        </w:rPr>
        <w:t>?</w:t>
      </w:r>
    </w:p>
  </w:comment>
  <w:comment w:id="131" w:author="Liushucheng (Will Liu)" w:date="2019-11-04T14:23:00Z" w:initials="L(L">
    <w:p w14:paraId="273A349F" w14:textId="69E881EB" w:rsidR="00E80651" w:rsidRPr="006259EA" w:rsidRDefault="00E80651">
      <w:pPr>
        <w:pStyle w:val="CommentText"/>
        <w:rPr>
          <w:rFonts w:eastAsiaTheme="minorEastAsia"/>
          <w:lang w:eastAsia="zh-CN"/>
        </w:rPr>
      </w:pPr>
      <w:r>
        <w:rPr>
          <w:rStyle w:val="CommentReference"/>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153" w:author="LIU Shucheng (Will)" w:date="2019-07-18T15:56:00Z" w:initials="Will">
    <w:p w14:paraId="5E192DDC" w14:textId="47F49A93" w:rsidR="00E80651" w:rsidRDefault="00E80651" w:rsidP="006940DC">
      <w:pPr>
        <w:pStyle w:val="CommentText"/>
        <w:ind w:left="0"/>
      </w:pPr>
      <w:r>
        <w:rPr>
          <w:rStyle w:val="CommentReference"/>
        </w:rPr>
        <w:annotationRef/>
      </w:r>
      <w:r>
        <w:t>Added details in sub-bullet</w:t>
      </w:r>
    </w:p>
  </w:comment>
  <w:comment w:id="219" w:author="Liushucheng (Will Liu)" w:date="2019-11-04T14:28:00Z" w:initials="L(L">
    <w:p w14:paraId="46D872DE" w14:textId="4A58EDEE" w:rsidR="00E80651" w:rsidRPr="006259EA" w:rsidRDefault="00E80651">
      <w:pPr>
        <w:pStyle w:val="CommentText"/>
        <w:rPr>
          <w:rFonts w:eastAsiaTheme="minorEastAsia"/>
          <w:lang w:eastAsia="zh-CN"/>
        </w:rPr>
      </w:pPr>
      <w:r>
        <w:rPr>
          <w:rStyle w:val="CommentReference"/>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245" w:author="Liushucheng (Will Liu)" w:date="2019-11-04T14:27:00Z" w:initials="L(L">
    <w:p w14:paraId="4D65481A" w14:textId="5FA277F1" w:rsidR="00E80651" w:rsidRPr="006259EA" w:rsidRDefault="00E80651">
      <w:pPr>
        <w:pStyle w:val="CommentText"/>
        <w:rPr>
          <w:rFonts w:eastAsiaTheme="minorEastAsia"/>
          <w:lang w:eastAsia="zh-CN"/>
        </w:rPr>
      </w:pPr>
      <w:r>
        <w:rPr>
          <w:rStyle w:val="CommentReference"/>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2120" w:author="Liushucheng (Will Liu)" w:date="2019-11-04T15:01:00Z" w:initials="L(L">
    <w:p w14:paraId="7DCF1D48" w14:textId="3C052670" w:rsidR="00E80651" w:rsidRPr="00956B70" w:rsidRDefault="00E80651">
      <w:pPr>
        <w:pStyle w:val="CommentText"/>
        <w:rPr>
          <w:rFonts w:eastAsiaTheme="minorEastAsia"/>
          <w:lang w:eastAsia="zh-CN"/>
        </w:rPr>
      </w:pPr>
      <w:r>
        <w:rPr>
          <w:rStyle w:val="CommentReference"/>
        </w:rPr>
        <w:annotationRef/>
      </w:r>
      <w:r>
        <w:rPr>
          <w:rFonts w:eastAsiaTheme="minorEastAsia"/>
          <w:lang w:eastAsia="zh-CN"/>
        </w:rPr>
        <w:t>China Telecom Sunxy added paragraphs “</w:t>
      </w:r>
      <w:r w:rsidRPr="00956B70">
        <w:rPr>
          <w:rFonts w:eastAsiaTheme="minorEastAsia"/>
          <w:lang w:eastAsia="zh-CN"/>
        </w:rPr>
        <w:t>Perhaps here can add some specific descriptions of AI in the intent network.</w:t>
      </w:r>
      <w:r>
        <w:rPr>
          <w:rFonts w:eastAsiaTheme="minorEastAsia"/>
          <w:lang w:eastAsia="zh-CN"/>
        </w:rPr>
        <w:t>”</w:t>
      </w:r>
    </w:p>
  </w:comment>
  <w:comment w:id="2227" w:author="Liushucheng (Will Liu)" w:date="2019-07-25T11:58:00Z" w:initials="L(L">
    <w:p w14:paraId="34692D5F" w14:textId="47D09CB9" w:rsidR="00E80651" w:rsidRPr="00F06C4B" w:rsidRDefault="00E80651">
      <w:pPr>
        <w:pStyle w:val="CommentText"/>
        <w:rPr>
          <w:rFonts w:eastAsiaTheme="minorEastAsia"/>
          <w:lang w:eastAsia="zh-CN"/>
        </w:rPr>
      </w:pPr>
      <w:r>
        <w:rPr>
          <w:rStyle w:val="CommentReference"/>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0"/>
  <w15:commentEx w15:paraId="273A349F" w15:done="0"/>
  <w15:commentEx w15:paraId="5E192DDC" w15:done="0"/>
  <w15:commentEx w15:paraId="46D872DE" w15:done="0"/>
  <w15:commentEx w15:paraId="4D65481A" w15:done="0"/>
  <w15:commentEx w15:paraId="7DCF1D48" w15:done="0"/>
  <w15:commentEx w15:paraId="34692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BD64D" w14:textId="77777777" w:rsidR="002B5D05" w:rsidRDefault="002B5D05">
      <w:pPr>
        <w:spacing w:after="0" w:line="240" w:lineRule="auto"/>
      </w:pPr>
      <w:r>
        <w:separator/>
      </w:r>
    </w:p>
  </w:endnote>
  <w:endnote w:type="continuationSeparator" w:id="0">
    <w:p w14:paraId="22570EEE" w14:textId="77777777" w:rsidR="002B5D05" w:rsidRDefault="002B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E0F" w14:textId="77777777" w:rsidR="00E80651" w:rsidRDefault="00E80651">
    <w:pPr>
      <w:pStyle w:val="Footer"/>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228" w:author="Olga Havel" w:date="2019-11-07T15:57:00Z">
      <w:r w:rsidR="00D1039D">
        <w:rPr>
          <w:noProof/>
        </w:rPr>
        <w:instrText>11</w:instrText>
      </w:r>
    </w:ins>
    <w:del w:id="2229" w:author="Olga Havel" w:date="2019-11-07T10:12:00Z">
      <w:r w:rsidDel="009133ED">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230" w:author="Olga Havel" w:date="2019-11-07T15:57:00Z">
      <w:r w:rsidR="00D1039D">
        <w:rPr>
          <w:noProof/>
        </w:rPr>
        <w:instrText>11</w:instrText>
      </w:r>
    </w:ins>
    <w:del w:id="2231" w:author="Olga Havel" w:date="2019-11-07T10:12:00Z">
      <w:r w:rsidDel="009133ED">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232" w:author="Olga Havel" w:date="2019-11-07T15:57:00Z">
      <w:r w:rsidR="00D1039D">
        <w:rPr>
          <w:noProof/>
        </w:rPr>
        <w:instrText>11</w:instrText>
      </w:r>
    </w:ins>
    <w:del w:id="2233" w:author="Olga Havel" w:date="2019-11-07T10:12:00Z">
      <w:r w:rsidDel="009133ED">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234" w:author="Olga Havel" w:date="2019-11-07T15:57:00Z">
      <w:r w:rsidR="00D1039D">
        <w:rPr>
          <w:noProof/>
        </w:rPr>
        <w:instrText>11</w:instrText>
      </w:r>
    </w:ins>
    <w:del w:id="2235" w:author="Olga Havel" w:date="2019-11-07T10:12:00Z">
      <w:r w:rsidDel="009133ED">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236" w:author="Olga Havel" w:date="2019-11-07T15:57:00Z">
      <w:r w:rsidR="00D1039D">
        <w:rPr>
          <w:noProof/>
        </w:rPr>
        <w:instrText>11</w:instrText>
      </w:r>
    </w:ins>
    <w:del w:id="2237" w:author="Olga Havel" w:date="2019-11-07T10:12:00Z">
      <w:r w:rsidDel="009133ED">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238" w:author="Olga Havel" w:date="2019-11-07T15:57:00Z">
      <w:r w:rsidR="00D1039D">
        <w:rPr>
          <w:noProof/>
        </w:rPr>
        <w:instrText>11</w:instrText>
      </w:r>
    </w:ins>
    <w:del w:id="2239" w:author="Olga Havel" w:date="2019-11-07T10:12:00Z">
      <w:r w:rsidDel="009133ED">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240" w:author="Olga Havel" w:date="2019-11-07T15:57:00Z">
      <w:r w:rsidR="00D1039D">
        <w:rPr>
          <w:noProof/>
        </w:rPr>
        <w:instrText>11</w:instrText>
      </w:r>
    </w:ins>
    <w:del w:id="2241" w:author="Olga Havel" w:date="2019-11-07T10:12:00Z">
      <w:r w:rsidDel="009133ED">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242" w:author="Olga Havel" w:date="2019-11-07T15:57:00Z">
      <w:r w:rsidR="00D1039D">
        <w:rPr>
          <w:noProof/>
        </w:rPr>
        <w:instrText>11</w:instrText>
      </w:r>
    </w:ins>
    <w:del w:id="2243" w:author="Olga Havel" w:date="2019-11-07T10:12:00Z">
      <w:r w:rsidDel="009133ED">
        <w:rPr>
          <w:noProof/>
        </w:rPr>
        <w:delInstrText>7</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244" w:author="Olga Havel" w:date="2019-11-07T15:57:00Z">
      <w:r w:rsidR="00D1039D">
        <w:rPr>
          <w:noProof/>
        </w:rPr>
        <w:instrText>11</w:instrText>
      </w:r>
    </w:ins>
    <w:del w:id="2245" w:author="Olga Havel" w:date="2019-11-07T10:12:00Z">
      <w:r w:rsidDel="009133ED">
        <w:rPr>
          <w:noProof/>
        </w:rPr>
        <w:delInstrText>7</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246" w:author="Olga Havel" w:date="2019-11-07T15:57:00Z">
      <w:r w:rsidR="00D1039D">
        <w:rPr>
          <w:noProof/>
        </w:rPr>
        <w:instrText>11</w:instrText>
      </w:r>
    </w:ins>
    <w:del w:id="2247" w:author="Olga Havel" w:date="2019-11-07T10:12:00Z">
      <w:r w:rsidDel="009133ED">
        <w:rPr>
          <w:noProof/>
        </w:rPr>
        <w:delInstrText>7</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ins w:id="2248" w:author="Olga Havel" w:date="2019-11-07T15:57:00Z">
      <w:r w:rsidR="00D1039D">
        <w:rPr>
          <w:noProof/>
        </w:rPr>
        <w:instrText>11</w:instrText>
      </w:r>
    </w:ins>
    <w:del w:id="2249" w:author="Olga Havel" w:date="2019-11-07T10:12:00Z">
      <w:r w:rsidDel="009133ED">
        <w:rPr>
          <w:noProof/>
        </w:rPr>
        <w:delInstrText>7</w:delInstrText>
      </w:r>
    </w:del>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instrText>May</w:instrText>
    </w:r>
    <w:r>
      <w:fldChar w:fldCharType="end"/>
    </w:r>
    <w:r>
      <w:instrText xml:space="preserve"> \* MERGEFORMAT </w:instrText>
    </w:r>
    <w:r>
      <w:fldChar w:fldCharType="separate"/>
    </w:r>
    <w:r w:rsidR="00A433B3">
      <w:rPr>
        <w:noProof/>
      </w:rPr>
      <w:t>May</w:t>
    </w:r>
    <w:r>
      <w:fldChar w:fldCharType="end"/>
    </w:r>
    <w:r>
      <w:t xml:space="preserve"> </w:t>
    </w:r>
    <w:r>
      <w:fldChar w:fldCharType="begin"/>
    </w:r>
    <w:r>
      <w:instrText xml:space="preserve"> SAVEDATE  \@ "d," </w:instrText>
    </w:r>
    <w:r>
      <w:fldChar w:fldCharType="separate"/>
    </w:r>
    <w:ins w:id="2250" w:author="Olga Havel" w:date="2019-11-07T15:57:00Z">
      <w:r w:rsidR="00D1039D">
        <w:rPr>
          <w:noProof/>
        </w:rPr>
        <w:t>7,</w:t>
      </w:r>
    </w:ins>
    <w:del w:id="2251" w:author="Olga Havel" w:date="2019-11-07T10:12:00Z">
      <w:r w:rsidDel="009133ED">
        <w:rPr>
          <w:noProof/>
        </w:rPr>
        <w:delText>26,</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252" w:author="Olga Havel" w:date="2019-11-07T15:57:00Z">
      <w:r w:rsidR="00D1039D">
        <w:rPr>
          <w:noProof/>
        </w:rPr>
        <w:instrText>11</w:instrText>
      </w:r>
    </w:ins>
    <w:del w:id="2253" w:author="Olga Havel" w:date="2019-11-07T10:12:00Z">
      <w:r w:rsidDel="009133ED">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254" w:author="Olga Havel" w:date="2019-11-07T15:57:00Z">
      <w:r w:rsidR="00D1039D">
        <w:rPr>
          <w:noProof/>
        </w:rPr>
        <w:instrText>11</w:instrText>
      </w:r>
    </w:ins>
    <w:del w:id="2255" w:author="Olga Havel" w:date="2019-11-07T10:12:00Z">
      <w:r w:rsidDel="009133ED">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1039D">
      <w:rPr>
        <w:noProof/>
      </w:rPr>
      <w:instrText>2019</w:instrText>
    </w:r>
    <w:r>
      <w:fldChar w:fldCharType="end"/>
    </w:r>
    <w:r>
      <w:instrText xml:space="preserve"> + 1 \* MERGEFORMAT </w:instrText>
    </w:r>
    <w:r>
      <w:fldChar w:fldCharType="separate"/>
    </w:r>
    <w:r w:rsidR="00A433B3">
      <w:rPr>
        <w:noProof/>
      </w:rPr>
      <w:instrText>2020</w:instrText>
    </w:r>
    <w:r>
      <w:fldChar w:fldCharType="end"/>
    </w:r>
    <w:r>
      <w:instrText xml:space="preserve"> "Fail" \* MERGEFORMAT  \* MERGEFORMAT </w:instrText>
    </w:r>
    <w:r>
      <w:fldChar w:fldCharType="separate"/>
    </w:r>
    <w:r w:rsidR="00A433B3">
      <w:rPr>
        <w:noProof/>
      </w:rPr>
      <w:instrText>2020</w:instrText>
    </w:r>
    <w:r>
      <w:fldChar w:fldCharType="end"/>
    </w:r>
    <w:r>
      <w:instrText xml:space="preserve"> \* MERGEFORMAT </w:instrText>
    </w:r>
    <w:r>
      <w:fldChar w:fldCharType="separate"/>
    </w:r>
    <w:r w:rsidR="00A433B3">
      <w:rPr>
        <w:noProof/>
      </w:rPr>
      <w:t>2020</w:t>
    </w:r>
    <w:r>
      <w:fldChar w:fldCharType="end"/>
    </w:r>
    <w:r>
      <w:rPr>
        <w:rFonts w:cs="Times New Roman"/>
      </w:rPr>
      <w:tab/>
    </w:r>
    <w:r>
      <w:t xml:space="preserve">[Page </w:t>
    </w:r>
    <w:r>
      <w:fldChar w:fldCharType="begin"/>
    </w:r>
    <w:r>
      <w:instrText xml:space="preserve"> PAGE </w:instrText>
    </w:r>
    <w:r>
      <w:fldChar w:fldCharType="separate"/>
    </w:r>
    <w:r w:rsidR="00A433B3">
      <w:rPr>
        <w:noProof/>
      </w:rPr>
      <w:t>25</w:t>
    </w:r>
    <w:r>
      <w:fldChar w:fldCharType="end"/>
    </w:r>
    <w:r>
      <w:t>]</w:t>
    </w:r>
  </w:p>
  <w:p w14:paraId="6279A757" w14:textId="77777777" w:rsidR="00E80651" w:rsidRDefault="00E8065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17DC" w14:textId="77777777" w:rsidR="00E80651" w:rsidRDefault="00E80651">
    <w:pPr>
      <w:pStyle w:val="Footer"/>
      <w:rPr>
        <w:highlight w:val="yellow"/>
      </w:rPr>
    </w:pPr>
  </w:p>
  <w:p w14:paraId="10C9F6AA" w14:textId="77777777" w:rsidR="00E80651" w:rsidRDefault="00E80651">
    <w:pPr>
      <w:pStyle w:val="Footer"/>
      <w:rPr>
        <w:highlight w:val="yellow"/>
      </w:rPr>
    </w:pPr>
  </w:p>
  <w:p w14:paraId="2F08A3E3" w14:textId="77777777" w:rsidR="00E80651" w:rsidRDefault="00E80651">
    <w:pPr>
      <w:pStyle w:val="Footer"/>
      <w:rPr>
        <w:highlight w:val="yellow"/>
      </w:rPr>
    </w:pPr>
  </w:p>
  <w:p w14:paraId="798403EB" w14:textId="48B1D1AB" w:rsidR="00E80651" w:rsidRDefault="00E80651">
    <w:pPr>
      <w:pStyle w:val="Footer"/>
    </w:pPr>
    <w:r>
      <w:rPr>
        <w:rFonts w:eastAsiaTheme="minorEastAsia"/>
        <w:lang w:eastAsia="zh-CN"/>
      </w:rPr>
      <w:t>Liu,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313" w:author="Olga Havel" w:date="2019-11-07T15:57:00Z">
      <w:r w:rsidR="00D1039D">
        <w:rPr>
          <w:noProof/>
        </w:rPr>
        <w:instrText>11</w:instrText>
      </w:r>
    </w:ins>
    <w:ins w:id="2314" w:author="Liushucheng (Will Liu)" w:date="2019-11-04T11:54:00Z">
      <w:del w:id="2315" w:author="Olga Havel" w:date="2019-11-07T10:12:00Z">
        <w:r w:rsidDel="009133ED">
          <w:rPr>
            <w:noProof/>
          </w:rPr>
          <w:delInstrText>11</w:delInstrText>
        </w:r>
      </w:del>
    </w:ins>
    <w:del w:id="2316" w:author="Olga Havel" w:date="2019-11-07T10:12:00Z">
      <w:r w:rsidDel="009133ED">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317" w:author="Olga Havel" w:date="2019-11-07T15:57:00Z">
      <w:r w:rsidR="00D1039D">
        <w:rPr>
          <w:noProof/>
        </w:rPr>
        <w:instrText>11</w:instrText>
      </w:r>
    </w:ins>
    <w:ins w:id="2318" w:author="Liushucheng (Will Liu)" w:date="2019-11-04T11:54:00Z">
      <w:del w:id="2319" w:author="Olga Havel" w:date="2019-11-07T10:12:00Z">
        <w:r w:rsidDel="009133ED">
          <w:rPr>
            <w:noProof/>
          </w:rPr>
          <w:delInstrText>11</w:delInstrText>
        </w:r>
      </w:del>
    </w:ins>
    <w:del w:id="2320" w:author="Olga Havel" w:date="2019-11-07T10:12:00Z">
      <w:r w:rsidDel="009133ED">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321" w:author="Olga Havel" w:date="2019-11-07T15:57:00Z">
      <w:r w:rsidR="00D1039D">
        <w:rPr>
          <w:noProof/>
        </w:rPr>
        <w:instrText>11</w:instrText>
      </w:r>
    </w:ins>
    <w:ins w:id="2322" w:author="Liushucheng (Will Liu)" w:date="2019-11-04T11:54:00Z">
      <w:del w:id="2323" w:author="Olga Havel" w:date="2019-11-07T10:12:00Z">
        <w:r w:rsidDel="009133ED">
          <w:rPr>
            <w:noProof/>
          </w:rPr>
          <w:delInstrText>11</w:delInstrText>
        </w:r>
      </w:del>
    </w:ins>
    <w:del w:id="2324" w:author="Olga Havel" w:date="2019-11-07T10:12:00Z">
      <w:r w:rsidDel="009133ED">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325" w:author="Olga Havel" w:date="2019-11-07T15:57:00Z">
      <w:r w:rsidR="00D1039D">
        <w:rPr>
          <w:noProof/>
        </w:rPr>
        <w:instrText>11</w:instrText>
      </w:r>
    </w:ins>
    <w:ins w:id="2326" w:author="Liushucheng (Will Liu)" w:date="2019-11-04T11:54:00Z">
      <w:del w:id="2327" w:author="Olga Havel" w:date="2019-11-07T10:12:00Z">
        <w:r w:rsidDel="009133ED">
          <w:rPr>
            <w:noProof/>
          </w:rPr>
          <w:delInstrText>11</w:delInstrText>
        </w:r>
      </w:del>
    </w:ins>
    <w:del w:id="2328" w:author="Olga Havel" w:date="2019-11-07T10:12:00Z">
      <w:r w:rsidDel="009133ED">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329" w:author="Olga Havel" w:date="2019-11-07T15:57:00Z">
      <w:r w:rsidR="00D1039D">
        <w:rPr>
          <w:noProof/>
        </w:rPr>
        <w:instrText>11</w:instrText>
      </w:r>
    </w:ins>
    <w:ins w:id="2330" w:author="Liushucheng (Will Liu)" w:date="2019-11-04T11:54:00Z">
      <w:del w:id="2331" w:author="Olga Havel" w:date="2019-11-07T10:12:00Z">
        <w:r w:rsidDel="009133ED">
          <w:rPr>
            <w:noProof/>
          </w:rPr>
          <w:delInstrText>11</w:delInstrText>
        </w:r>
      </w:del>
    </w:ins>
    <w:del w:id="2332" w:author="Olga Havel" w:date="2019-11-07T10:12:00Z">
      <w:r w:rsidDel="009133ED">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333" w:author="Olga Havel" w:date="2019-11-07T15:57:00Z">
      <w:r w:rsidR="00D1039D">
        <w:rPr>
          <w:noProof/>
        </w:rPr>
        <w:instrText>11</w:instrText>
      </w:r>
    </w:ins>
    <w:ins w:id="2334" w:author="Liushucheng (Will Liu)" w:date="2019-11-04T11:54:00Z">
      <w:del w:id="2335" w:author="Olga Havel" w:date="2019-11-07T10:12:00Z">
        <w:r w:rsidDel="009133ED">
          <w:rPr>
            <w:noProof/>
          </w:rPr>
          <w:delInstrText>11</w:delInstrText>
        </w:r>
      </w:del>
    </w:ins>
    <w:del w:id="2336" w:author="Olga Havel" w:date="2019-11-07T10:12:00Z">
      <w:r w:rsidDel="009133ED">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337" w:author="Olga Havel" w:date="2019-11-07T15:57:00Z">
      <w:r w:rsidR="00D1039D">
        <w:rPr>
          <w:noProof/>
        </w:rPr>
        <w:instrText>11</w:instrText>
      </w:r>
    </w:ins>
    <w:ins w:id="2338" w:author="Liushucheng (Will Liu)" w:date="2019-11-04T11:54:00Z">
      <w:del w:id="2339" w:author="Olga Havel" w:date="2019-11-07T10:12:00Z">
        <w:r w:rsidDel="009133ED">
          <w:rPr>
            <w:noProof/>
          </w:rPr>
          <w:delInstrText>11</w:delInstrText>
        </w:r>
      </w:del>
    </w:ins>
    <w:del w:id="2340" w:author="Olga Havel" w:date="2019-11-07T10:12:00Z">
      <w:r w:rsidDel="009133ED">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341" w:author="Olga Havel" w:date="2019-11-07T15:57:00Z">
      <w:r w:rsidR="00D1039D">
        <w:rPr>
          <w:noProof/>
        </w:rPr>
        <w:instrText>11</w:instrText>
      </w:r>
    </w:ins>
    <w:ins w:id="2342" w:author="Liushucheng (Will Liu)" w:date="2019-11-04T11:54:00Z">
      <w:del w:id="2343" w:author="Olga Havel" w:date="2019-11-07T10:12:00Z">
        <w:r w:rsidDel="009133ED">
          <w:rPr>
            <w:noProof/>
          </w:rPr>
          <w:delInstrText>11</w:delInstrText>
        </w:r>
      </w:del>
    </w:ins>
    <w:del w:id="2344" w:author="Olga Havel" w:date="2019-11-07T10:12:00Z">
      <w:r w:rsidDel="009133ED">
        <w:rPr>
          <w:noProof/>
        </w:rPr>
        <w:delInstrText>7</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345" w:author="Olga Havel" w:date="2019-11-07T15:57:00Z">
      <w:r w:rsidR="00D1039D">
        <w:rPr>
          <w:noProof/>
        </w:rPr>
        <w:instrText>11</w:instrText>
      </w:r>
    </w:ins>
    <w:ins w:id="2346" w:author="Liushucheng (Will Liu)" w:date="2019-11-04T11:54:00Z">
      <w:del w:id="2347" w:author="Olga Havel" w:date="2019-11-07T10:12:00Z">
        <w:r w:rsidDel="009133ED">
          <w:rPr>
            <w:noProof/>
          </w:rPr>
          <w:delInstrText>11</w:delInstrText>
        </w:r>
      </w:del>
    </w:ins>
    <w:del w:id="2348" w:author="Olga Havel" w:date="2019-11-07T10:12:00Z">
      <w:r w:rsidDel="009133ED">
        <w:rPr>
          <w:noProof/>
        </w:rPr>
        <w:delInstrText>7</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349" w:author="Olga Havel" w:date="2019-11-07T15:57:00Z">
      <w:r w:rsidR="00D1039D">
        <w:rPr>
          <w:noProof/>
        </w:rPr>
        <w:instrText>11</w:instrText>
      </w:r>
    </w:ins>
    <w:ins w:id="2350" w:author="Liushucheng (Will Liu)" w:date="2019-11-04T11:54:00Z">
      <w:del w:id="2351" w:author="Olga Havel" w:date="2019-11-07T10:12:00Z">
        <w:r w:rsidDel="009133ED">
          <w:rPr>
            <w:noProof/>
          </w:rPr>
          <w:delInstrText>11</w:delInstrText>
        </w:r>
      </w:del>
    </w:ins>
    <w:del w:id="2352" w:author="Olga Havel" w:date="2019-11-07T10:12:00Z">
      <w:r w:rsidDel="009133ED">
        <w:rPr>
          <w:noProof/>
        </w:rPr>
        <w:delInstrText>7</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ins w:id="2353" w:author="Olga Havel" w:date="2019-11-07T15:57:00Z">
      <w:r w:rsidR="00D1039D">
        <w:rPr>
          <w:noProof/>
        </w:rPr>
        <w:instrText>11</w:instrText>
      </w:r>
    </w:ins>
    <w:ins w:id="2354" w:author="Liushucheng (Will Liu)" w:date="2019-11-04T11:54:00Z">
      <w:del w:id="2355" w:author="Olga Havel" w:date="2019-11-07T10:12:00Z">
        <w:r w:rsidDel="009133ED">
          <w:rPr>
            <w:noProof/>
          </w:rPr>
          <w:delInstrText>11</w:delInstrText>
        </w:r>
      </w:del>
    </w:ins>
    <w:del w:id="2356" w:author="Olga Havel" w:date="2019-11-07T10:12:00Z">
      <w:r w:rsidDel="009133ED">
        <w:rPr>
          <w:noProof/>
        </w:rPr>
        <w:delInstrText>7</w:delInstrText>
      </w:r>
    </w:del>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t>May</w:t>
    </w:r>
    <w:r>
      <w:fldChar w:fldCharType="end"/>
    </w:r>
    <w:r>
      <w:t xml:space="preserve"> </w:t>
    </w:r>
    <w:r>
      <w:fldChar w:fldCharType="begin"/>
    </w:r>
    <w:r>
      <w:instrText xml:space="preserve"> SAVEDATE  \@ "d," </w:instrText>
    </w:r>
    <w:r>
      <w:fldChar w:fldCharType="separate"/>
    </w:r>
    <w:ins w:id="2357" w:author="Olga Havel" w:date="2019-11-07T15:57:00Z">
      <w:r w:rsidR="00D1039D">
        <w:rPr>
          <w:noProof/>
        </w:rPr>
        <w:t>7,</w:t>
      </w:r>
    </w:ins>
    <w:del w:id="2358" w:author="Olga Havel" w:date="2019-11-07T10:14:00Z">
      <w:r w:rsidDel="00D467F4">
        <w:rPr>
          <w:noProof/>
        </w:rPr>
        <w:delText>4,</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359" w:author="Olga Havel" w:date="2019-11-07T15:57:00Z">
      <w:r w:rsidR="00D1039D">
        <w:rPr>
          <w:noProof/>
        </w:rPr>
        <w:instrText>11</w:instrText>
      </w:r>
    </w:ins>
    <w:ins w:id="2360" w:author="Liushucheng (Will Liu)" w:date="2019-11-04T11:54:00Z">
      <w:del w:id="2361" w:author="Olga Havel" w:date="2019-11-07T10:12:00Z">
        <w:r w:rsidDel="009133ED">
          <w:rPr>
            <w:noProof/>
          </w:rPr>
          <w:delInstrText>11</w:delInstrText>
        </w:r>
      </w:del>
    </w:ins>
    <w:del w:id="2362" w:author="Olga Havel" w:date="2019-11-07T10:12:00Z">
      <w:r w:rsidDel="009133ED">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363" w:author="Olga Havel" w:date="2019-11-07T15:57:00Z">
      <w:r w:rsidR="00D1039D">
        <w:rPr>
          <w:noProof/>
        </w:rPr>
        <w:instrText>11</w:instrText>
      </w:r>
    </w:ins>
    <w:ins w:id="2364" w:author="Liushucheng (Will Liu)" w:date="2019-11-04T11:54:00Z">
      <w:del w:id="2365" w:author="Olga Havel" w:date="2019-11-07T10:12:00Z">
        <w:r w:rsidDel="009133ED">
          <w:rPr>
            <w:noProof/>
          </w:rPr>
          <w:delInstrText>11</w:delInstrText>
        </w:r>
      </w:del>
    </w:ins>
    <w:del w:id="2366" w:author="Olga Havel" w:date="2019-11-07T10:12:00Z">
      <w:r w:rsidDel="009133ED">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1039D">
      <w:rPr>
        <w:noProof/>
      </w:rPr>
      <w:instrText>2019</w:instrText>
    </w:r>
    <w:r>
      <w:fldChar w:fldCharType="end"/>
    </w:r>
    <w:r>
      <w:instrText xml:space="preserve"> + 1 \* MERGEFORMAT </w:instrText>
    </w:r>
    <w:r>
      <w:fldChar w:fldCharType="separate"/>
    </w:r>
    <w:r w:rsidR="00D1039D">
      <w:rPr>
        <w:noProof/>
      </w:rPr>
      <w:instrText>2020</w:instrText>
    </w:r>
    <w:r>
      <w:fldChar w:fldCharType="end"/>
    </w:r>
    <w:r>
      <w:instrText xml:space="preserve"> "Fail" \* MERGEFORMAT  \* MERGEFORMAT </w:instrText>
    </w:r>
    <w:r>
      <w:fldChar w:fldCharType="separate"/>
    </w:r>
    <w:r w:rsidR="00D1039D">
      <w:rPr>
        <w:noProof/>
      </w:rPr>
      <w:instrText>2020</w:instrText>
    </w:r>
    <w:r>
      <w:fldChar w:fldCharType="end"/>
    </w:r>
    <w:r>
      <w:instrText xml:space="preserve"> \* MERGEFORMAT </w:instrText>
    </w:r>
    <w:r>
      <w:fldChar w:fldCharType="separate"/>
    </w:r>
    <w:r w:rsidR="00D1039D">
      <w:rPr>
        <w:noProof/>
      </w:rPr>
      <w:t>2020</w:t>
    </w:r>
    <w:r>
      <w:fldChar w:fldCharType="end"/>
    </w:r>
    <w:r>
      <w:tab/>
      <w:t xml:space="preserve">[Page </w:t>
    </w:r>
    <w:r>
      <w:fldChar w:fldCharType="begin"/>
    </w:r>
    <w:r>
      <w:instrText xml:space="preserve"> PAGE </w:instrText>
    </w:r>
    <w:r>
      <w:fldChar w:fldCharType="separate"/>
    </w:r>
    <w:r w:rsidR="00D1039D">
      <w:rPr>
        <w:noProof/>
      </w:rPr>
      <w:t>1</w:t>
    </w:r>
    <w:r>
      <w:fldChar w:fldCharType="end"/>
    </w:r>
    <w:r>
      <w:t>]</w:t>
    </w:r>
  </w:p>
  <w:p w14:paraId="58974103" w14:textId="77777777" w:rsidR="00E80651" w:rsidRDefault="00E80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2549F" w14:textId="77777777" w:rsidR="002B5D05" w:rsidRDefault="002B5D05">
      <w:pPr>
        <w:spacing w:after="0" w:line="240" w:lineRule="auto"/>
      </w:pPr>
      <w:r>
        <w:separator/>
      </w:r>
    </w:p>
  </w:footnote>
  <w:footnote w:type="continuationSeparator" w:id="0">
    <w:p w14:paraId="194B524A" w14:textId="77777777" w:rsidR="002B5D05" w:rsidRDefault="002B5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DDD6" w14:textId="0648B983" w:rsidR="00E80651" w:rsidRDefault="00E80651">
    <w:pPr>
      <w:pStyle w:val="Header"/>
    </w:pPr>
    <w:r>
      <w:rPr>
        <w:lang w:eastAsia="ko-KR"/>
      </w:rPr>
      <w:t>Internet-Draft</w:t>
    </w:r>
    <w:r>
      <w:rPr>
        <w:rFonts w:cs="Times New Roman"/>
        <w:lang w:eastAsia="ko-KR"/>
      </w:rPr>
      <w:tab/>
    </w:r>
    <w:r w:rsidRPr="00570D13">
      <w:rPr>
        <w:rFonts w:cs="Times New Roman"/>
        <w:lang w:eastAsia="ko-KR"/>
      </w:rPr>
      <w:t>Intent Classification</w:t>
    </w:r>
    <w:r>
      <w:rPr>
        <w:lang w:eastAsia="ko-KR"/>
      </w:rPr>
      <w:tab/>
    </w:r>
    <w:r>
      <w:fldChar w:fldCharType="begin"/>
    </w:r>
    <w:r>
      <w:instrText xml:space="preserve"> SAVEDATE \@ "MMMM yyyy" \* MERGEFORMAT </w:instrText>
    </w:r>
    <w:r>
      <w:fldChar w:fldCharType="separate"/>
    </w:r>
    <w:r w:rsidR="00D1039D">
      <w:rPr>
        <w:noProof/>
      </w:rPr>
      <w:t>November 2019</w:t>
    </w:r>
    <w:r>
      <w:fldChar w:fldCharType="end"/>
    </w:r>
  </w:p>
  <w:p w14:paraId="3A324B0F" w14:textId="77777777" w:rsidR="00E80651" w:rsidRDefault="00E8065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076E2" w14:textId="77777777" w:rsidR="00E80651" w:rsidRDefault="00E80651">
    <w:pPr>
      <w:pStyle w:val="Header"/>
      <w:rPr>
        <w:highlight w:val="yellow"/>
      </w:rPr>
    </w:pPr>
  </w:p>
  <w:p w14:paraId="6F2D6948" w14:textId="77777777" w:rsidR="00E80651" w:rsidRDefault="00E80651">
    <w:pPr>
      <w:pStyle w:val="Header"/>
      <w:rPr>
        <w:highlight w:val="yellow"/>
      </w:rPr>
    </w:pPr>
  </w:p>
  <w:p w14:paraId="3C2CDD4D" w14:textId="401A6995" w:rsidR="00E80651" w:rsidRDefault="00E80651">
    <w:pPr>
      <w:pStyle w:val="Header"/>
      <w:rPr>
        <w:rFonts w:eastAsia="SimSun"/>
        <w:lang w:eastAsia="zh-CN"/>
      </w:rPr>
    </w:pPr>
    <w:r>
      <w:rPr>
        <w:rFonts w:eastAsia="SimSun"/>
        <w:lang w:eastAsia="zh-CN"/>
      </w:rPr>
      <w:t>Network Working Group</w:t>
    </w:r>
    <w:r>
      <w:tab/>
    </w:r>
    <w:r>
      <w:tab/>
      <w:t xml:space="preserve"> </w:t>
    </w:r>
    <w:r w:rsidRPr="001458CB">
      <w:t>C. Li</w:t>
    </w:r>
  </w:p>
  <w:p w14:paraId="2032AD6A" w14:textId="77777777" w:rsidR="00E80651" w:rsidRDefault="00E80651">
    <w:pPr>
      <w:pStyle w:val="Header"/>
      <w:rPr>
        <w:rFonts w:eastAsiaTheme="minorEastAsia"/>
        <w:lang w:eastAsia="zh-CN"/>
      </w:rPr>
    </w:pPr>
    <w:r>
      <w:t>Internet Draft</w:t>
    </w:r>
    <w:r>
      <w:tab/>
    </w:r>
    <w:r>
      <w:tab/>
    </w:r>
    <w:r w:rsidRPr="00DF12D3">
      <w:t>China Telecom</w:t>
    </w:r>
  </w:p>
  <w:p w14:paraId="53337833" w14:textId="35F6F0D4" w:rsidR="00E80651" w:rsidRDefault="00E80651">
    <w:pPr>
      <w:pStyle w:val="Header"/>
    </w:pPr>
    <w:r>
      <w:t>Intended status: Informational</w:t>
    </w:r>
    <w:r>
      <w:rPr>
        <w:rFonts w:eastAsia="SimSun" w:hint="eastAsia"/>
        <w:lang w:eastAsia="zh-CN"/>
      </w:rPr>
      <w:t xml:space="preserve">       </w:t>
    </w:r>
    <w:r>
      <w:tab/>
    </w:r>
    <w:del w:id="2256" w:author="Liushucheng (Will Liu)" w:date="2019-11-04T11:42:00Z">
      <w:r w:rsidRPr="001458CB" w:rsidDel="000C168C">
        <w:rPr>
          <w:rFonts w:eastAsiaTheme="minorEastAsia"/>
          <w:lang w:eastAsia="zh-CN"/>
        </w:rPr>
        <w:delText>Y. Cheng</w:delText>
      </w:r>
    </w:del>
  </w:p>
  <w:p w14:paraId="78971B4F" w14:textId="5D81CB2F" w:rsidR="00E80651" w:rsidRDefault="00E80651">
    <w:pPr>
      <w:pStyle w:val="Header"/>
      <w:rPr>
        <w:rFonts w:eastAsiaTheme="minorEastAsia"/>
        <w:lang w:eastAsia="zh-CN"/>
      </w:rPr>
    </w:pPr>
    <w:r>
      <w:t xml:space="preserve">Expires: </w:t>
    </w:r>
    <w:r>
      <w:fldChar w:fldCharType="begin"/>
    </w:r>
    <w:r>
      <w:instrText xml:space="preserve"> IF </w:instrText>
    </w:r>
    <w:r>
      <w:fldChar w:fldCharType="begin"/>
    </w:r>
    <w:r>
      <w:instrText xml:space="preserve"> SAVEDATE  \@ "M" \* MERGEFORMAT </w:instrText>
    </w:r>
    <w:r>
      <w:fldChar w:fldCharType="separate"/>
    </w:r>
    <w:ins w:id="2257" w:author="Olga Havel" w:date="2019-11-07T15:57:00Z">
      <w:r w:rsidR="00D1039D">
        <w:rPr>
          <w:noProof/>
        </w:rPr>
        <w:instrText>11</w:instrText>
      </w:r>
    </w:ins>
    <w:ins w:id="2258" w:author="Liushucheng (Will Liu)" w:date="2019-11-04T11:53:00Z">
      <w:del w:id="2259" w:author="Olga Havel" w:date="2019-11-07T10:12:00Z">
        <w:r w:rsidDel="009133ED">
          <w:rPr>
            <w:noProof/>
          </w:rPr>
          <w:delInstrText>11</w:delInstrText>
        </w:r>
      </w:del>
    </w:ins>
    <w:del w:id="2260" w:author="Olga Havel" w:date="2019-11-07T10:12:00Z">
      <w:r w:rsidDel="009133ED">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261" w:author="Olga Havel" w:date="2019-11-07T15:57:00Z">
      <w:r w:rsidR="00D1039D">
        <w:rPr>
          <w:noProof/>
        </w:rPr>
        <w:instrText>11</w:instrText>
      </w:r>
    </w:ins>
    <w:ins w:id="2262" w:author="Liushucheng (Will Liu)" w:date="2019-11-04T11:53:00Z">
      <w:del w:id="2263" w:author="Olga Havel" w:date="2019-11-07T10:12:00Z">
        <w:r w:rsidDel="009133ED">
          <w:rPr>
            <w:noProof/>
          </w:rPr>
          <w:delInstrText>11</w:delInstrText>
        </w:r>
      </w:del>
    </w:ins>
    <w:del w:id="2264" w:author="Olga Havel" w:date="2019-11-07T10:12:00Z">
      <w:r w:rsidDel="009133ED">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265" w:author="Olga Havel" w:date="2019-11-07T15:57:00Z">
      <w:r w:rsidR="00D1039D">
        <w:rPr>
          <w:noProof/>
        </w:rPr>
        <w:instrText>11</w:instrText>
      </w:r>
    </w:ins>
    <w:ins w:id="2266" w:author="Liushucheng (Will Liu)" w:date="2019-11-04T11:53:00Z">
      <w:del w:id="2267" w:author="Olga Havel" w:date="2019-11-07T10:12:00Z">
        <w:r w:rsidDel="009133ED">
          <w:rPr>
            <w:noProof/>
          </w:rPr>
          <w:delInstrText>11</w:delInstrText>
        </w:r>
      </w:del>
    </w:ins>
    <w:del w:id="2268" w:author="Olga Havel" w:date="2019-11-07T10:12:00Z">
      <w:r w:rsidDel="009133ED">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269" w:author="Olga Havel" w:date="2019-11-07T15:57:00Z">
      <w:r w:rsidR="00D1039D">
        <w:rPr>
          <w:noProof/>
        </w:rPr>
        <w:instrText>11</w:instrText>
      </w:r>
    </w:ins>
    <w:ins w:id="2270" w:author="Liushucheng (Will Liu)" w:date="2019-11-04T11:53:00Z">
      <w:del w:id="2271" w:author="Olga Havel" w:date="2019-11-07T10:12:00Z">
        <w:r w:rsidDel="009133ED">
          <w:rPr>
            <w:noProof/>
          </w:rPr>
          <w:delInstrText>11</w:delInstrText>
        </w:r>
      </w:del>
    </w:ins>
    <w:del w:id="2272" w:author="Olga Havel" w:date="2019-11-07T10:12:00Z">
      <w:r w:rsidDel="009133ED">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273" w:author="Olga Havel" w:date="2019-11-07T15:57:00Z">
      <w:r w:rsidR="00D1039D">
        <w:rPr>
          <w:noProof/>
        </w:rPr>
        <w:instrText>11</w:instrText>
      </w:r>
    </w:ins>
    <w:ins w:id="2274" w:author="Liushucheng (Will Liu)" w:date="2019-11-04T11:53:00Z">
      <w:del w:id="2275" w:author="Olga Havel" w:date="2019-11-07T10:12:00Z">
        <w:r w:rsidDel="009133ED">
          <w:rPr>
            <w:noProof/>
          </w:rPr>
          <w:delInstrText>11</w:delInstrText>
        </w:r>
      </w:del>
    </w:ins>
    <w:del w:id="2276" w:author="Olga Havel" w:date="2019-11-07T10:12:00Z">
      <w:r w:rsidDel="009133ED">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277" w:author="Olga Havel" w:date="2019-11-07T15:57:00Z">
      <w:r w:rsidR="00D1039D">
        <w:rPr>
          <w:noProof/>
        </w:rPr>
        <w:instrText>11</w:instrText>
      </w:r>
    </w:ins>
    <w:ins w:id="2278" w:author="Liushucheng (Will Liu)" w:date="2019-11-04T11:53:00Z">
      <w:del w:id="2279" w:author="Olga Havel" w:date="2019-11-07T10:12:00Z">
        <w:r w:rsidDel="009133ED">
          <w:rPr>
            <w:noProof/>
          </w:rPr>
          <w:delInstrText>11</w:delInstrText>
        </w:r>
      </w:del>
    </w:ins>
    <w:del w:id="2280" w:author="Olga Havel" w:date="2019-11-07T10:12:00Z">
      <w:r w:rsidDel="009133ED">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281" w:author="Olga Havel" w:date="2019-11-07T15:57:00Z">
      <w:r w:rsidR="00D1039D">
        <w:rPr>
          <w:noProof/>
        </w:rPr>
        <w:instrText>11</w:instrText>
      </w:r>
    </w:ins>
    <w:ins w:id="2282" w:author="Liushucheng (Will Liu)" w:date="2019-11-04T11:53:00Z">
      <w:del w:id="2283" w:author="Olga Havel" w:date="2019-11-07T10:12:00Z">
        <w:r w:rsidDel="009133ED">
          <w:rPr>
            <w:noProof/>
          </w:rPr>
          <w:delInstrText>11</w:delInstrText>
        </w:r>
      </w:del>
    </w:ins>
    <w:del w:id="2284" w:author="Olga Havel" w:date="2019-11-07T10:12:00Z">
      <w:r w:rsidDel="009133ED">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285" w:author="Olga Havel" w:date="2019-11-07T15:57:00Z">
      <w:r w:rsidR="00D1039D">
        <w:rPr>
          <w:noProof/>
        </w:rPr>
        <w:instrText>11</w:instrText>
      </w:r>
    </w:ins>
    <w:ins w:id="2286" w:author="Liushucheng (Will Liu)" w:date="2019-11-04T11:53:00Z">
      <w:del w:id="2287" w:author="Olga Havel" w:date="2019-11-07T10:12:00Z">
        <w:r w:rsidDel="009133ED">
          <w:rPr>
            <w:noProof/>
          </w:rPr>
          <w:delInstrText>11</w:delInstrText>
        </w:r>
      </w:del>
    </w:ins>
    <w:del w:id="2288" w:author="Olga Havel" w:date="2019-11-07T10:12:00Z">
      <w:r w:rsidDel="009133ED">
        <w:rPr>
          <w:noProof/>
        </w:rPr>
        <w:delInstrText>7</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289" w:author="Olga Havel" w:date="2019-11-07T15:57:00Z">
      <w:r w:rsidR="00D1039D">
        <w:rPr>
          <w:noProof/>
        </w:rPr>
        <w:instrText>11</w:instrText>
      </w:r>
    </w:ins>
    <w:ins w:id="2290" w:author="Liushucheng (Will Liu)" w:date="2019-11-04T11:53:00Z">
      <w:del w:id="2291" w:author="Olga Havel" w:date="2019-11-07T10:12:00Z">
        <w:r w:rsidDel="009133ED">
          <w:rPr>
            <w:noProof/>
          </w:rPr>
          <w:delInstrText>11</w:delInstrText>
        </w:r>
      </w:del>
    </w:ins>
    <w:del w:id="2292" w:author="Olga Havel" w:date="2019-11-07T10:12:00Z">
      <w:r w:rsidDel="009133ED">
        <w:rPr>
          <w:noProof/>
        </w:rPr>
        <w:delInstrText>7</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293" w:author="Olga Havel" w:date="2019-11-07T15:57:00Z">
      <w:r w:rsidR="00D1039D">
        <w:rPr>
          <w:noProof/>
        </w:rPr>
        <w:instrText>11</w:instrText>
      </w:r>
    </w:ins>
    <w:ins w:id="2294" w:author="Liushucheng (Will Liu)" w:date="2019-11-04T11:53:00Z">
      <w:del w:id="2295" w:author="Olga Havel" w:date="2019-11-07T10:12:00Z">
        <w:r w:rsidDel="009133ED">
          <w:rPr>
            <w:noProof/>
          </w:rPr>
          <w:delInstrText>11</w:delInstrText>
        </w:r>
      </w:del>
    </w:ins>
    <w:del w:id="2296" w:author="Olga Havel" w:date="2019-11-07T10:12:00Z">
      <w:r w:rsidDel="009133ED">
        <w:rPr>
          <w:noProof/>
        </w:rPr>
        <w:delInstrText>7</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ins w:id="2297" w:author="Olga Havel" w:date="2019-11-07T15:57:00Z">
      <w:r w:rsidR="00D1039D">
        <w:rPr>
          <w:noProof/>
        </w:rPr>
        <w:instrText>11</w:instrText>
      </w:r>
    </w:ins>
    <w:ins w:id="2298" w:author="Liushucheng (Will Liu)" w:date="2019-11-04T11:53:00Z">
      <w:del w:id="2299" w:author="Olga Havel" w:date="2019-11-07T10:12:00Z">
        <w:r w:rsidDel="009133ED">
          <w:rPr>
            <w:noProof/>
          </w:rPr>
          <w:delInstrText>11</w:delInstrText>
        </w:r>
      </w:del>
    </w:ins>
    <w:del w:id="2300" w:author="Olga Havel" w:date="2019-11-07T10:12:00Z">
      <w:r w:rsidDel="009133ED">
        <w:rPr>
          <w:noProof/>
        </w:rPr>
        <w:delInstrText>7</w:delInstrText>
      </w:r>
    </w:del>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instrText>May</w:instrText>
    </w:r>
    <w:r>
      <w:fldChar w:fldCharType="end"/>
    </w:r>
    <w:r>
      <w:instrText xml:space="preserve"> \* MERGEFORMAT </w:instrText>
    </w:r>
    <w:r>
      <w:fldChar w:fldCharType="separate"/>
    </w:r>
    <w:r w:rsidR="00D1039D">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301" w:author="Olga Havel" w:date="2019-11-07T15:57:00Z">
      <w:r w:rsidR="00D1039D">
        <w:rPr>
          <w:noProof/>
        </w:rPr>
        <w:instrText>11</w:instrText>
      </w:r>
    </w:ins>
    <w:ins w:id="2302" w:author="Liushucheng (Will Liu)" w:date="2019-11-04T11:53:00Z">
      <w:del w:id="2303" w:author="Olga Havel" w:date="2019-11-07T10:12:00Z">
        <w:r w:rsidDel="009133ED">
          <w:rPr>
            <w:noProof/>
          </w:rPr>
          <w:delInstrText>11</w:delInstrText>
        </w:r>
      </w:del>
    </w:ins>
    <w:del w:id="2304" w:author="Olga Havel" w:date="2019-11-07T10:12:00Z">
      <w:r w:rsidDel="009133ED">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305" w:author="Olga Havel" w:date="2019-11-07T15:57:00Z">
      <w:r w:rsidR="00D1039D">
        <w:rPr>
          <w:noProof/>
        </w:rPr>
        <w:instrText>11</w:instrText>
      </w:r>
    </w:ins>
    <w:ins w:id="2306" w:author="Liushucheng (Will Liu)" w:date="2019-11-04T11:53:00Z">
      <w:del w:id="2307" w:author="Olga Havel" w:date="2019-11-07T10:12:00Z">
        <w:r w:rsidDel="009133ED">
          <w:rPr>
            <w:noProof/>
          </w:rPr>
          <w:delInstrText>11</w:delInstrText>
        </w:r>
      </w:del>
    </w:ins>
    <w:del w:id="2308" w:author="Olga Havel" w:date="2019-11-07T10:12:00Z">
      <w:r w:rsidDel="009133ED">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1039D">
      <w:rPr>
        <w:noProof/>
      </w:rPr>
      <w:instrText>2019</w:instrText>
    </w:r>
    <w:r>
      <w:fldChar w:fldCharType="end"/>
    </w:r>
    <w:r>
      <w:instrText xml:space="preserve"> + 1 \* MERGEFORMAT </w:instrText>
    </w:r>
    <w:r>
      <w:fldChar w:fldCharType="separate"/>
    </w:r>
    <w:r w:rsidR="00D1039D">
      <w:rPr>
        <w:noProof/>
      </w:rPr>
      <w:instrText>2020</w:instrText>
    </w:r>
    <w:r>
      <w:fldChar w:fldCharType="end"/>
    </w:r>
    <w:r>
      <w:instrText xml:space="preserve"> "Fail" \* MERGEFORMAT  \* MERGEFORMAT </w:instrText>
    </w:r>
    <w:r>
      <w:fldChar w:fldCharType="separate"/>
    </w:r>
    <w:r w:rsidR="00D1039D">
      <w:rPr>
        <w:noProof/>
      </w:rPr>
      <w:instrText>2020</w:instrText>
    </w:r>
    <w:r>
      <w:fldChar w:fldCharType="end"/>
    </w:r>
    <w:r>
      <w:instrText xml:space="preserve"> \* MERGEFORMAT </w:instrText>
    </w:r>
    <w:r>
      <w:fldChar w:fldCharType="separate"/>
    </w:r>
    <w:r w:rsidR="00D1039D">
      <w:rPr>
        <w:noProof/>
      </w:rPr>
      <w:t>2020</w:t>
    </w:r>
    <w:r>
      <w:fldChar w:fldCharType="end"/>
    </w:r>
    <w:r>
      <w:rPr>
        <w:rFonts w:eastAsiaTheme="minorEastAsia" w:hint="eastAsia"/>
        <w:lang w:eastAsia="zh-CN"/>
      </w:rPr>
      <w:tab/>
    </w:r>
    <w:r>
      <w:rPr>
        <w:rFonts w:eastAsiaTheme="minorEastAsia" w:hint="eastAsia"/>
        <w:lang w:eastAsia="zh-CN"/>
      </w:rPr>
      <w:tab/>
    </w:r>
    <w:del w:id="2309" w:author="Liushucheng (Will Liu)" w:date="2019-11-04T11:43:00Z">
      <w:r w:rsidRPr="001458CB" w:rsidDel="000C168C">
        <w:rPr>
          <w:rFonts w:eastAsiaTheme="minorEastAsia"/>
          <w:lang w:eastAsia="zh-CN"/>
        </w:rPr>
        <w:delText>China Unicom</w:delText>
      </w:r>
    </w:del>
  </w:p>
  <w:p w14:paraId="57FF9D49" w14:textId="5111E124" w:rsidR="00E80651" w:rsidRDefault="00E80651">
    <w:pPr>
      <w:pStyle w:val="Header"/>
      <w:rPr>
        <w:sz w:val="27"/>
        <w:szCs w:val="27"/>
      </w:rPr>
    </w:pPr>
    <w:r>
      <w:rPr>
        <w:rFonts w:eastAsiaTheme="minorEastAsia" w:hint="eastAsia"/>
        <w:lang w:eastAsia="zh-CN"/>
      </w:rPr>
      <w:tab/>
    </w:r>
    <w:r>
      <w:rPr>
        <w:rFonts w:eastAsiaTheme="minorEastAsia" w:hint="eastAsia"/>
        <w:lang w:eastAsia="zh-CN"/>
      </w:rPr>
      <w:tab/>
    </w:r>
    <w:del w:id="2310" w:author="Liushucheng (Will Liu)" w:date="2019-11-04T11:42:00Z">
      <w:r w:rsidRPr="001458CB" w:rsidDel="000C168C">
        <w:rPr>
          <w:rFonts w:eastAsiaTheme="minorEastAsia"/>
          <w:lang w:eastAsia="zh-CN"/>
        </w:rPr>
        <w:delText>J. Strassner</w:delText>
      </w:r>
    </w:del>
  </w:p>
  <w:p w14:paraId="0441CF77" w14:textId="77777777" w:rsidR="00E80651" w:rsidRDefault="00E80651" w:rsidP="00DF12D3">
    <w:pPr>
      <w:pStyle w:val="Header"/>
      <w:jc w:val="right"/>
      <w:rPr>
        <w:sz w:val="27"/>
        <w:szCs w:val="27"/>
      </w:rPr>
    </w:pPr>
    <w:r w:rsidRPr="001458CB">
      <w:rPr>
        <w:sz w:val="27"/>
        <w:szCs w:val="27"/>
      </w:rPr>
      <w:t>O</w:t>
    </w:r>
    <w:r w:rsidRPr="001458CB">
      <w:rPr>
        <w:rFonts w:eastAsiaTheme="minorEastAsia"/>
        <w:lang w:eastAsia="zh-CN"/>
      </w:rPr>
      <w:t xml:space="preserve">. </w:t>
    </w:r>
    <w:r w:rsidRPr="001458CB">
      <w:rPr>
        <w:sz w:val="27"/>
        <w:szCs w:val="27"/>
      </w:rPr>
      <w:t>Havel</w:t>
    </w:r>
  </w:p>
  <w:p w14:paraId="7B8612FF" w14:textId="77777777" w:rsidR="00E80651" w:rsidRDefault="00E80651" w:rsidP="00DF12D3">
    <w:pPr>
      <w:pStyle w:val="Header"/>
      <w:jc w:val="right"/>
      <w:rPr>
        <w:sz w:val="27"/>
        <w:szCs w:val="27"/>
      </w:rPr>
    </w:pPr>
    <w:r>
      <w:rPr>
        <w:rFonts w:asciiTheme="minorEastAsia" w:eastAsiaTheme="minorEastAsia" w:hAnsiTheme="minorEastAsia" w:hint="eastAsia"/>
        <w:sz w:val="27"/>
        <w:szCs w:val="27"/>
        <w:lang w:eastAsia="zh-CN"/>
      </w:rPr>
      <w:t>W.</w:t>
    </w:r>
    <w:r>
      <w:rPr>
        <w:sz w:val="27"/>
        <w:szCs w:val="27"/>
      </w:rPr>
      <w:t xml:space="preserve"> </w:t>
    </w:r>
    <w:r w:rsidRPr="001458CB">
      <w:rPr>
        <w:sz w:val="27"/>
        <w:szCs w:val="27"/>
      </w:rPr>
      <w:t>Liu</w:t>
    </w:r>
  </w:p>
  <w:p w14:paraId="2F3356BB" w14:textId="77777777" w:rsidR="00E80651" w:rsidRDefault="00E80651" w:rsidP="00DF12D3">
    <w:pPr>
      <w:pStyle w:val="Header"/>
      <w:jc w:val="right"/>
      <w:rPr>
        <w:sz w:val="27"/>
        <w:szCs w:val="27"/>
      </w:rPr>
    </w:pPr>
    <w:r w:rsidRPr="001458CB">
      <w:rPr>
        <w:sz w:val="27"/>
        <w:szCs w:val="27"/>
      </w:rPr>
      <w:t>Huawei Technologies</w:t>
    </w:r>
  </w:p>
  <w:p w14:paraId="31E9F1EE" w14:textId="5F930E6A" w:rsidR="00E80651" w:rsidRDefault="00E80651" w:rsidP="00DF12D3">
    <w:pPr>
      <w:pStyle w:val="Header"/>
      <w:jc w:val="right"/>
      <w:rPr>
        <w:sz w:val="27"/>
        <w:szCs w:val="27"/>
      </w:rPr>
    </w:pPr>
    <w:r w:rsidRPr="001458CB">
      <w:rPr>
        <w:sz w:val="27"/>
        <w:szCs w:val="27"/>
      </w:rPr>
      <w:t>P</w:t>
    </w:r>
    <w:r>
      <w:rPr>
        <w:rFonts w:asciiTheme="minorEastAsia" w:eastAsiaTheme="minorEastAsia" w:hAnsiTheme="minorEastAsia" w:hint="eastAsia"/>
        <w:sz w:val="27"/>
        <w:szCs w:val="27"/>
        <w:lang w:eastAsia="zh-CN"/>
      </w:rPr>
      <w:t>.</w:t>
    </w:r>
    <w:r>
      <w:rPr>
        <w:sz w:val="27"/>
        <w:szCs w:val="27"/>
      </w:rPr>
      <w:t xml:space="preserve"> </w:t>
    </w:r>
    <w:r w:rsidRPr="001458CB">
      <w:rPr>
        <w:sz w:val="27"/>
        <w:szCs w:val="27"/>
      </w:rPr>
      <w:t>Martinez-Julia</w:t>
    </w:r>
  </w:p>
  <w:p w14:paraId="76F3017D" w14:textId="77777777" w:rsidR="00E80651" w:rsidRDefault="00E80651" w:rsidP="00DF12D3">
    <w:pPr>
      <w:pStyle w:val="Header"/>
      <w:jc w:val="right"/>
      <w:rPr>
        <w:sz w:val="27"/>
        <w:szCs w:val="27"/>
      </w:rPr>
    </w:pPr>
    <w:r>
      <w:rPr>
        <w:sz w:val="27"/>
        <w:szCs w:val="27"/>
      </w:rPr>
      <w:t>NICT</w:t>
    </w:r>
  </w:p>
  <w:p w14:paraId="638D03EE" w14:textId="4D42E647" w:rsidR="00E80651" w:rsidRDefault="00E80651" w:rsidP="00DF12D3">
    <w:pPr>
      <w:pStyle w:val="Header"/>
      <w:jc w:val="right"/>
      <w:rPr>
        <w:sz w:val="27"/>
        <w:szCs w:val="27"/>
      </w:rPr>
    </w:pPr>
    <w:r w:rsidRPr="001458CB">
      <w:rPr>
        <w:sz w:val="27"/>
        <w:szCs w:val="27"/>
      </w:rPr>
      <w:t>J</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Nobre</w:t>
    </w:r>
  </w:p>
  <w:p w14:paraId="33DCB47A" w14:textId="77777777" w:rsidR="00E80651" w:rsidRDefault="00E80651" w:rsidP="00DF12D3">
    <w:pPr>
      <w:pStyle w:val="Header"/>
      <w:jc w:val="right"/>
      <w:rPr>
        <w:sz w:val="27"/>
        <w:szCs w:val="27"/>
      </w:rPr>
    </w:pPr>
    <w:r>
      <w:rPr>
        <w:sz w:val="27"/>
        <w:szCs w:val="27"/>
      </w:rPr>
      <w:t>UFRGS</w:t>
    </w:r>
  </w:p>
  <w:p w14:paraId="242ADEC6" w14:textId="77777777" w:rsidR="00E80651" w:rsidRDefault="00E80651" w:rsidP="00DF12D3">
    <w:pPr>
      <w:pStyle w:val="Header"/>
      <w:jc w:val="right"/>
      <w:rPr>
        <w:sz w:val="27"/>
        <w:szCs w:val="27"/>
      </w:rPr>
    </w:pPr>
    <w:r>
      <w:rPr>
        <w:sz w:val="27"/>
        <w:szCs w:val="27"/>
      </w:rPr>
      <w:t>D</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Lopez</w:t>
    </w:r>
  </w:p>
  <w:p w14:paraId="4E6C9231" w14:textId="1BB1051C" w:rsidR="00E80651" w:rsidRDefault="00E80651" w:rsidP="00DF12D3">
    <w:pPr>
      <w:pStyle w:val="Header"/>
      <w:jc w:val="right"/>
      <w:rPr>
        <w:sz w:val="27"/>
        <w:szCs w:val="27"/>
      </w:rPr>
    </w:pPr>
    <w:r w:rsidRPr="00F73457">
      <w:rPr>
        <w:sz w:val="27"/>
        <w:szCs w:val="27"/>
      </w:rPr>
      <w:t>Telefonica I+D</w:t>
    </w:r>
  </w:p>
  <w:p w14:paraId="35047F31" w14:textId="44999A78" w:rsidR="00E80651" w:rsidRDefault="00E80651">
    <w:pPr>
      <w:pStyle w:val="Header"/>
      <w:rPr>
        <w:rFonts w:eastAsiaTheme="minorEastAsia"/>
        <w:lang w:eastAsia="zh-CN"/>
      </w:rPr>
    </w:pPr>
    <w:r>
      <w:rPr>
        <w:rFonts w:eastAsiaTheme="minorEastAsia" w:hint="eastAsia"/>
        <w:lang w:eastAsia="zh-CN"/>
      </w:rPr>
      <w:tab/>
    </w:r>
    <w:r>
      <w:rPr>
        <w:rFonts w:eastAsiaTheme="minorEastAsia" w:hint="eastAsia"/>
        <w:lang w:eastAsia="zh-CN"/>
      </w:rPr>
      <w:tab/>
    </w:r>
    <w:r>
      <w:fldChar w:fldCharType="begin"/>
    </w:r>
    <w:r>
      <w:instrText xml:space="preserve"> SAVEDATE  \@ "MMMM d, yyyy"  \* MERGEFORMAT </w:instrText>
    </w:r>
    <w:r>
      <w:fldChar w:fldCharType="separate"/>
    </w:r>
    <w:ins w:id="2311" w:author="Olga Havel" w:date="2019-11-07T15:57:00Z">
      <w:r w:rsidR="00D1039D">
        <w:rPr>
          <w:noProof/>
        </w:rPr>
        <w:t>November 7, 2019</w:t>
      </w:r>
    </w:ins>
    <w:del w:id="2312" w:author="Olga Havel" w:date="2019-11-07T10:14:00Z">
      <w:r w:rsidDel="00D467F4">
        <w:rPr>
          <w:noProof/>
        </w:rPr>
        <w:delText>November 4, 2019</w:delText>
      </w:r>
    </w:del>
    <w:r>
      <w:fldChar w:fldCharType="end"/>
    </w:r>
  </w:p>
  <w:p w14:paraId="08905099" w14:textId="77777777" w:rsidR="00E80651" w:rsidRDefault="00E80651">
    <w:pPr>
      <w:pStyle w:val="Header"/>
    </w:pPr>
    <w:r>
      <w:tab/>
    </w:r>
  </w:p>
  <w:p w14:paraId="2370B03C" w14:textId="77777777" w:rsidR="00E80651" w:rsidRDefault="00E80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cs="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cs="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cs="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cs="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cs="Symbol" w:hint="default"/>
      </w:rPr>
    </w:lvl>
  </w:abstractNum>
  <w:abstractNum w:abstractNumId="10" w15:restartNumberingAfterBreak="0">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1" w15:restartNumberingAfterBreak="0">
    <w:nsid w:val="031871BC"/>
    <w:multiLevelType w:val="multilevel"/>
    <w:tmpl w:val="031871BC"/>
    <w:lvl w:ilvl="0">
      <w:start w:val="1"/>
      <w:numFmt w:val="bullet"/>
      <w:lvlText w:val="o"/>
      <w:lvlJc w:val="left"/>
      <w:pPr>
        <w:tabs>
          <w:tab w:val="left" w:pos="864"/>
        </w:tabs>
        <w:ind w:left="864" w:hanging="432"/>
      </w:pPr>
      <w:rPr>
        <w:rFonts w:ascii="Courier New" w:hAnsi="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23EC526E"/>
    <w:multiLevelType w:val="multilevel"/>
    <w:tmpl w:val="23EC526E"/>
    <w:lvl w:ilvl="0">
      <w:start w:val="1"/>
      <w:numFmt w:val="upperLetter"/>
      <w:lvlText w:val="Appendix %1"/>
      <w:lvlJc w:val="left"/>
      <w:pPr>
        <w:ind w:left="36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left" w:pos="1296"/>
        </w:tabs>
        <w:ind w:left="1296" w:hanging="288"/>
      </w:pPr>
      <w:rPr>
        <w:rFonts w:hint="default"/>
      </w:rPr>
    </w:lvl>
    <w:lvl w:ilvl="7">
      <w:start w:val="1"/>
      <w:numFmt w:val="lowerLetter"/>
      <w:lvlText w:val="%8."/>
      <w:lvlJc w:val="left"/>
      <w:pPr>
        <w:tabs>
          <w:tab w:val="left" w:pos="1728"/>
        </w:tabs>
        <w:ind w:left="1440" w:hanging="432"/>
      </w:pPr>
      <w:rPr>
        <w:rFonts w:hint="default"/>
      </w:rPr>
    </w:lvl>
    <w:lvl w:ilvl="8">
      <w:start w:val="1"/>
      <w:numFmt w:val="lowerRoman"/>
      <w:lvlText w:val="%9."/>
      <w:lvlJc w:val="right"/>
      <w:pPr>
        <w:tabs>
          <w:tab w:val="left" w:pos="1584"/>
        </w:tabs>
        <w:ind w:left="1584" w:hanging="144"/>
      </w:pPr>
      <w:rPr>
        <w:rFonts w:hint="default"/>
      </w:rPr>
    </w:lvl>
  </w:abstractNum>
  <w:abstractNum w:abstractNumId="13" w15:restartNumberingAfterBreak="0">
    <w:nsid w:val="2690099D"/>
    <w:multiLevelType w:val="multilevel"/>
    <w:tmpl w:val="2690099D"/>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multilevel"/>
    <w:tmpl w:val="29DA463F"/>
    <w:lvl w:ilvl="0">
      <w:start w:val="1"/>
      <w:numFmt w:val="decimal"/>
      <w:pStyle w:val="RFCListNumbered"/>
      <w:lvlText w:val="%1."/>
      <w:lvlJc w:val="left"/>
      <w:pPr>
        <w:tabs>
          <w:tab w:val="left" w:pos="864"/>
        </w:tabs>
        <w:ind w:left="864" w:hanging="432"/>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2B8E2D40"/>
    <w:multiLevelType w:val="multilevel"/>
    <w:tmpl w:val="2B8E2D40"/>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multilevel"/>
    <w:tmpl w:val="4D4104DF"/>
    <w:lvl w:ilvl="0">
      <w:start w:val="1"/>
      <w:numFmt w:val="decimal"/>
      <w:pStyle w:val="RFCReferences"/>
      <w:lvlText w:val="[%1]"/>
      <w:lvlJc w:val="left"/>
      <w:pPr>
        <w:tabs>
          <w:tab w:val="left" w:pos="1296"/>
        </w:tabs>
        <w:ind w:left="1296" w:hanging="864"/>
      </w:pPr>
      <w:rPr>
        <w:rFonts w:hint="default"/>
      </w:rPr>
    </w:lvl>
    <w:lvl w:ilvl="1">
      <w:start w:val="1"/>
      <w:numFmt w:val="lowerLetter"/>
      <w:lvlText w:val="%2."/>
      <w:lvlJc w:val="left"/>
      <w:pPr>
        <w:tabs>
          <w:tab w:val="left" w:pos="1872"/>
        </w:tabs>
        <w:ind w:left="1872" w:hanging="360"/>
      </w:pPr>
    </w:lvl>
    <w:lvl w:ilvl="2">
      <w:start w:val="1"/>
      <w:numFmt w:val="lowerRoman"/>
      <w:lvlText w:val="%3."/>
      <w:lvlJc w:val="right"/>
      <w:pPr>
        <w:tabs>
          <w:tab w:val="left" w:pos="2592"/>
        </w:tabs>
        <w:ind w:left="2592" w:hanging="180"/>
      </w:pPr>
    </w:lvl>
    <w:lvl w:ilvl="3">
      <w:start w:val="1"/>
      <w:numFmt w:val="decimal"/>
      <w:lvlText w:val="%4."/>
      <w:lvlJc w:val="left"/>
      <w:pPr>
        <w:tabs>
          <w:tab w:val="left" w:pos="3312"/>
        </w:tabs>
        <w:ind w:left="3312" w:hanging="360"/>
      </w:pPr>
    </w:lvl>
    <w:lvl w:ilvl="4">
      <w:start w:val="1"/>
      <w:numFmt w:val="lowerLetter"/>
      <w:lvlText w:val="%5."/>
      <w:lvlJc w:val="left"/>
      <w:pPr>
        <w:tabs>
          <w:tab w:val="left" w:pos="4032"/>
        </w:tabs>
        <w:ind w:left="4032" w:hanging="360"/>
      </w:pPr>
    </w:lvl>
    <w:lvl w:ilvl="5">
      <w:start w:val="1"/>
      <w:numFmt w:val="lowerRoman"/>
      <w:lvlText w:val="%6."/>
      <w:lvlJc w:val="right"/>
      <w:pPr>
        <w:tabs>
          <w:tab w:val="left" w:pos="4752"/>
        </w:tabs>
        <w:ind w:left="4752" w:hanging="180"/>
      </w:pPr>
    </w:lvl>
    <w:lvl w:ilvl="6">
      <w:start w:val="1"/>
      <w:numFmt w:val="decimal"/>
      <w:lvlText w:val="%7."/>
      <w:lvlJc w:val="left"/>
      <w:pPr>
        <w:tabs>
          <w:tab w:val="left" w:pos="5472"/>
        </w:tabs>
        <w:ind w:left="5472" w:hanging="360"/>
      </w:pPr>
    </w:lvl>
    <w:lvl w:ilvl="7">
      <w:start w:val="1"/>
      <w:numFmt w:val="lowerLetter"/>
      <w:lvlText w:val="%8."/>
      <w:lvlJc w:val="left"/>
      <w:pPr>
        <w:tabs>
          <w:tab w:val="left" w:pos="6192"/>
        </w:tabs>
        <w:ind w:left="6192" w:hanging="360"/>
      </w:pPr>
    </w:lvl>
    <w:lvl w:ilvl="8">
      <w:start w:val="1"/>
      <w:numFmt w:val="lowerRoman"/>
      <w:lvlText w:val="%9."/>
      <w:lvlJc w:val="right"/>
      <w:pPr>
        <w:tabs>
          <w:tab w:val="left" w:pos="6912"/>
        </w:tabs>
        <w:ind w:left="6912" w:hanging="180"/>
      </w:pPr>
    </w:lvl>
  </w:abstractNum>
  <w:abstractNum w:abstractNumId="17" w15:restartNumberingAfterBreak="0">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5815BC"/>
    <w:multiLevelType w:val="multilevel"/>
    <w:tmpl w:val="785815BC"/>
    <w:lvl w:ilvl="0">
      <w:start w:val="1"/>
      <w:numFmt w:val="decimal"/>
      <w:pStyle w:val="Caption"/>
      <w:lvlText w:val="Figure %1"/>
      <w:lvlJc w:val="left"/>
      <w:pPr>
        <w:tabs>
          <w:tab w:val="left" w:pos="0"/>
        </w:tabs>
        <w:ind w:left="432" w:firstLine="0"/>
      </w:pPr>
      <w:rPr>
        <w:rFonts w:ascii="Courier New" w:hAnsi="Courier New" w:hint="default"/>
        <w:b w:val="0"/>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5"/>
  </w:num>
  <w:num w:numId="2">
    <w:abstractNumId w:val="3"/>
  </w:num>
  <w:num w:numId="3">
    <w:abstractNumId w:val="5"/>
  </w:num>
  <w:num w:numId="4">
    <w:abstractNumId w:val="8"/>
  </w:num>
  <w:num w:numId="5">
    <w:abstractNumId w:val="1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6"/>
  </w:num>
  <w:num w:numId="14">
    <w:abstractNumId w:val="14"/>
  </w:num>
  <w:num w:numId="15">
    <w:abstractNumId w:val="13"/>
  </w:num>
  <w:num w:numId="16">
    <w:abstractNumId w:val="12"/>
  </w:num>
  <w:num w:numId="17">
    <w:abstractNumId w:val="11"/>
  </w:num>
  <w:num w:numId="18">
    <w:abstractNumId w:val="18"/>
    <w:lvlOverride w:ilvl="0">
      <w:startOverride w:val="1"/>
    </w:lvlOverride>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7"/>
  </w:num>
  <w:num w:numId="33">
    <w:abstractNumId w:val="10"/>
  </w:num>
  <w:num w:numId="3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ga Havel">
    <w15:presenceInfo w15:providerId="AD" w15:userId="S-1-5-21-147214757-305610072-1517763936-3282565"/>
  </w15:person>
  <w15:person w15:author="Liushucheng (Will Liu)">
    <w15:presenceInfo w15:providerId="AD" w15:userId="S-1-5-21-147214757-305610072-1517763936-1287589"/>
  </w15:person>
  <w15:person w15:author="LIU Shucheng (Will)">
    <w15:presenceInfo w15:providerId="None" w15:userId="LIU Shuche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17CE"/>
    <w:rsid w:val="00003128"/>
    <w:rsid w:val="00005629"/>
    <w:rsid w:val="00006AFA"/>
    <w:rsid w:val="00007174"/>
    <w:rsid w:val="00013C75"/>
    <w:rsid w:val="0001519F"/>
    <w:rsid w:val="0003021B"/>
    <w:rsid w:val="00036B84"/>
    <w:rsid w:val="00036F56"/>
    <w:rsid w:val="00042131"/>
    <w:rsid w:val="00042ACC"/>
    <w:rsid w:val="000440BE"/>
    <w:rsid w:val="00045A33"/>
    <w:rsid w:val="00052D45"/>
    <w:rsid w:val="00055923"/>
    <w:rsid w:val="000566F5"/>
    <w:rsid w:val="00061E5D"/>
    <w:rsid w:val="00072E31"/>
    <w:rsid w:val="00073B3B"/>
    <w:rsid w:val="00074AC2"/>
    <w:rsid w:val="0007656C"/>
    <w:rsid w:val="00077F1E"/>
    <w:rsid w:val="00090C2B"/>
    <w:rsid w:val="000936DF"/>
    <w:rsid w:val="00093D38"/>
    <w:rsid w:val="000959C1"/>
    <w:rsid w:val="000A36F7"/>
    <w:rsid w:val="000A38A4"/>
    <w:rsid w:val="000A6A37"/>
    <w:rsid w:val="000B1845"/>
    <w:rsid w:val="000B727F"/>
    <w:rsid w:val="000C168C"/>
    <w:rsid w:val="000D2E68"/>
    <w:rsid w:val="000E223C"/>
    <w:rsid w:val="000E2C73"/>
    <w:rsid w:val="000E6691"/>
    <w:rsid w:val="000E72B1"/>
    <w:rsid w:val="000F2D89"/>
    <w:rsid w:val="00100BDA"/>
    <w:rsid w:val="001024B5"/>
    <w:rsid w:val="0010341A"/>
    <w:rsid w:val="0010357E"/>
    <w:rsid w:val="0010654D"/>
    <w:rsid w:val="00125E76"/>
    <w:rsid w:val="001279CC"/>
    <w:rsid w:val="00135F4C"/>
    <w:rsid w:val="00141262"/>
    <w:rsid w:val="001458CB"/>
    <w:rsid w:val="00145EA7"/>
    <w:rsid w:val="00146E66"/>
    <w:rsid w:val="00147470"/>
    <w:rsid w:val="001541E6"/>
    <w:rsid w:val="00155BE7"/>
    <w:rsid w:val="001569E2"/>
    <w:rsid w:val="00156C7B"/>
    <w:rsid w:val="00156CE4"/>
    <w:rsid w:val="00160DC6"/>
    <w:rsid w:val="00163B38"/>
    <w:rsid w:val="00170833"/>
    <w:rsid w:val="0018134A"/>
    <w:rsid w:val="00186E14"/>
    <w:rsid w:val="00190300"/>
    <w:rsid w:val="00190382"/>
    <w:rsid w:val="00194571"/>
    <w:rsid w:val="0019497B"/>
    <w:rsid w:val="001A3789"/>
    <w:rsid w:val="001A48EF"/>
    <w:rsid w:val="001A5008"/>
    <w:rsid w:val="001B7D8F"/>
    <w:rsid w:val="001C375A"/>
    <w:rsid w:val="001C3D24"/>
    <w:rsid w:val="001C56D0"/>
    <w:rsid w:val="001D3A8D"/>
    <w:rsid w:val="001D445A"/>
    <w:rsid w:val="001D4EF1"/>
    <w:rsid w:val="001D6AB1"/>
    <w:rsid w:val="001E0B3A"/>
    <w:rsid w:val="001E2222"/>
    <w:rsid w:val="001E3DE1"/>
    <w:rsid w:val="001E3E79"/>
    <w:rsid w:val="001E489A"/>
    <w:rsid w:val="001F394B"/>
    <w:rsid w:val="001F42BD"/>
    <w:rsid w:val="001F50EC"/>
    <w:rsid w:val="001F6550"/>
    <w:rsid w:val="001F747A"/>
    <w:rsid w:val="00213CAF"/>
    <w:rsid w:val="002156C8"/>
    <w:rsid w:val="00221738"/>
    <w:rsid w:val="00223E7A"/>
    <w:rsid w:val="002263B7"/>
    <w:rsid w:val="002344D0"/>
    <w:rsid w:val="00234834"/>
    <w:rsid w:val="00237595"/>
    <w:rsid w:val="00237697"/>
    <w:rsid w:val="00240916"/>
    <w:rsid w:val="00241295"/>
    <w:rsid w:val="00254089"/>
    <w:rsid w:val="00254FD6"/>
    <w:rsid w:val="00255EE2"/>
    <w:rsid w:val="00256092"/>
    <w:rsid w:val="00260298"/>
    <w:rsid w:val="00274720"/>
    <w:rsid w:val="00275C44"/>
    <w:rsid w:val="0027759C"/>
    <w:rsid w:val="00291216"/>
    <w:rsid w:val="002917BD"/>
    <w:rsid w:val="002925BF"/>
    <w:rsid w:val="00293733"/>
    <w:rsid w:val="00295E00"/>
    <w:rsid w:val="00296433"/>
    <w:rsid w:val="002A00D3"/>
    <w:rsid w:val="002A5501"/>
    <w:rsid w:val="002A707B"/>
    <w:rsid w:val="002B1977"/>
    <w:rsid w:val="002B5D05"/>
    <w:rsid w:val="002B6872"/>
    <w:rsid w:val="002B78B9"/>
    <w:rsid w:val="002C1F42"/>
    <w:rsid w:val="002C29D4"/>
    <w:rsid w:val="002D1403"/>
    <w:rsid w:val="002D28BA"/>
    <w:rsid w:val="002D2F11"/>
    <w:rsid w:val="002D3F7A"/>
    <w:rsid w:val="002D423F"/>
    <w:rsid w:val="002E0F5C"/>
    <w:rsid w:val="002E18C9"/>
    <w:rsid w:val="002E1CDE"/>
    <w:rsid w:val="002E1F5F"/>
    <w:rsid w:val="002E2943"/>
    <w:rsid w:val="002E41B0"/>
    <w:rsid w:val="002E4722"/>
    <w:rsid w:val="002E4CBF"/>
    <w:rsid w:val="002E5DA5"/>
    <w:rsid w:val="002F361B"/>
    <w:rsid w:val="003009CA"/>
    <w:rsid w:val="0030239C"/>
    <w:rsid w:val="00305B15"/>
    <w:rsid w:val="00316413"/>
    <w:rsid w:val="00316AC2"/>
    <w:rsid w:val="003212E7"/>
    <w:rsid w:val="00321AD1"/>
    <w:rsid w:val="003220B1"/>
    <w:rsid w:val="00330A6E"/>
    <w:rsid w:val="00334342"/>
    <w:rsid w:val="003349FE"/>
    <w:rsid w:val="00334C43"/>
    <w:rsid w:val="00341FFA"/>
    <w:rsid w:val="00342A68"/>
    <w:rsid w:val="00345474"/>
    <w:rsid w:val="003555E1"/>
    <w:rsid w:val="00357EC0"/>
    <w:rsid w:val="00363C38"/>
    <w:rsid w:val="00364225"/>
    <w:rsid w:val="00364EC7"/>
    <w:rsid w:val="003711C6"/>
    <w:rsid w:val="003749F5"/>
    <w:rsid w:val="003755C4"/>
    <w:rsid w:val="00375F95"/>
    <w:rsid w:val="00380675"/>
    <w:rsid w:val="00382021"/>
    <w:rsid w:val="003826C5"/>
    <w:rsid w:val="00396CDC"/>
    <w:rsid w:val="003A1329"/>
    <w:rsid w:val="003B156D"/>
    <w:rsid w:val="003B1B28"/>
    <w:rsid w:val="003B1F87"/>
    <w:rsid w:val="003B3D19"/>
    <w:rsid w:val="003C429A"/>
    <w:rsid w:val="003C7575"/>
    <w:rsid w:val="003F7DA5"/>
    <w:rsid w:val="004017BA"/>
    <w:rsid w:val="004135EC"/>
    <w:rsid w:val="0042045D"/>
    <w:rsid w:val="00426A67"/>
    <w:rsid w:val="004313CC"/>
    <w:rsid w:val="004315CC"/>
    <w:rsid w:val="00434956"/>
    <w:rsid w:val="004359FC"/>
    <w:rsid w:val="004437F4"/>
    <w:rsid w:val="00444B78"/>
    <w:rsid w:val="004538BC"/>
    <w:rsid w:val="004538EF"/>
    <w:rsid w:val="004546DB"/>
    <w:rsid w:val="004604B8"/>
    <w:rsid w:val="0046060F"/>
    <w:rsid w:val="004637B0"/>
    <w:rsid w:val="004645E0"/>
    <w:rsid w:val="00464984"/>
    <w:rsid w:val="00471C3B"/>
    <w:rsid w:val="0048240F"/>
    <w:rsid w:val="004A1C64"/>
    <w:rsid w:val="004B32A7"/>
    <w:rsid w:val="004B4A07"/>
    <w:rsid w:val="004B54F1"/>
    <w:rsid w:val="004C699F"/>
    <w:rsid w:val="004E25F7"/>
    <w:rsid w:val="004E3409"/>
    <w:rsid w:val="004F02F6"/>
    <w:rsid w:val="004F177A"/>
    <w:rsid w:val="004F670B"/>
    <w:rsid w:val="004F73D6"/>
    <w:rsid w:val="005010FF"/>
    <w:rsid w:val="005015B6"/>
    <w:rsid w:val="00507FD8"/>
    <w:rsid w:val="00511103"/>
    <w:rsid w:val="00514A3B"/>
    <w:rsid w:val="00522566"/>
    <w:rsid w:val="00526C8F"/>
    <w:rsid w:val="0052735F"/>
    <w:rsid w:val="00527EA8"/>
    <w:rsid w:val="00537A26"/>
    <w:rsid w:val="00544EE4"/>
    <w:rsid w:val="0054769E"/>
    <w:rsid w:val="00547B37"/>
    <w:rsid w:val="00551494"/>
    <w:rsid w:val="0056100D"/>
    <w:rsid w:val="005613B7"/>
    <w:rsid w:val="00564AA2"/>
    <w:rsid w:val="005651BA"/>
    <w:rsid w:val="00570D13"/>
    <w:rsid w:val="0057105E"/>
    <w:rsid w:val="00571D56"/>
    <w:rsid w:val="00576C11"/>
    <w:rsid w:val="00581197"/>
    <w:rsid w:val="00581409"/>
    <w:rsid w:val="00597ACE"/>
    <w:rsid w:val="005B1400"/>
    <w:rsid w:val="005B209C"/>
    <w:rsid w:val="005B57D1"/>
    <w:rsid w:val="005C03FF"/>
    <w:rsid w:val="005C15D7"/>
    <w:rsid w:val="005C1855"/>
    <w:rsid w:val="005E13F3"/>
    <w:rsid w:val="005E7658"/>
    <w:rsid w:val="005E7C29"/>
    <w:rsid w:val="005F1D39"/>
    <w:rsid w:val="005F7EFD"/>
    <w:rsid w:val="00605243"/>
    <w:rsid w:val="006111AD"/>
    <w:rsid w:val="006148C6"/>
    <w:rsid w:val="006238F2"/>
    <w:rsid w:val="006259EA"/>
    <w:rsid w:val="0063658D"/>
    <w:rsid w:val="0063752C"/>
    <w:rsid w:val="00642655"/>
    <w:rsid w:val="006472B9"/>
    <w:rsid w:val="00655A6C"/>
    <w:rsid w:val="00657594"/>
    <w:rsid w:val="006601AF"/>
    <w:rsid w:val="006677A8"/>
    <w:rsid w:val="00677EF7"/>
    <w:rsid w:val="0068090D"/>
    <w:rsid w:val="00683FBF"/>
    <w:rsid w:val="00686904"/>
    <w:rsid w:val="006906B0"/>
    <w:rsid w:val="00690E52"/>
    <w:rsid w:val="006940DC"/>
    <w:rsid w:val="00696527"/>
    <w:rsid w:val="006A1998"/>
    <w:rsid w:val="006A2C85"/>
    <w:rsid w:val="006A33B9"/>
    <w:rsid w:val="006A3F5A"/>
    <w:rsid w:val="006A45AB"/>
    <w:rsid w:val="006A74C7"/>
    <w:rsid w:val="006B2726"/>
    <w:rsid w:val="006B4615"/>
    <w:rsid w:val="006B4660"/>
    <w:rsid w:val="006B6757"/>
    <w:rsid w:val="006C2D4D"/>
    <w:rsid w:val="006C3558"/>
    <w:rsid w:val="006C40B7"/>
    <w:rsid w:val="006C7DCA"/>
    <w:rsid w:val="006D0F5A"/>
    <w:rsid w:val="006D2546"/>
    <w:rsid w:val="006D5DE5"/>
    <w:rsid w:val="006D6AFE"/>
    <w:rsid w:val="006E1129"/>
    <w:rsid w:val="006E1AC3"/>
    <w:rsid w:val="006E3627"/>
    <w:rsid w:val="006E3863"/>
    <w:rsid w:val="006E47D5"/>
    <w:rsid w:val="006F2D73"/>
    <w:rsid w:val="006F4076"/>
    <w:rsid w:val="006F6F19"/>
    <w:rsid w:val="0070371F"/>
    <w:rsid w:val="007124AB"/>
    <w:rsid w:val="00713412"/>
    <w:rsid w:val="0072225C"/>
    <w:rsid w:val="00724E77"/>
    <w:rsid w:val="007303B5"/>
    <w:rsid w:val="00741221"/>
    <w:rsid w:val="00743441"/>
    <w:rsid w:val="007467EE"/>
    <w:rsid w:val="00750C66"/>
    <w:rsid w:val="007535B4"/>
    <w:rsid w:val="00753DF3"/>
    <w:rsid w:val="00756310"/>
    <w:rsid w:val="00757691"/>
    <w:rsid w:val="00760BB4"/>
    <w:rsid w:val="0077226D"/>
    <w:rsid w:val="00772DA9"/>
    <w:rsid w:val="00776578"/>
    <w:rsid w:val="007779D3"/>
    <w:rsid w:val="00777BF8"/>
    <w:rsid w:val="00782D41"/>
    <w:rsid w:val="00785A94"/>
    <w:rsid w:val="007A01B5"/>
    <w:rsid w:val="007A64CF"/>
    <w:rsid w:val="007B160B"/>
    <w:rsid w:val="007C7844"/>
    <w:rsid w:val="007D1124"/>
    <w:rsid w:val="007D2F46"/>
    <w:rsid w:val="007D525E"/>
    <w:rsid w:val="007D61D1"/>
    <w:rsid w:val="007D7A20"/>
    <w:rsid w:val="007E10B6"/>
    <w:rsid w:val="007E23F8"/>
    <w:rsid w:val="007E33B0"/>
    <w:rsid w:val="007F606B"/>
    <w:rsid w:val="007F6E51"/>
    <w:rsid w:val="007F7864"/>
    <w:rsid w:val="007F7886"/>
    <w:rsid w:val="007F7DB5"/>
    <w:rsid w:val="00800542"/>
    <w:rsid w:val="00800C63"/>
    <w:rsid w:val="00803157"/>
    <w:rsid w:val="00803480"/>
    <w:rsid w:val="00803AE2"/>
    <w:rsid w:val="00804F21"/>
    <w:rsid w:val="008122D3"/>
    <w:rsid w:val="00812F2F"/>
    <w:rsid w:val="0081357B"/>
    <w:rsid w:val="00817A4C"/>
    <w:rsid w:val="0082310F"/>
    <w:rsid w:val="00834330"/>
    <w:rsid w:val="00845ABA"/>
    <w:rsid w:val="00850297"/>
    <w:rsid w:val="008570ED"/>
    <w:rsid w:val="00863534"/>
    <w:rsid w:val="00867C59"/>
    <w:rsid w:val="00870AAD"/>
    <w:rsid w:val="008841BD"/>
    <w:rsid w:val="00886DB3"/>
    <w:rsid w:val="00891483"/>
    <w:rsid w:val="0089160A"/>
    <w:rsid w:val="00892A1A"/>
    <w:rsid w:val="00894237"/>
    <w:rsid w:val="00896E5C"/>
    <w:rsid w:val="008A122B"/>
    <w:rsid w:val="008A3CFF"/>
    <w:rsid w:val="008A4F50"/>
    <w:rsid w:val="008C248D"/>
    <w:rsid w:val="008C625D"/>
    <w:rsid w:val="008C7637"/>
    <w:rsid w:val="008D4C6A"/>
    <w:rsid w:val="008D50C0"/>
    <w:rsid w:val="008E4A8B"/>
    <w:rsid w:val="008E5B2C"/>
    <w:rsid w:val="008E670E"/>
    <w:rsid w:val="008F2F4F"/>
    <w:rsid w:val="008F7CEA"/>
    <w:rsid w:val="00900561"/>
    <w:rsid w:val="009066C5"/>
    <w:rsid w:val="009077E0"/>
    <w:rsid w:val="009133ED"/>
    <w:rsid w:val="00913C28"/>
    <w:rsid w:val="00915D0D"/>
    <w:rsid w:val="0091607B"/>
    <w:rsid w:val="00924B0B"/>
    <w:rsid w:val="009274CE"/>
    <w:rsid w:val="00936A66"/>
    <w:rsid w:val="00937E3A"/>
    <w:rsid w:val="009439D8"/>
    <w:rsid w:val="00945E70"/>
    <w:rsid w:val="009473D2"/>
    <w:rsid w:val="0094778C"/>
    <w:rsid w:val="0095488E"/>
    <w:rsid w:val="009549FB"/>
    <w:rsid w:val="00956B70"/>
    <w:rsid w:val="009674C3"/>
    <w:rsid w:val="00967E52"/>
    <w:rsid w:val="00974FD7"/>
    <w:rsid w:val="009812A3"/>
    <w:rsid w:val="009814A2"/>
    <w:rsid w:val="00987019"/>
    <w:rsid w:val="009876A3"/>
    <w:rsid w:val="00995102"/>
    <w:rsid w:val="009A0EE2"/>
    <w:rsid w:val="009A1980"/>
    <w:rsid w:val="009A3BE3"/>
    <w:rsid w:val="009B0913"/>
    <w:rsid w:val="009C5F01"/>
    <w:rsid w:val="009D0796"/>
    <w:rsid w:val="009D0BF8"/>
    <w:rsid w:val="009D50BB"/>
    <w:rsid w:val="009D7135"/>
    <w:rsid w:val="009D7159"/>
    <w:rsid w:val="009E0865"/>
    <w:rsid w:val="009E6BEB"/>
    <w:rsid w:val="009F077F"/>
    <w:rsid w:val="009F1689"/>
    <w:rsid w:val="009F5CD1"/>
    <w:rsid w:val="009F6ABC"/>
    <w:rsid w:val="00A0090F"/>
    <w:rsid w:val="00A06E25"/>
    <w:rsid w:val="00A12D65"/>
    <w:rsid w:val="00A15E3F"/>
    <w:rsid w:val="00A179EB"/>
    <w:rsid w:val="00A179ED"/>
    <w:rsid w:val="00A214F8"/>
    <w:rsid w:val="00A246C7"/>
    <w:rsid w:val="00A34B93"/>
    <w:rsid w:val="00A41241"/>
    <w:rsid w:val="00A41519"/>
    <w:rsid w:val="00A43372"/>
    <w:rsid w:val="00A433B3"/>
    <w:rsid w:val="00A454F5"/>
    <w:rsid w:val="00A47C47"/>
    <w:rsid w:val="00A5738F"/>
    <w:rsid w:val="00A65A11"/>
    <w:rsid w:val="00A73565"/>
    <w:rsid w:val="00A7613F"/>
    <w:rsid w:val="00A77C03"/>
    <w:rsid w:val="00A82784"/>
    <w:rsid w:val="00A8355A"/>
    <w:rsid w:val="00A862DF"/>
    <w:rsid w:val="00A91C7F"/>
    <w:rsid w:val="00A95721"/>
    <w:rsid w:val="00AA0955"/>
    <w:rsid w:val="00AA6E08"/>
    <w:rsid w:val="00AA6F6E"/>
    <w:rsid w:val="00AB0A0E"/>
    <w:rsid w:val="00AC2C31"/>
    <w:rsid w:val="00AC50BB"/>
    <w:rsid w:val="00AD250A"/>
    <w:rsid w:val="00AE009F"/>
    <w:rsid w:val="00AE0541"/>
    <w:rsid w:val="00AE084D"/>
    <w:rsid w:val="00AE20CB"/>
    <w:rsid w:val="00AE33E0"/>
    <w:rsid w:val="00AE358B"/>
    <w:rsid w:val="00AE5F8D"/>
    <w:rsid w:val="00AF3B48"/>
    <w:rsid w:val="00B016B1"/>
    <w:rsid w:val="00B0188E"/>
    <w:rsid w:val="00B01DFE"/>
    <w:rsid w:val="00B0332D"/>
    <w:rsid w:val="00B0409A"/>
    <w:rsid w:val="00B05D40"/>
    <w:rsid w:val="00B06B29"/>
    <w:rsid w:val="00B11E11"/>
    <w:rsid w:val="00B16E20"/>
    <w:rsid w:val="00B2129D"/>
    <w:rsid w:val="00B21B97"/>
    <w:rsid w:val="00B2624A"/>
    <w:rsid w:val="00B3007E"/>
    <w:rsid w:val="00B317B5"/>
    <w:rsid w:val="00B35499"/>
    <w:rsid w:val="00B36768"/>
    <w:rsid w:val="00B40C03"/>
    <w:rsid w:val="00B44E7A"/>
    <w:rsid w:val="00B51104"/>
    <w:rsid w:val="00B514AB"/>
    <w:rsid w:val="00B5304B"/>
    <w:rsid w:val="00B5717A"/>
    <w:rsid w:val="00B62498"/>
    <w:rsid w:val="00B6754D"/>
    <w:rsid w:val="00B73FE0"/>
    <w:rsid w:val="00B918AD"/>
    <w:rsid w:val="00B93C90"/>
    <w:rsid w:val="00BA201A"/>
    <w:rsid w:val="00BA3562"/>
    <w:rsid w:val="00BA469F"/>
    <w:rsid w:val="00BA47FE"/>
    <w:rsid w:val="00BB2E88"/>
    <w:rsid w:val="00BB5A89"/>
    <w:rsid w:val="00BB7353"/>
    <w:rsid w:val="00BC00DB"/>
    <w:rsid w:val="00BC73C3"/>
    <w:rsid w:val="00BD1B29"/>
    <w:rsid w:val="00BD306E"/>
    <w:rsid w:val="00BD498A"/>
    <w:rsid w:val="00BD6000"/>
    <w:rsid w:val="00BD743C"/>
    <w:rsid w:val="00BE1F88"/>
    <w:rsid w:val="00BE2316"/>
    <w:rsid w:val="00BE53A4"/>
    <w:rsid w:val="00BF1B4B"/>
    <w:rsid w:val="00BF29A8"/>
    <w:rsid w:val="00BF3B74"/>
    <w:rsid w:val="00C0058B"/>
    <w:rsid w:val="00C00E0A"/>
    <w:rsid w:val="00C030F0"/>
    <w:rsid w:val="00C031EF"/>
    <w:rsid w:val="00C10F8A"/>
    <w:rsid w:val="00C126F8"/>
    <w:rsid w:val="00C13599"/>
    <w:rsid w:val="00C150E1"/>
    <w:rsid w:val="00C17E38"/>
    <w:rsid w:val="00C26AF0"/>
    <w:rsid w:val="00C30169"/>
    <w:rsid w:val="00C33F96"/>
    <w:rsid w:val="00C46F76"/>
    <w:rsid w:val="00C50B94"/>
    <w:rsid w:val="00C518E7"/>
    <w:rsid w:val="00C52563"/>
    <w:rsid w:val="00C63A15"/>
    <w:rsid w:val="00C65842"/>
    <w:rsid w:val="00C66555"/>
    <w:rsid w:val="00C66CB7"/>
    <w:rsid w:val="00C670B4"/>
    <w:rsid w:val="00C72C1F"/>
    <w:rsid w:val="00C744E6"/>
    <w:rsid w:val="00C93CE6"/>
    <w:rsid w:val="00C95C21"/>
    <w:rsid w:val="00C963D9"/>
    <w:rsid w:val="00C97092"/>
    <w:rsid w:val="00CA0E16"/>
    <w:rsid w:val="00CA6987"/>
    <w:rsid w:val="00CA7EC3"/>
    <w:rsid w:val="00CB1AE0"/>
    <w:rsid w:val="00CC4069"/>
    <w:rsid w:val="00CC6A53"/>
    <w:rsid w:val="00CD0970"/>
    <w:rsid w:val="00CE150A"/>
    <w:rsid w:val="00CF0B71"/>
    <w:rsid w:val="00CF3625"/>
    <w:rsid w:val="00CF60A5"/>
    <w:rsid w:val="00CF6B7D"/>
    <w:rsid w:val="00CF7C74"/>
    <w:rsid w:val="00D064ED"/>
    <w:rsid w:val="00D1039D"/>
    <w:rsid w:val="00D127FF"/>
    <w:rsid w:val="00D15777"/>
    <w:rsid w:val="00D2158F"/>
    <w:rsid w:val="00D23C82"/>
    <w:rsid w:val="00D24D33"/>
    <w:rsid w:val="00D25E62"/>
    <w:rsid w:val="00D26534"/>
    <w:rsid w:val="00D3118A"/>
    <w:rsid w:val="00D35B72"/>
    <w:rsid w:val="00D37305"/>
    <w:rsid w:val="00D37D2D"/>
    <w:rsid w:val="00D41291"/>
    <w:rsid w:val="00D41B98"/>
    <w:rsid w:val="00D42294"/>
    <w:rsid w:val="00D4322A"/>
    <w:rsid w:val="00D456BB"/>
    <w:rsid w:val="00D45E14"/>
    <w:rsid w:val="00D467F4"/>
    <w:rsid w:val="00D537D6"/>
    <w:rsid w:val="00D574B3"/>
    <w:rsid w:val="00D57901"/>
    <w:rsid w:val="00D60B40"/>
    <w:rsid w:val="00D628B2"/>
    <w:rsid w:val="00D73EE8"/>
    <w:rsid w:val="00D7518A"/>
    <w:rsid w:val="00D83238"/>
    <w:rsid w:val="00D84446"/>
    <w:rsid w:val="00D84811"/>
    <w:rsid w:val="00D90D8B"/>
    <w:rsid w:val="00D9244D"/>
    <w:rsid w:val="00D93034"/>
    <w:rsid w:val="00D94AF7"/>
    <w:rsid w:val="00D9527D"/>
    <w:rsid w:val="00D95463"/>
    <w:rsid w:val="00D96499"/>
    <w:rsid w:val="00DA1B42"/>
    <w:rsid w:val="00DB0170"/>
    <w:rsid w:val="00DB1636"/>
    <w:rsid w:val="00DB4C66"/>
    <w:rsid w:val="00DB6399"/>
    <w:rsid w:val="00DC09AA"/>
    <w:rsid w:val="00DC520D"/>
    <w:rsid w:val="00DC5824"/>
    <w:rsid w:val="00DE12AA"/>
    <w:rsid w:val="00DE2A7D"/>
    <w:rsid w:val="00DF0439"/>
    <w:rsid w:val="00DF12D3"/>
    <w:rsid w:val="00DF7911"/>
    <w:rsid w:val="00E00478"/>
    <w:rsid w:val="00E006CE"/>
    <w:rsid w:val="00E02AFD"/>
    <w:rsid w:val="00E05D4B"/>
    <w:rsid w:val="00E12888"/>
    <w:rsid w:val="00E134C8"/>
    <w:rsid w:val="00E254CE"/>
    <w:rsid w:val="00E25F78"/>
    <w:rsid w:val="00E326DD"/>
    <w:rsid w:val="00E347B6"/>
    <w:rsid w:val="00E357BE"/>
    <w:rsid w:val="00E42CB0"/>
    <w:rsid w:val="00E43BEF"/>
    <w:rsid w:val="00E4469D"/>
    <w:rsid w:val="00E50BD3"/>
    <w:rsid w:val="00E52CC4"/>
    <w:rsid w:val="00E56E1D"/>
    <w:rsid w:val="00E70565"/>
    <w:rsid w:val="00E80651"/>
    <w:rsid w:val="00E83AF9"/>
    <w:rsid w:val="00E84240"/>
    <w:rsid w:val="00E843A6"/>
    <w:rsid w:val="00E85A54"/>
    <w:rsid w:val="00E85F3E"/>
    <w:rsid w:val="00E863F1"/>
    <w:rsid w:val="00E87DEC"/>
    <w:rsid w:val="00E915FE"/>
    <w:rsid w:val="00E96A9C"/>
    <w:rsid w:val="00EA2BE5"/>
    <w:rsid w:val="00EA7A99"/>
    <w:rsid w:val="00EB308C"/>
    <w:rsid w:val="00EB36C4"/>
    <w:rsid w:val="00EB41EC"/>
    <w:rsid w:val="00EB63E2"/>
    <w:rsid w:val="00EB7FCA"/>
    <w:rsid w:val="00EC3968"/>
    <w:rsid w:val="00EC570E"/>
    <w:rsid w:val="00ED2D12"/>
    <w:rsid w:val="00ED3200"/>
    <w:rsid w:val="00ED513F"/>
    <w:rsid w:val="00EE11B5"/>
    <w:rsid w:val="00EE2552"/>
    <w:rsid w:val="00EE2C82"/>
    <w:rsid w:val="00EE3193"/>
    <w:rsid w:val="00EE3E41"/>
    <w:rsid w:val="00EE6D6D"/>
    <w:rsid w:val="00EF0BF4"/>
    <w:rsid w:val="00EF2452"/>
    <w:rsid w:val="00EF6485"/>
    <w:rsid w:val="00F03DA7"/>
    <w:rsid w:val="00F0522F"/>
    <w:rsid w:val="00F06C4B"/>
    <w:rsid w:val="00F0750A"/>
    <w:rsid w:val="00F22914"/>
    <w:rsid w:val="00F22A55"/>
    <w:rsid w:val="00F240B5"/>
    <w:rsid w:val="00F27E10"/>
    <w:rsid w:val="00F317DA"/>
    <w:rsid w:val="00F35EE7"/>
    <w:rsid w:val="00F410C4"/>
    <w:rsid w:val="00F475B1"/>
    <w:rsid w:val="00F54481"/>
    <w:rsid w:val="00F54D12"/>
    <w:rsid w:val="00F56B61"/>
    <w:rsid w:val="00F73457"/>
    <w:rsid w:val="00F8116F"/>
    <w:rsid w:val="00F8302C"/>
    <w:rsid w:val="00F837F0"/>
    <w:rsid w:val="00F91EC9"/>
    <w:rsid w:val="00FA1227"/>
    <w:rsid w:val="00FA2EF5"/>
    <w:rsid w:val="00FA7437"/>
    <w:rsid w:val="00FB030B"/>
    <w:rsid w:val="00FB65A9"/>
    <w:rsid w:val="00FB71ED"/>
    <w:rsid w:val="00FC1076"/>
    <w:rsid w:val="00FD6F31"/>
    <w:rsid w:val="00FE2DD8"/>
    <w:rsid w:val="00FE2F1E"/>
    <w:rsid w:val="00FE3F17"/>
    <w:rsid w:val="00FF0946"/>
    <w:rsid w:val="00FF243A"/>
    <w:rsid w:val="00FF4624"/>
    <w:rsid w:val="121E4343"/>
    <w:rsid w:val="631A14FE"/>
    <w:rsid w:val="6EB0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0207C5"/>
  <w15:docId w15:val="{C7AC7183-F825-454A-BF0C-0FA6308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pPr>
      <w:keepNext/>
      <w:numPr>
        <w:numId w:val="1"/>
      </w:numPr>
      <w:outlineLvl w:val="0"/>
    </w:pPr>
  </w:style>
  <w:style w:type="paragraph" w:styleId="Heading2">
    <w:name w:val="heading 2"/>
    <w:basedOn w:val="Normal"/>
    <w:next w:val="Normal"/>
    <w:link w:val="Heading2Char"/>
    <w:qFormat/>
    <w:pPr>
      <w:keepNext/>
      <w:numPr>
        <w:ilvl w:val="1"/>
        <w:numId w:val="1"/>
      </w:numPr>
      <w:outlineLvl w:val="1"/>
    </w:pPr>
    <w:rPr>
      <w:rFonts w:cs="Arial"/>
      <w:bCs/>
      <w:iCs/>
      <w:szCs w:val="28"/>
    </w:rPr>
  </w:style>
  <w:style w:type="paragraph" w:styleId="Heading3">
    <w:name w:val="heading 3"/>
    <w:basedOn w:val="Normal"/>
    <w:next w:val="Normal"/>
    <w:qFormat/>
    <w:pPr>
      <w:keepNext/>
      <w:numPr>
        <w:ilvl w:val="2"/>
        <w:numId w:val="1"/>
      </w:numPr>
      <w:outlineLvl w:val="2"/>
    </w:pPr>
    <w:rPr>
      <w:rFonts w:cs="Arial"/>
      <w:bCs/>
      <w:szCs w:val="26"/>
    </w:rPr>
  </w:style>
  <w:style w:type="paragraph" w:styleId="Heading4">
    <w:name w:val="heading 4"/>
    <w:basedOn w:val="Normal"/>
    <w:next w:val="Normal"/>
    <w:qFormat/>
    <w:pPr>
      <w:keepNext/>
      <w:numPr>
        <w:ilvl w:val="3"/>
        <w:numId w:val="1"/>
      </w:numPr>
      <w:outlineLvl w:val="3"/>
    </w:pPr>
    <w:rPr>
      <w:bCs/>
      <w:szCs w:val="28"/>
    </w:rPr>
  </w:style>
  <w:style w:type="paragraph" w:styleId="Heading5">
    <w:name w:val="heading 5"/>
    <w:basedOn w:val="Normal"/>
    <w:next w:val="Normal"/>
    <w:qFormat/>
    <w:pPr>
      <w:keepNext/>
      <w:numPr>
        <w:ilvl w:val="4"/>
        <w:numId w:val="1"/>
      </w:numPr>
      <w:outlineLvl w:val="4"/>
    </w:pPr>
    <w:rPr>
      <w:bCs/>
      <w:iCs/>
      <w:szCs w:val="26"/>
    </w:rPr>
  </w:style>
  <w:style w:type="paragraph" w:styleId="Heading6">
    <w:name w:val="heading 6"/>
    <w:basedOn w:val="Normal"/>
    <w:next w:val="Normal"/>
    <w:qFormat/>
    <w:pPr>
      <w:keepNext/>
      <w:numPr>
        <w:ilvl w:val="5"/>
        <w:numId w:val="1"/>
      </w:numPr>
      <w:outlineLvl w:val="5"/>
    </w:pPr>
    <w:rPr>
      <w:bCs/>
      <w:szCs w:val="22"/>
    </w:rPr>
  </w:style>
  <w:style w:type="paragraph" w:styleId="Heading7">
    <w:name w:val="heading 7"/>
    <w:basedOn w:val="Normal"/>
    <w:next w:val="Normal"/>
    <w:qFormat/>
    <w:pPr>
      <w:keepNext/>
      <w:numPr>
        <w:ilvl w:val="6"/>
        <w:numId w:val="1"/>
      </w:numPr>
      <w:outlineLvl w:val="6"/>
    </w:pPr>
  </w:style>
  <w:style w:type="paragraph" w:styleId="Heading8">
    <w:name w:val="heading 8"/>
    <w:basedOn w:val="Normal"/>
    <w:next w:val="Normal"/>
    <w:qFormat/>
    <w:pPr>
      <w:keepNext/>
      <w:numPr>
        <w:ilvl w:val="7"/>
        <w:numId w:val="1"/>
      </w:numPr>
      <w:outlineLvl w:val="7"/>
    </w:pPr>
    <w:rPr>
      <w:iCs/>
    </w:rPr>
  </w:style>
  <w:style w:type="paragraph" w:styleId="Heading9">
    <w:name w:val="heading 9"/>
    <w:basedOn w:val="Normal"/>
    <w:next w:val="Normal"/>
    <w:qFormat/>
    <w:pPr>
      <w:keepNext/>
      <w:numPr>
        <w:ilvl w:val="8"/>
        <w:numId w:val="1"/>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semiHidden/>
    <w:pPr>
      <w:ind w:left="1080" w:hanging="360"/>
    </w:pPr>
  </w:style>
  <w:style w:type="paragraph" w:styleId="TOC7">
    <w:name w:val="toc 7"/>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ListNumber2">
    <w:name w:val="List Number 2"/>
    <w:basedOn w:val="Normal"/>
    <w:semiHidden/>
    <w:pPr>
      <w:numPr>
        <w:numId w:val="2"/>
      </w:numPr>
    </w:pPr>
  </w:style>
  <w:style w:type="paragraph" w:styleId="NoteHeading">
    <w:name w:val="Note Heading"/>
    <w:basedOn w:val="Normal"/>
    <w:next w:val="Normal"/>
    <w:semiHidden/>
  </w:style>
  <w:style w:type="paragraph" w:styleId="ListBullet4">
    <w:name w:val="List Bullet 4"/>
    <w:basedOn w:val="Normal"/>
    <w:semiHidden/>
    <w:pPr>
      <w:numPr>
        <w:numId w:val="3"/>
      </w:numPr>
    </w:pPr>
  </w:style>
  <w:style w:type="paragraph" w:styleId="E-mailSignature">
    <w:name w:val="E-mail Signature"/>
    <w:basedOn w:val="Normal"/>
    <w:semiHidden/>
  </w:style>
  <w:style w:type="paragraph" w:styleId="ListNumber">
    <w:name w:val="List Number"/>
    <w:basedOn w:val="Normal"/>
    <w:semiHidden/>
    <w:pPr>
      <w:numPr>
        <w:numId w:val="4"/>
      </w:numPr>
    </w:pPr>
  </w:style>
  <w:style w:type="paragraph" w:styleId="NormalIndent">
    <w:name w:val="Normal Indent"/>
    <w:basedOn w:val="Normal"/>
    <w:semiHidden/>
    <w:pPr>
      <w:ind w:left="720"/>
    </w:pPr>
  </w:style>
  <w:style w:type="paragraph" w:styleId="Caption">
    <w:name w:val="caption"/>
    <w:basedOn w:val="Normal"/>
    <w:next w:val="Normal"/>
    <w:qFormat/>
    <w:pPr>
      <w:numPr>
        <w:numId w:val="5"/>
      </w:numPr>
      <w:jc w:val="center"/>
    </w:pPr>
    <w:rPr>
      <w:bCs/>
      <w:szCs w:val="20"/>
    </w:rPr>
  </w:style>
  <w:style w:type="paragraph" w:styleId="ListBullet">
    <w:name w:val="List Bullet"/>
    <w:basedOn w:val="Normal"/>
    <w:semiHidden/>
    <w:pPr>
      <w:numPr>
        <w:numId w:val="6"/>
      </w:numPr>
    </w:pPr>
  </w:style>
  <w:style w:type="paragraph" w:styleId="EnvelopeAddress">
    <w:name w:val="envelope address"/>
    <w:basedOn w:val="Normal"/>
    <w:semiHidden/>
    <w:pPr>
      <w:framePr w:w="7920" w:h="1980" w:hRule="exact" w:hSpace="180" w:wrap="around" w:hAnchor="page" w:xAlign="center" w:yAlign="bottom"/>
      <w:ind w:left="2880"/>
    </w:pPr>
    <w:rPr>
      <w:rFonts w:ascii="Arial" w:hAnsi="Arial" w:cs="Arial"/>
    </w:rPr>
  </w:style>
  <w:style w:type="paragraph" w:styleId="CommentText">
    <w:name w:val="annotation text"/>
    <w:basedOn w:val="Normal"/>
    <w:link w:val="CommentTextChar"/>
    <w:semiHidden/>
    <w:unhideWhenUsed/>
    <w:pPr>
      <w:spacing w:line="240" w:lineRule="auto"/>
    </w:pPr>
    <w:rPr>
      <w:sz w:val="20"/>
      <w:szCs w:val="20"/>
    </w:rPr>
  </w:style>
  <w:style w:type="paragraph" w:styleId="Salutation">
    <w:name w:val="Salutation"/>
    <w:basedOn w:val="Normal"/>
    <w:next w:val="Normal"/>
    <w:semiHidden/>
  </w:style>
  <w:style w:type="paragraph" w:styleId="BodyText3">
    <w:name w:val="Body Text 3"/>
    <w:basedOn w:val="Normal"/>
    <w:semiHidden/>
    <w:pPr>
      <w:spacing w:after="120"/>
    </w:pPr>
    <w:rPr>
      <w:sz w:val="16"/>
      <w:szCs w:val="16"/>
    </w:rPr>
  </w:style>
  <w:style w:type="paragraph" w:styleId="Closing">
    <w:name w:val="Closing"/>
    <w:basedOn w:val="Normal"/>
    <w:semiHidden/>
    <w:pPr>
      <w:ind w:left="4320"/>
    </w:pPr>
  </w:style>
  <w:style w:type="paragraph" w:styleId="ListBullet3">
    <w:name w:val="List Bullet 3"/>
    <w:basedOn w:val="Normal"/>
    <w:semiHidden/>
    <w:pPr>
      <w:numPr>
        <w:numId w:val="7"/>
      </w:numPr>
    </w:pPr>
  </w:style>
  <w:style w:type="paragraph" w:styleId="BodyText">
    <w:name w:val="Body Text"/>
    <w:basedOn w:val="Normal"/>
    <w:semiHidden/>
    <w:pPr>
      <w:spacing w:after="120"/>
    </w:pPr>
  </w:style>
  <w:style w:type="paragraph" w:styleId="BodyTextIndent">
    <w:name w:val="Body Text Indent"/>
    <w:basedOn w:val="Normal"/>
    <w:semiHidden/>
    <w:pPr>
      <w:spacing w:after="120"/>
      <w:ind w:left="360"/>
    </w:pPr>
  </w:style>
  <w:style w:type="paragraph" w:styleId="ListNumber3">
    <w:name w:val="List Number 3"/>
    <w:basedOn w:val="Normal"/>
    <w:semiHidden/>
    <w:pPr>
      <w:numPr>
        <w:numId w:val="8"/>
      </w:numPr>
    </w:pPr>
  </w:style>
  <w:style w:type="paragraph" w:styleId="List2">
    <w:name w:val="List 2"/>
    <w:basedOn w:val="Normal"/>
    <w:semiHidden/>
    <w:pPr>
      <w:ind w:left="720" w:hanging="360"/>
    </w:pPr>
  </w:style>
  <w:style w:type="paragraph" w:styleId="ListContinue">
    <w:name w:val="List Continue"/>
    <w:basedOn w:val="Normal"/>
    <w:semiHidden/>
    <w:pPr>
      <w:spacing w:after="120"/>
      <w:ind w:left="360"/>
    </w:pPr>
  </w:style>
  <w:style w:type="paragraph" w:styleId="BlockText">
    <w:name w:val="Block Text"/>
    <w:basedOn w:val="Normal"/>
    <w:semiHidden/>
    <w:pPr>
      <w:spacing w:after="120"/>
      <w:ind w:left="1440" w:right="1440"/>
    </w:pPr>
  </w:style>
  <w:style w:type="paragraph" w:styleId="ListBullet2">
    <w:name w:val="List Bullet 2"/>
    <w:basedOn w:val="Normal"/>
    <w:semiHidden/>
    <w:pPr>
      <w:numPr>
        <w:numId w:val="9"/>
      </w:numPr>
    </w:pPr>
  </w:style>
  <w:style w:type="paragraph" w:styleId="HTMLAddress">
    <w:name w:val="HTML Address"/>
    <w:basedOn w:val="Normal"/>
    <w:semiHidden/>
    <w:rPr>
      <w:i/>
      <w:iCs/>
    </w:rPr>
  </w:style>
  <w:style w:type="paragraph" w:styleId="TOC5">
    <w:name w:val="toc 5"/>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lang w:eastAsia="ko-KR"/>
    </w:rPr>
  </w:style>
  <w:style w:type="paragraph" w:styleId="ListBullet5">
    <w:name w:val="List Bullet 5"/>
    <w:basedOn w:val="Normal"/>
    <w:semiHidden/>
    <w:pPr>
      <w:numPr>
        <w:numId w:val="10"/>
      </w:numPr>
    </w:pPr>
  </w:style>
  <w:style w:type="paragraph" w:styleId="ListNumber4">
    <w:name w:val="List Number 4"/>
    <w:basedOn w:val="Normal"/>
    <w:semiHidden/>
    <w:pPr>
      <w:numPr>
        <w:numId w:val="11"/>
      </w:numPr>
    </w:pPr>
  </w:style>
  <w:style w:type="paragraph" w:styleId="TOC8">
    <w:name w:val="toc 8"/>
    <w:basedOn w:val="Normal"/>
    <w:next w:val="Normal"/>
    <w:uiPriority w:val="3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Date">
    <w:name w:val="Date"/>
    <w:basedOn w:val="Normal"/>
    <w:next w:val="Normal"/>
    <w:semiHidden/>
  </w:style>
  <w:style w:type="paragraph" w:styleId="BodyTextIndent2">
    <w:name w:val="Body Text Indent 2"/>
    <w:basedOn w:val="Normal"/>
    <w:semiHidden/>
    <w:pPr>
      <w:spacing w:after="120" w:line="480" w:lineRule="auto"/>
      <w:ind w:left="360"/>
    </w:pPr>
  </w:style>
  <w:style w:type="paragraph" w:styleId="ListContinue5">
    <w:name w:val="List Continue 5"/>
    <w:basedOn w:val="Normal"/>
    <w:semiHidden/>
    <w:pPr>
      <w:spacing w:after="120"/>
      <w:ind w:left="1800"/>
    </w:pPr>
  </w:style>
  <w:style w:type="paragraph" w:styleId="BalloonText">
    <w:name w:val="Balloon Text"/>
    <w:basedOn w:val="Normal"/>
    <w:link w:val="BalloonTextChar"/>
    <w:pPr>
      <w:spacing w:after="0" w:line="240" w:lineRule="auto"/>
    </w:pPr>
    <w:rPr>
      <w:rFonts w:ascii="Tahoma" w:hAnsi="Tahoma" w:cs="Times New Roman"/>
      <w:sz w:val="16"/>
      <w:szCs w:val="16"/>
    </w:rPr>
  </w:style>
  <w:style w:type="paragraph" w:styleId="Footer">
    <w:name w:val="footer"/>
    <w:basedOn w:val="Header"/>
    <w:qFormat/>
    <w:rPr>
      <w:lang w:eastAsia="ko-KR"/>
    </w:rPr>
  </w:style>
  <w:style w:type="paragraph" w:styleId="Header">
    <w:name w:val="header"/>
    <w:basedOn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EnvelopeReturn">
    <w:name w:val="envelope return"/>
    <w:basedOn w:val="Normal"/>
    <w:semiHidden/>
    <w:rPr>
      <w:rFonts w:ascii="Arial" w:hAnsi="Arial" w:cs="Arial"/>
      <w:sz w:val="20"/>
      <w:szCs w:val="20"/>
    </w:rPr>
  </w:style>
  <w:style w:type="paragraph" w:styleId="Signature">
    <w:name w:val="Signature"/>
    <w:basedOn w:val="Normal"/>
    <w:semiHidden/>
    <w:pPr>
      <w:ind w:left="4320"/>
    </w:pPr>
  </w:style>
  <w:style w:type="paragraph" w:styleId="TOC1">
    <w:name w:val="toc 1"/>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style>
  <w:style w:type="paragraph" w:styleId="ListContinue4">
    <w:name w:val="List Continue 4"/>
    <w:basedOn w:val="Normal"/>
    <w:semiHidden/>
    <w:pPr>
      <w:spacing w:after="120"/>
      <w:ind w:left="1440"/>
    </w:pPr>
  </w:style>
  <w:style w:type="paragraph" w:styleId="TOC4">
    <w:name w:val="toc 4"/>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ubtitle">
    <w:name w:val="Subtitle"/>
    <w:basedOn w:val="Normal"/>
    <w:qFormat/>
    <w:pPr>
      <w:spacing w:after="60"/>
      <w:jc w:val="center"/>
      <w:outlineLvl w:val="1"/>
    </w:pPr>
    <w:rPr>
      <w:rFonts w:ascii="Arial" w:hAnsi="Arial" w:cs="Arial"/>
    </w:rPr>
  </w:style>
  <w:style w:type="paragraph" w:styleId="ListNumber5">
    <w:name w:val="List Number 5"/>
    <w:basedOn w:val="Normal"/>
    <w:semiHidden/>
    <w:pPr>
      <w:numPr>
        <w:numId w:val="12"/>
      </w:numPr>
    </w:pPr>
  </w:style>
  <w:style w:type="paragraph" w:styleId="List">
    <w:name w:val="List"/>
    <w:basedOn w:val="Normal"/>
    <w:semiHidden/>
    <w:pPr>
      <w:ind w:left="360" w:hanging="360"/>
    </w:pPr>
  </w:style>
  <w:style w:type="paragraph" w:styleId="FootnoteText">
    <w:name w:val="footnote text"/>
    <w:basedOn w:val="Normal"/>
    <w:semiHidden/>
    <w:rPr>
      <w:sz w:val="20"/>
      <w:szCs w:val="20"/>
    </w:rPr>
  </w:style>
  <w:style w:type="paragraph" w:styleId="TOC6">
    <w:name w:val="toc 6"/>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List5">
    <w:name w:val="List 5"/>
    <w:basedOn w:val="Normal"/>
    <w:semiHidden/>
    <w:pPr>
      <w:ind w:left="1800" w:hanging="360"/>
    </w:pPr>
  </w:style>
  <w:style w:type="paragraph" w:styleId="BodyTextIndent3">
    <w:name w:val="Body Text Indent 3"/>
    <w:basedOn w:val="Normal"/>
    <w:semiHidden/>
    <w:pPr>
      <w:spacing w:after="120"/>
      <w:ind w:left="360"/>
    </w:pPr>
    <w:rPr>
      <w:sz w:val="16"/>
      <w:szCs w:val="16"/>
    </w:rPr>
  </w:style>
  <w:style w:type="paragraph" w:styleId="TOC2">
    <w:name w:val="toc 2"/>
    <w:basedOn w:val="Normal"/>
    <w:next w:val="Normal"/>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style>
  <w:style w:type="paragraph" w:styleId="TOC9">
    <w:name w:val="toc 9"/>
    <w:basedOn w:val="Normal"/>
    <w:next w:val="Normal"/>
    <w:uiPriority w:val="3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odyText2">
    <w:name w:val="Body Text 2"/>
    <w:basedOn w:val="Normal"/>
    <w:semiHidden/>
    <w:pPr>
      <w:spacing w:after="120" w:line="480" w:lineRule="auto"/>
    </w:pPr>
  </w:style>
  <w:style w:type="paragraph" w:styleId="List4">
    <w:name w:val="List 4"/>
    <w:basedOn w:val="Normal"/>
    <w:semiHidden/>
    <w:pPr>
      <w:ind w:left="1440" w:hanging="360"/>
    </w:pPr>
  </w:style>
  <w:style w:type="paragraph" w:styleId="ListContinue2">
    <w:name w:val="List Continue 2"/>
    <w:basedOn w:val="Normal"/>
    <w:semiHidden/>
    <w:pPr>
      <w:spacing w:after="120"/>
      <w:ind w:left="72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Preformatted">
    <w:name w:val="HTML Preformatted"/>
    <w:basedOn w:val="Normal"/>
    <w:semiHidden/>
    <w:rPr>
      <w:sz w:val="20"/>
      <w:szCs w:val="20"/>
    </w:rPr>
  </w:style>
  <w:style w:type="paragraph" w:styleId="NormalWeb">
    <w:name w:val="Normal (Web)"/>
    <w:basedOn w:val="Normal"/>
    <w:semiHidden/>
    <w:rPr>
      <w:rFonts w:ascii="Times New Roman" w:hAnsi="Times New Roman" w:cs="Times New Roman"/>
    </w:rPr>
  </w:style>
  <w:style w:type="paragraph" w:styleId="ListContinue3">
    <w:name w:val="List Continue 3"/>
    <w:basedOn w:val="Normal"/>
    <w:semiHidden/>
    <w:pPr>
      <w:spacing w:after="120"/>
      <w:ind w:left="10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table" w:styleId="TableGrid">
    <w:name w:val="Table Grid"/>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Elegant">
    <w:name w:val="Table Elegant"/>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Classic1">
    <w:name w:val="Table Classic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Simple1">
    <w:name w:val="Table Simple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3Deffects1">
    <w:name w:val="Table 3D effects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List1">
    <w:name w:val="Table List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Contemporary">
    <w:name w:val="Table Contemporary"/>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Columns1">
    <w:name w:val="Table Columns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Web1">
    <w:name w:val="Table Web 1"/>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Professional">
    <w:name w:val="Table Professional"/>
    <w:basedOn w:val="TableNormal"/>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Strong">
    <w:name w:val="Strong"/>
    <w:qFormat/>
    <w:rPr>
      <w:b/>
      <w:bCs/>
    </w:rPr>
  </w:style>
  <w:style w:type="character" w:styleId="EndnoteReference">
    <w:name w:val="endnote reference"/>
    <w:semiHidden/>
    <w:rPr>
      <w:vertAlign w:val="baseline"/>
    </w:r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Emphasis">
    <w:name w:val="Emphasis"/>
    <w:qFormat/>
    <w:rPr>
      <w:i/>
      <w:iCs/>
    </w:rPr>
  </w:style>
  <w:style w:type="character" w:styleId="LineNumber">
    <w:name w:val="line number"/>
    <w:basedOn w:val="DefaultParagraphFont"/>
    <w:semiHidden/>
  </w:style>
  <w:style w:type="character" w:styleId="HTMLDefinition">
    <w:name w:val="HTML Definition"/>
    <w:semiHidden/>
    <w:rPr>
      <w:i/>
      <w:iCs/>
    </w:rPr>
  </w:style>
  <w:style w:type="character" w:styleId="HTMLTypewriter">
    <w:name w:val="HTML Typewriter"/>
    <w:semiHidden/>
    <w:rPr>
      <w:rFonts w:ascii="Courier New" w:hAnsi="Courier New" w:cs="Courier New"/>
      <w:sz w:val="20"/>
      <w:szCs w:val="20"/>
    </w:rPr>
  </w:style>
  <w:style w:type="character" w:styleId="HTMLAcronym">
    <w:name w:val="HTML Acronym"/>
    <w:basedOn w:val="DefaultParagraphFont"/>
    <w:semiHidden/>
  </w:style>
  <w:style w:type="character" w:styleId="HTMLVariable">
    <w:name w:val="HTML Variable"/>
    <w:semiHidden/>
    <w:rPr>
      <w:i/>
      <w:iCs/>
    </w:rPr>
  </w:style>
  <w:style w:type="character" w:styleId="Hyperlink">
    <w:name w:val="Hyperlink"/>
    <w:uiPriority w:val="99"/>
    <w:rPr>
      <w:color w:val="0000FF"/>
      <w:u w:val="single"/>
    </w:rPr>
  </w:style>
  <w:style w:type="character" w:styleId="HTMLCode">
    <w:name w:val="HTML Code"/>
    <w:semiHidden/>
    <w:rPr>
      <w:rFonts w:ascii="Courier New" w:hAnsi="Courier New" w:cs="Courier New"/>
      <w:sz w:val="20"/>
      <w:szCs w:val="20"/>
    </w:rPr>
  </w:style>
  <w:style w:type="character" w:styleId="CommentReference">
    <w:name w:val="annotation reference"/>
    <w:basedOn w:val="DefaultParagraphFont"/>
    <w:semiHidden/>
    <w:unhideWhenUsed/>
    <w:rPr>
      <w:sz w:val="16"/>
      <w:szCs w:val="16"/>
    </w:rPr>
  </w:style>
  <w:style w:type="character" w:styleId="HTMLCite">
    <w:name w:val="HTML Cite"/>
    <w:semiHidden/>
    <w:rPr>
      <w:i/>
      <w:iCs/>
    </w:rPr>
  </w:style>
  <w:style w:type="character" w:styleId="FootnoteReference">
    <w:name w:val="footnote reference"/>
    <w:semiHidden/>
    <w:rPr>
      <w:vertAlign w:val="superscript"/>
    </w:rPr>
  </w:style>
  <w:style w:type="character" w:styleId="HTMLKeyboard">
    <w:name w:val="HTML Keyboard"/>
    <w:semiHidden/>
    <w:rPr>
      <w:rFonts w:ascii="Courier New" w:hAnsi="Courier New" w:cs="Courier New"/>
      <w:sz w:val="20"/>
      <w:szCs w:val="20"/>
    </w:rPr>
  </w:style>
  <w:style w:type="character" w:styleId="HTMLSample">
    <w:name w:val="HTML Sample"/>
    <w:semiHidden/>
    <w:rPr>
      <w:rFonts w:ascii="Courier New" w:hAnsi="Courier New" w:cs="Courier New"/>
    </w:rPr>
  </w:style>
  <w:style w:type="paragraph" w:customStyle="1" w:styleId="RFCH1-noTOCnonum">
    <w:name w:val="RFC H1 - no TOC no num"/>
    <w:basedOn w:val="RFCH1-nonum"/>
    <w:next w:val="Normal"/>
    <w:pPr>
      <w:outlineLvl w:val="9"/>
    </w:pPr>
  </w:style>
  <w:style w:type="paragraph" w:customStyle="1" w:styleId="RFCH1-nonum">
    <w:name w:val="RFC H1 - no num"/>
    <w:basedOn w:val="Normal"/>
    <w:next w:val="Normal"/>
    <w:semiHidden/>
    <w:pPr>
      <w:keepNext/>
      <w:ind w:left="0"/>
      <w:outlineLvl w:val="0"/>
    </w:pPr>
    <w:rPr>
      <w:rFonts w:eastAsia="Times New Roman"/>
      <w:bCs/>
    </w:rPr>
  </w:style>
  <w:style w:type="paragraph" w:customStyle="1" w:styleId="RFCReferencesBookmark">
    <w:name w:val="RFC References Bookmark"/>
    <w:basedOn w:val="RFCReferences"/>
    <w:pPr>
      <w:numPr>
        <w:numId w:val="0"/>
      </w:numPr>
      <w:ind w:left="1872" w:hanging="1440"/>
    </w:pPr>
  </w:style>
  <w:style w:type="paragraph" w:customStyle="1" w:styleId="RFCReferences">
    <w:name w:val="RFC References"/>
    <w:basedOn w:val="Normal"/>
    <w:pPr>
      <w:keepLines/>
      <w:numPr>
        <w:numId w:val="13"/>
      </w:numPr>
      <w:tabs>
        <w:tab w:val="clear" w:pos="432"/>
        <w:tab w:val="clear" w:pos="864"/>
      </w:tabs>
    </w:pPr>
  </w:style>
  <w:style w:type="paragraph" w:customStyle="1" w:styleId="RFCTitle">
    <w:name w:val="RFC Title"/>
    <w:basedOn w:val="Normal"/>
    <w:pPr>
      <w:spacing w:after="480"/>
      <w:jc w:val="center"/>
    </w:pPr>
    <w:rPr>
      <w:rFonts w:eastAsia="Times New Roman"/>
    </w:rPr>
  </w:style>
  <w:style w:type="paragraph" w:customStyle="1" w:styleId="RFCInstructions">
    <w:name w:val="RFC Instructions"/>
    <w:basedOn w:val="Normal"/>
    <w:next w:val="Normal"/>
    <w:semiHidden/>
    <w:rPr>
      <w:b/>
    </w:rPr>
  </w:style>
  <w:style w:type="paragraph" w:customStyle="1" w:styleId="RFCListNumbered">
    <w:name w:val="RFC List Numbered"/>
    <w:basedOn w:val="Normal"/>
    <w:pPr>
      <w:keepLines/>
      <w:numPr>
        <w:numId w:val="14"/>
      </w:numPr>
    </w:pPr>
  </w:style>
  <w:style w:type="paragraph" w:customStyle="1" w:styleId="RFCApp">
    <w:name w:val="RFC App"/>
    <w:basedOn w:val="RFCH1-nonum"/>
    <w:next w:val="Normal"/>
    <w:pPr>
      <w:pageBreakBefore/>
      <w:numPr>
        <w:numId w:val="15"/>
      </w:numPr>
    </w:pPr>
  </w:style>
  <w:style w:type="paragraph" w:customStyle="1" w:styleId="RFCAppH1">
    <w:name w:val="RFC App H1"/>
    <w:basedOn w:val="RFCH1-nonum"/>
    <w:next w:val="Normal"/>
    <w:pPr>
      <w:numPr>
        <w:ilvl w:val="1"/>
        <w:numId w:val="16"/>
      </w:numPr>
      <w:outlineLvl w:val="1"/>
    </w:pPr>
  </w:style>
  <w:style w:type="paragraph" w:customStyle="1" w:styleId="RFCAppH2">
    <w:name w:val="RFC App H2"/>
    <w:basedOn w:val="RFCH1-nonum"/>
    <w:next w:val="Normal"/>
    <w:pPr>
      <w:numPr>
        <w:ilvl w:val="2"/>
        <w:numId w:val="16"/>
      </w:numPr>
      <w:outlineLvl w:val="2"/>
    </w:pPr>
  </w:style>
  <w:style w:type="paragraph" w:customStyle="1" w:styleId="RFCFigure">
    <w:name w:val="RFC Figure"/>
    <w:basedOn w:val="Normal"/>
    <w:pPr>
      <w:keepNext/>
      <w:keepLines/>
      <w:spacing w:after="0"/>
    </w:pPr>
  </w:style>
  <w:style w:type="paragraph" w:customStyle="1" w:styleId="RFCListBullet">
    <w:name w:val="RFC List Bullet"/>
    <w:basedOn w:val="Normal"/>
    <w:pPr>
      <w:keepLines/>
      <w:ind w:left="0"/>
    </w:pPr>
  </w:style>
  <w:style w:type="paragraph" w:customStyle="1" w:styleId="RFCAppH3">
    <w:name w:val="RFC App H3"/>
    <w:basedOn w:val="RFCH1-nonum"/>
    <w:next w:val="Normal"/>
    <w:pPr>
      <w:numPr>
        <w:ilvl w:val="3"/>
        <w:numId w:val="16"/>
      </w:numPr>
      <w:outlineLvl w:val="3"/>
    </w:pPr>
  </w:style>
  <w:style w:type="paragraph" w:customStyle="1" w:styleId="RFCAppH4">
    <w:name w:val="RFC App H4"/>
    <w:basedOn w:val="RFCH1-nonum"/>
    <w:next w:val="Normal"/>
    <w:pPr>
      <w:numPr>
        <w:ilvl w:val="4"/>
        <w:numId w:val="16"/>
      </w:numPr>
      <w:outlineLvl w:val="4"/>
    </w:pPr>
  </w:style>
  <w:style w:type="paragraph" w:customStyle="1" w:styleId="RFCAppH5">
    <w:name w:val="RFC App H5"/>
    <w:basedOn w:val="RFCH1-nonum"/>
    <w:next w:val="Normal"/>
    <w:pPr>
      <w:numPr>
        <w:ilvl w:val="5"/>
        <w:numId w:val="16"/>
      </w:numPr>
      <w:outlineLvl w:val="5"/>
    </w:pPr>
  </w:style>
  <w:style w:type="paragraph" w:customStyle="1" w:styleId="RFCBoilerplate">
    <w:name w:val="RFC Boilerplate"/>
    <w:basedOn w:val="Normal"/>
    <w:next w:val="Normal"/>
    <w:semiHidden/>
  </w:style>
  <w:style w:type="character" w:customStyle="1" w:styleId="BalloonTextChar">
    <w:name w:val="Balloon Text Char"/>
    <w:link w:val="BalloonText"/>
    <w:rPr>
      <w:rFonts w:ascii="Tahoma" w:eastAsia="Batang" w:hAnsi="Tahoma" w:cs="Tahoma"/>
      <w:sz w:val="16"/>
      <w:szCs w:val="16"/>
    </w:rPr>
  </w:style>
  <w:style w:type="character" w:customStyle="1" w:styleId="Heading2Char">
    <w:name w:val="Heading 2 Char"/>
    <w:basedOn w:val="DefaultParagraphFont"/>
    <w:link w:val="Heading2"/>
    <w:rPr>
      <w:rFonts w:ascii="Courier New" w:eastAsia="Batang" w:hAnsi="Courier New" w:cs="Arial"/>
      <w:bCs/>
      <w:iCs/>
      <w:sz w:val="24"/>
      <w:szCs w:val="28"/>
      <w:lang w:eastAsia="en-US"/>
    </w:rPr>
  </w:style>
  <w:style w:type="character" w:customStyle="1" w:styleId="CommentTextChar">
    <w:name w:val="Comment Text Char"/>
    <w:basedOn w:val="DefaultParagraphFont"/>
    <w:link w:val="CommentText"/>
    <w:semiHidden/>
    <w:rPr>
      <w:rFonts w:ascii="Courier New" w:eastAsia="Batang" w:hAnsi="Courier New" w:cs="Courier New"/>
    </w:rPr>
  </w:style>
  <w:style w:type="character" w:customStyle="1" w:styleId="CommentSubjectChar">
    <w:name w:val="Comment Subject Char"/>
    <w:basedOn w:val="CommentTextChar"/>
    <w:link w:val="CommentSubject"/>
    <w:semiHidden/>
    <w:rPr>
      <w:rFonts w:ascii="Courier New" w:eastAsia="Batang" w:hAnsi="Courier New" w:cs="Courier New"/>
      <w:b/>
      <w:bCs/>
    </w:rPr>
  </w:style>
  <w:style w:type="paragraph" w:styleId="ListParagraph">
    <w:name w:val="List Paragraph"/>
    <w:basedOn w:val="Normal"/>
    <w:uiPriority w:val="99"/>
    <w:rsid w:val="00E12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cnobre@inf.ufrgs.b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edro@nict.go.j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iushucheng@huawei.com"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3C97E3-3852-4C50-907E-FA3E2239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10267</Words>
  <Characters>58524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68654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Olga Havel</cp:lastModifiedBy>
  <cp:revision>120</cp:revision>
  <cp:lastPrinted>2019-07-08T17:35:00Z</cp:lastPrinted>
  <dcterms:created xsi:type="dcterms:W3CDTF">2019-11-04T07:04:00Z</dcterms:created>
  <dcterms:modified xsi:type="dcterms:W3CDTF">2019-11-07T16:05:00Z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1459914738</vt:lpwstr>
  </property>
  <property fmtid="{D5CDD505-2E9C-101B-9397-08002B2CF9AE}" pid="9" name="KSOProductBuildVer">
    <vt:lpwstr>2052-11.1.0.8808</vt:lpwstr>
  </property>
</Properties>
</file>